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emf" ContentType="image/x-emf"/>
  <Default Extension="tmp"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ACD1" w14:textId="115B28BB" w:rsidR="00D07A78" w:rsidRPr="00205D5A" w:rsidRDefault="00D07A78">
      <w:pPr>
        <w:spacing w:after="160" w:line="259" w:lineRule="auto"/>
        <w:rPr>
          <w:rFonts w:asciiTheme="minorHAnsi" w:hAnsiTheme="minorHAnsi"/>
          <w:b/>
          <w:color w:val="5B9BD5" w:themeColor="accent1"/>
          <w:sz w:val="32"/>
        </w:rPr>
      </w:pPr>
    </w:p>
    <w:p w14:paraId="3C4118AE" w14:textId="5256BF44" w:rsidR="00D07A78" w:rsidRPr="00205D5A" w:rsidRDefault="00D07A78" w:rsidP="00D07A78">
      <w:pPr>
        <w:autoSpaceDE w:val="0"/>
        <w:autoSpaceDN w:val="0"/>
        <w:adjustRightInd w:val="0"/>
        <w:jc w:val="center"/>
        <w:rPr>
          <w:rFonts w:asciiTheme="minorHAnsi" w:hAnsiTheme="minorHAnsi" w:cs="Arial"/>
          <w:i/>
          <w:iCs/>
          <w:sz w:val="32"/>
          <w:szCs w:val="32"/>
        </w:rPr>
      </w:pPr>
      <w:r w:rsidRPr="00205D5A">
        <w:rPr>
          <w:rFonts w:asciiTheme="minorHAnsi" w:hAnsiTheme="minorHAnsi"/>
          <w:noProof/>
          <w:lang w:val="de-DE"/>
        </w:rPr>
        <w:drawing>
          <wp:anchor distT="0" distB="0" distL="114300" distR="114300" simplePos="0" relativeHeight="251662336" behindDoc="0" locked="0" layoutInCell="1" allowOverlap="1" wp14:anchorId="26DB589F" wp14:editId="19A47B34">
            <wp:simplePos x="0" y="0"/>
            <wp:positionH relativeFrom="margin">
              <wp:align>center</wp:align>
            </wp:positionH>
            <wp:positionV relativeFrom="margin">
              <wp:align>top</wp:align>
            </wp:positionV>
            <wp:extent cx="1390650" cy="695325"/>
            <wp:effectExtent l="0" t="0" r="0" b="9525"/>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C8EDF"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p>
    <w:p w14:paraId="01E1DBAE" w14:textId="77777777" w:rsidR="00D07A78" w:rsidRPr="00205D5A" w:rsidRDefault="00D07A78" w:rsidP="00D07A78">
      <w:pPr>
        <w:autoSpaceDE w:val="0"/>
        <w:autoSpaceDN w:val="0"/>
        <w:adjustRightInd w:val="0"/>
        <w:spacing w:after="120"/>
        <w:jc w:val="center"/>
        <w:rPr>
          <w:rFonts w:asciiTheme="minorHAnsi" w:hAnsiTheme="minorHAnsi" w:cs="Arial"/>
          <w:i/>
          <w:iCs/>
          <w:szCs w:val="32"/>
        </w:rPr>
      </w:pPr>
      <w:r w:rsidRPr="00205D5A">
        <w:rPr>
          <w:rFonts w:asciiTheme="minorHAnsi" w:hAnsiTheme="minorHAnsi" w:cs="Arial"/>
          <w:i/>
          <w:iCs/>
          <w:szCs w:val="32"/>
        </w:rPr>
        <w:t>Information and Communication Technologies</w:t>
      </w:r>
    </w:p>
    <w:p w14:paraId="50B54D72" w14:textId="77777777" w:rsidR="00D07A78" w:rsidRPr="00205D5A" w:rsidRDefault="00D07A78" w:rsidP="00D07A78">
      <w:pPr>
        <w:autoSpaceDE w:val="0"/>
        <w:autoSpaceDN w:val="0"/>
        <w:adjustRightInd w:val="0"/>
        <w:spacing w:after="120"/>
        <w:jc w:val="center"/>
        <w:rPr>
          <w:rFonts w:asciiTheme="minorHAnsi" w:hAnsiTheme="minorHAnsi" w:cs="Arial"/>
          <w:iCs/>
          <w:sz w:val="16"/>
        </w:rPr>
      </w:pPr>
      <w:r w:rsidRPr="00205D5A">
        <w:rPr>
          <w:rFonts w:asciiTheme="minorHAnsi" w:hAnsiTheme="minorHAnsi" w:cs="Arial"/>
          <w:bCs/>
          <w:i/>
          <w:iCs/>
          <w:szCs w:val="36"/>
        </w:rPr>
        <w:t>H2020-ICT-2015</w:t>
      </w:r>
    </w:p>
    <w:p w14:paraId="5668E0D6" w14:textId="1AD0CB3E" w:rsidR="00D07A78" w:rsidRPr="00205D5A" w:rsidRDefault="00D07A78" w:rsidP="00D07A78">
      <w:pPr>
        <w:jc w:val="center"/>
        <w:rPr>
          <w:rFonts w:asciiTheme="minorHAnsi" w:hAnsiTheme="minorHAnsi"/>
        </w:rPr>
      </w:pPr>
      <w:r w:rsidRPr="00205D5A">
        <w:rPr>
          <w:rFonts w:asciiTheme="minorHAnsi" w:hAnsiTheme="minorHAnsi"/>
        </w:rPr>
        <w:br/>
      </w:r>
      <w:r w:rsidRPr="00205D5A">
        <w:rPr>
          <w:rFonts w:asciiTheme="minorHAnsi" w:hAnsiTheme="minorHAnsi"/>
          <w:noProof/>
          <w:lang w:val="de-DE"/>
        </w:rPr>
        <w:drawing>
          <wp:inline distT="0" distB="0" distL="0" distR="0" wp14:anchorId="47E384C8" wp14:editId="50A6A495">
            <wp:extent cx="1187025" cy="780045"/>
            <wp:effectExtent l="0" t="0" r="6985" b="762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187025" cy="780045"/>
                    </a:xfrm>
                    <a:prstGeom prst="rect">
                      <a:avLst/>
                    </a:prstGeom>
                    <a:noFill/>
                    <a:ln>
                      <a:noFill/>
                    </a:ln>
                  </pic:spPr>
                </pic:pic>
              </a:graphicData>
            </a:graphic>
          </wp:inline>
        </w:drawing>
      </w:r>
    </w:p>
    <w:p w14:paraId="10865B18" w14:textId="330E7695" w:rsidR="00D07A78" w:rsidRPr="00205D5A" w:rsidRDefault="00D07A78" w:rsidP="00D07A78">
      <w:pPr>
        <w:pStyle w:val="Untertitel"/>
        <w:spacing w:after="120"/>
        <w:jc w:val="center"/>
        <w:rPr>
          <w:rFonts w:asciiTheme="minorHAnsi" w:eastAsia="MS Gothic" w:hAnsiTheme="minorHAnsi"/>
          <w:smallCaps/>
          <w:color w:val="4F81BD"/>
          <w:sz w:val="64"/>
          <w:szCs w:val="64"/>
          <w:lang w:val="en-US"/>
        </w:rPr>
      </w:pPr>
      <w:r w:rsidRPr="00205D5A">
        <w:rPr>
          <w:rFonts w:asciiTheme="minorHAnsi" w:eastAsia="MS Gothic" w:hAnsiTheme="minorHAnsi"/>
          <w:smallCaps/>
          <w:noProof/>
          <w:color w:val="4F81BD"/>
          <w:sz w:val="64"/>
          <w:szCs w:val="64"/>
          <w:lang w:val="en-US" w:eastAsia="de-DE"/>
        </w:rPr>
        <w:t>Secure</w:t>
      </w:r>
      <w:r w:rsidR="0040290B" w:rsidRPr="00205D5A">
        <w:rPr>
          <w:rFonts w:asciiTheme="minorHAnsi" w:eastAsia="MS Gothic" w:hAnsiTheme="minorHAnsi"/>
          <w:smallCaps/>
          <w:noProof/>
          <w:color w:val="4F81BD"/>
          <w:sz w:val="64"/>
          <w:szCs w:val="64"/>
          <w:lang w:val="en-US" w:eastAsia="de-DE"/>
        </w:rPr>
        <w:t xml:space="preserve"> Container Pilot (SCP)</w:t>
      </w:r>
    </w:p>
    <w:p w14:paraId="0D616A09" w14:textId="1A7C7A45" w:rsidR="00D07A78" w:rsidRPr="00205D5A" w:rsidRDefault="00D07A78" w:rsidP="0040290B">
      <w:pPr>
        <w:pStyle w:val="Untertitel"/>
        <w:spacing w:after="840"/>
        <w:jc w:val="center"/>
        <w:rPr>
          <w:rFonts w:asciiTheme="minorHAnsi" w:hAnsiTheme="minorHAnsi"/>
          <w:i/>
          <w:smallCaps/>
          <w:color w:val="4F81BD"/>
          <w:sz w:val="36"/>
          <w:lang w:val="en-US"/>
        </w:rPr>
      </w:pPr>
      <w:r w:rsidRPr="00205D5A">
        <w:rPr>
          <w:rFonts w:asciiTheme="minorHAnsi" w:hAnsiTheme="minorHAnsi"/>
          <w:i/>
          <w:smallCaps/>
          <w:color w:val="4F81BD"/>
          <w:sz w:val="36"/>
          <w:lang w:val="en-US"/>
        </w:rPr>
        <w:t xml:space="preserve">– </w:t>
      </w:r>
      <w:r w:rsidR="00D00739" w:rsidRPr="00205D5A">
        <w:rPr>
          <w:rFonts w:asciiTheme="minorHAnsi" w:hAnsiTheme="minorHAnsi"/>
          <w:i/>
          <w:smallCaps/>
          <w:color w:val="4F81BD"/>
          <w:sz w:val="36"/>
          <w:lang w:val="en-US"/>
        </w:rPr>
        <w:t xml:space="preserve">ensuring confidentiality, </w:t>
      </w:r>
      <w:r w:rsidR="0040290B" w:rsidRPr="00205D5A">
        <w:rPr>
          <w:rFonts w:asciiTheme="minorHAnsi" w:hAnsiTheme="minorHAnsi"/>
          <w:i/>
          <w:smallCaps/>
          <w:color w:val="4F81BD"/>
          <w:sz w:val="36"/>
          <w:lang w:val="en-US"/>
        </w:rPr>
        <w:t>integrity</w:t>
      </w:r>
      <w:r w:rsidR="00D00739" w:rsidRPr="00205D5A">
        <w:rPr>
          <w:rFonts w:asciiTheme="minorHAnsi" w:hAnsiTheme="minorHAnsi"/>
          <w:i/>
          <w:smallCaps/>
          <w:color w:val="4F81BD"/>
          <w:sz w:val="36"/>
          <w:lang w:val="en-US"/>
        </w:rPr>
        <w:t>,</w:t>
      </w:r>
      <w:r w:rsidR="0040290B" w:rsidRPr="00205D5A">
        <w:rPr>
          <w:rFonts w:asciiTheme="minorHAnsi" w:hAnsiTheme="minorHAnsi"/>
          <w:i/>
          <w:smallCaps/>
          <w:color w:val="4F81BD"/>
          <w:sz w:val="36"/>
          <w:lang w:val="en-US"/>
        </w:rPr>
        <w:t xml:space="preserve"> and ease</w:t>
      </w:r>
      <w:r w:rsidR="007D2F47" w:rsidRPr="00205D5A">
        <w:rPr>
          <w:rFonts w:asciiTheme="minorHAnsi" w:hAnsiTheme="minorHAnsi"/>
          <w:i/>
          <w:smallCaps/>
          <w:color w:val="4F81BD"/>
          <w:sz w:val="36"/>
          <w:lang w:val="en-US"/>
        </w:rPr>
        <w:t xml:space="preserve"> of use of cloud-based services</w:t>
      </w:r>
      <w:r w:rsidRPr="00205D5A">
        <w:rPr>
          <w:rFonts w:asciiTheme="minorHAnsi" w:hAnsiTheme="minorHAnsi"/>
          <w:i/>
          <w:smallCaps/>
          <w:color w:val="4F81BD"/>
          <w:sz w:val="36"/>
          <w:lang w:val="en-US"/>
        </w:rPr>
        <w:t xml:space="preserve"> –</w:t>
      </w:r>
    </w:p>
    <w:p w14:paraId="6D2D853A" w14:textId="133CDC94" w:rsidR="00D07A78" w:rsidRPr="00205D5A" w:rsidRDefault="00D07A78" w:rsidP="00D07A78">
      <w:pPr>
        <w:rPr>
          <w:rFonts w:asciiTheme="minorHAnsi" w:hAnsiTheme="minorHAnsi"/>
        </w:rPr>
      </w:pPr>
      <w:r w:rsidRPr="00205D5A">
        <w:rPr>
          <w:rFonts w:asciiTheme="minorHAnsi" w:hAnsiTheme="minorHAnsi"/>
          <w:b/>
        </w:rPr>
        <w:t xml:space="preserve">Work </w:t>
      </w:r>
      <w:r w:rsidR="008112C0" w:rsidRPr="00205D5A">
        <w:rPr>
          <w:rFonts w:asciiTheme="minorHAnsi" w:hAnsiTheme="minorHAnsi"/>
          <w:b/>
        </w:rPr>
        <w:t>program</w:t>
      </w:r>
      <w:r w:rsidRPr="00205D5A">
        <w:rPr>
          <w:rFonts w:asciiTheme="minorHAnsi" w:hAnsiTheme="minorHAnsi"/>
          <w:b/>
        </w:rPr>
        <w:t xml:space="preserve"> topics addressed:</w:t>
      </w:r>
      <w:r w:rsidRPr="00205D5A">
        <w:rPr>
          <w:rFonts w:asciiTheme="minorHAnsi" w:hAnsiTheme="minorHAnsi"/>
        </w:rPr>
        <w:t xml:space="preserve"> </w:t>
      </w:r>
      <w:r w:rsidR="00DB6955" w:rsidRPr="00205D5A">
        <w:rPr>
          <w:rFonts w:asciiTheme="minorHAnsi" w:hAnsiTheme="minorHAnsi"/>
        </w:rPr>
        <w:t xml:space="preserve">FTIPilot-01-2016 </w:t>
      </w:r>
    </w:p>
    <w:p w14:paraId="065CF77D" w14:textId="00D57EC0" w:rsidR="00D07A78" w:rsidRPr="00205D5A" w:rsidRDefault="00D07A78" w:rsidP="00D07A78">
      <w:pPr>
        <w:rPr>
          <w:rFonts w:asciiTheme="minorHAnsi" w:hAnsiTheme="minorHAnsi"/>
        </w:rPr>
      </w:pPr>
      <w:r w:rsidRPr="00205D5A">
        <w:rPr>
          <w:rFonts w:asciiTheme="minorHAnsi" w:hAnsiTheme="minorHAnsi"/>
          <w:b/>
        </w:rPr>
        <w:t>Type of action:</w:t>
      </w:r>
      <w:r w:rsidRPr="00205D5A">
        <w:rPr>
          <w:rFonts w:asciiTheme="minorHAnsi" w:hAnsiTheme="minorHAnsi"/>
        </w:rPr>
        <w:t xml:space="preserve"> Innovation Action</w:t>
      </w:r>
    </w:p>
    <w:p w14:paraId="378F1BCD" w14:textId="532E85A0" w:rsidR="00D07A78" w:rsidRPr="00205D5A" w:rsidRDefault="00D07A78" w:rsidP="00D07A78">
      <w:pPr>
        <w:ind w:left="2127" w:hanging="2127"/>
        <w:rPr>
          <w:rFonts w:asciiTheme="minorHAnsi" w:hAnsiTheme="minorHAnsi"/>
        </w:rPr>
      </w:pPr>
      <w:r w:rsidRPr="00205D5A">
        <w:rPr>
          <w:rFonts w:asciiTheme="minorHAnsi" w:hAnsiTheme="minorHAnsi"/>
          <w:b/>
        </w:rPr>
        <w:t>Coordinating person:</w:t>
      </w:r>
      <w:r w:rsidRPr="00205D5A">
        <w:rPr>
          <w:rFonts w:asciiTheme="minorHAnsi" w:hAnsiTheme="minorHAnsi"/>
        </w:rPr>
        <w:t xml:space="preserve">  </w:t>
      </w:r>
      <w:r w:rsidR="00DB6955" w:rsidRPr="00205D5A">
        <w:rPr>
          <w:rFonts w:asciiTheme="minorHAnsi" w:hAnsiTheme="minorHAnsi"/>
        </w:rPr>
        <w:t>Dr. Martin</w:t>
      </w:r>
      <w:r w:rsidRPr="00205D5A">
        <w:rPr>
          <w:rFonts w:asciiTheme="minorHAnsi" w:hAnsiTheme="minorHAnsi"/>
        </w:rPr>
        <w:t xml:space="preserve"> </w:t>
      </w:r>
      <w:proofErr w:type="spellStart"/>
      <w:r w:rsidR="00DB6955" w:rsidRPr="00205D5A">
        <w:rPr>
          <w:rFonts w:asciiTheme="minorHAnsi" w:hAnsiTheme="minorHAnsi"/>
        </w:rPr>
        <w:t>Süßkraut</w:t>
      </w:r>
      <w:proofErr w:type="spellEnd"/>
      <w:r w:rsidRPr="00205D5A">
        <w:rPr>
          <w:rFonts w:asciiTheme="minorHAnsi" w:hAnsiTheme="minorHAnsi"/>
        </w:rPr>
        <w:t xml:space="preserve">, </w:t>
      </w:r>
      <w:r w:rsidR="00DB6955" w:rsidRPr="00205D5A">
        <w:rPr>
          <w:rFonts w:asciiTheme="minorHAnsi" w:hAnsiTheme="minorHAnsi"/>
        </w:rPr>
        <w:t>SIL</w:t>
      </w:r>
      <w:r w:rsidR="00D00739" w:rsidRPr="00205D5A">
        <w:rPr>
          <w:rFonts w:asciiTheme="minorHAnsi" w:hAnsiTheme="minorHAnsi"/>
        </w:rPr>
        <w:t xml:space="preserve">, </w:t>
      </w:r>
      <w:r w:rsidRPr="00205D5A">
        <w:rPr>
          <w:rFonts w:asciiTheme="minorHAnsi" w:hAnsiTheme="minorHAnsi"/>
        </w:rPr>
        <w:t xml:space="preserve">Email: </w:t>
      </w:r>
      <w:r w:rsidR="00DB6955" w:rsidRPr="00205D5A">
        <w:rPr>
          <w:rFonts w:asciiTheme="minorHAnsi" w:hAnsiTheme="minorHAnsi"/>
        </w:rPr>
        <w:t>martin.suesskraut@silistra-systems.com</w:t>
      </w:r>
    </w:p>
    <w:p w14:paraId="082A5374" w14:textId="77777777" w:rsidR="00D07A78" w:rsidRPr="00205D5A" w:rsidRDefault="00D07A78" w:rsidP="00D07A78">
      <w:pPr>
        <w:pStyle w:val="KeinLeerraum"/>
        <w:spacing w:after="120"/>
        <w:rPr>
          <w:rFonts w:asciiTheme="minorHAnsi" w:hAnsiTheme="minorHAnsi"/>
          <w:b/>
          <w:color w:val="auto"/>
        </w:rPr>
      </w:pPr>
      <w:r w:rsidRPr="00205D5A">
        <w:rPr>
          <w:rFonts w:asciiTheme="minorHAnsi" w:hAnsiTheme="minorHAnsi"/>
          <w:b/>
          <w:color w:val="auto"/>
        </w:rPr>
        <w:t>List of participants:</w:t>
      </w:r>
    </w:p>
    <w:tbl>
      <w:tblPr>
        <w:tblpPr w:leftFromText="141" w:rightFromText="141" w:vertAnchor="text" w:horzAnchor="page" w:tblpX="1550" w:tblpY="50"/>
        <w:tblW w:w="5000" w:type="pct"/>
        <w:tblBorders>
          <w:top w:val="single" w:sz="2" w:space="0" w:color="8599A8"/>
          <w:left w:val="single" w:sz="2" w:space="0" w:color="8599A8"/>
          <w:bottom w:val="single" w:sz="2" w:space="0" w:color="8599A8"/>
          <w:right w:val="single" w:sz="2" w:space="0" w:color="8599A8"/>
          <w:insideH w:val="single" w:sz="2" w:space="0" w:color="8599A8"/>
          <w:insideV w:val="single" w:sz="2" w:space="0" w:color="8599A8"/>
        </w:tblBorders>
        <w:tblLayout w:type="fixed"/>
        <w:tblCellMar>
          <w:left w:w="28" w:type="dxa"/>
          <w:right w:w="28" w:type="dxa"/>
        </w:tblCellMar>
        <w:tblLook w:val="0000" w:firstRow="0" w:lastRow="0" w:firstColumn="0" w:lastColumn="0" w:noHBand="0" w:noVBand="0"/>
      </w:tblPr>
      <w:tblGrid>
        <w:gridCol w:w="1302"/>
        <w:gridCol w:w="4402"/>
        <w:gridCol w:w="943"/>
        <w:gridCol w:w="765"/>
        <w:gridCol w:w="1716"/>
      </w:tblGrid>
      <w:tr w:rsidR="00DB6955" w:rsidRPr="00205D5A" w14:paraId="02BBDFE0" w14:textId="77777777" w:rsidTr="00DB6955">
        <w:trPr>
          <w:cantSplit/>
        </w:trPr>
        <w:tc>
          <w:tcPr>
            <w:tcW w:w="1302" w:type="dxa"/>
            <w:shd w:val="clear" w:color="auto" w:fill="4F81BD"/>
            <w:vAlign w:val="center"/>
          </w:tcPr>
          <w:p w14:paraId="10E32EBF"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No.</w:t>
            </w:r>
          </w:p>
        </w:tc>
        <w:tc>
          <w:tcPr>
            <w:tcW w:w="4402" w:type="dxa"/>
            <w:shd w:val="clear" w:color="auto" w:fill="4F81BD"/>
            <w:vAlign w:val="center"/>
          </w:tcPr>
          <w:p w14:paraId="7684FEAB" w14:textId="4F8AB71B"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Participant organiz</w:t>
            </w:r>
            <w:r w:rsidR="00DB6955" w:rsidRPr="00205D5A">
              <w:rPr>
                <w:rFonts w:asciiTheme="minorHAnsi" w:hAnsiTheme="minorHAnsi"/>
                <w:b/>
                <w:color w:val="FFFFFF"/>
              </w:rPr>
              <w:t>ation name</w:t>
            </w:r>
          </w:p>
        </w:tc>
        <w:tc>
          <w:tcPr>
            <w:tcW w:w="943" w:type="dxa"/>
            <w:shd w:val="clear" w:color="auto" w:fill="4F81BD"/>
            <w:vAlign w:val="center"/>
          </w:tcPr>
          <w:p w14:paraId="672AE98B" w14:textId="77777777" w:rsidR="00DB6955" w:rsidRPr="00205D5A" w:rsidRDefault="00DB6955" w:rsidP="00DB6955">
            <w:pPr>
              <w:spacing w:before="60" w:after="60"/>
              <w:ind w:left="34"/>
              <w:rPr>
                <w:rFonts w:asciiTheme="minorHAnsi" w:hAnsiTheme="minorHAnsi"/>
                <w:b/>
                <w:color w:val="FFFFFF"/>
              </w:rPr>
            </w:pPr>
            <w:r w:rsidRPr="00205D5A">
              <w:rPr>
                <w:rFonts w:asciiTheme="minorHAnsi" w:hAnsiTheme="minorHAnsi"/>
                <w:b/>
                <w:color w:val="FFFFFF"/>
              </w:rPr>
              <w:t>Short name</w:t>
            </w:r>
          </w:p>
        </w:tc>
        <w:tc>
          <w:tcPr>
            <w:tcW w:w="765" w:type="dxa"/>
            <w:shd w:val="clear" w:color="auto" w:fill="4F81BD"/>
            <w:vAlign w:val="center"/>
          </w:tcPr>
          <w:p w14:paraId="744E6A69" w14:textId="77777777" w:rsidR="00DB6955" w:rsidRPr="00205D5A" w:rsidRDefault="00DB6955" w:rsidP="00DB6955">
            <w:pPr>
              <w:spacing w:before="60" w:after="60"/>
              <w:ind w:left="34"/>
              <w:rPr>
                <w:rFonts w:asciiTheme="minorHAnsi" w:hAnsiTheme="minorHAnsi"/>
                <w:b/>
                <w:color w:val="FFFFFF"/>
              </w:rPr>
            </w:pPr>
            <w:proofErr w:type="spellStart"/>
            <w:r w:rsidRPr="00205D5A">
              <w:rPr>
                <w:rFonts w:asciiTheme="minorHAnsi" w:hAnsiTheme="minorHAnsi"/>
                <w:b/>
                <w:color w:val="FFFFFF"/>
              </w:rPr>
              <w:t>Coun</w:t>
            </w:r>
            <w:proofErr w:type="spellEnd"/>
            <w:r w:rsidRPr="00205D5A">
              <w:rPr>
                <w:rFonts w:asciiTheme="minorHAnsi" w:hAnsiTheme="minorHAnsi"/>
                <w:b/>
                <w:color w:val="FFFFFF"/>
              </w:rPr>
              <w:t>-try</w:t>
            </w:r>
          </w:p>
        </w:tc>
        <w:tc>
          <w:tcPr>
            <w:tcW w:w="1716" w:type="dxa"/>
            <w:shd w:val="clear" w:color="auto" w:fill="4F81BD"/>
            <w:vAlign w:val="center"/>
          </w:tcPr>
          <w:p w14:paraId="7F553414" w14:textId="4948E5CF" w:rsidR="00DB6955" w:rsidRPr="00205D5A" w:rsidRDefault="008112C0" w:rsidP="00DB6955">
            <w:pPr>
              <w:spacing w:before="60" w:after="60"/>
              <w:ind w:left="34"/>
              <w:rPr>
                <w:rFonts w:asciiTheme="minorHAnsi" w:hAnsiTheme="minorHAnsi"/>
                <w:b/>
                <w:color w:val="FFFFFF"/>
              </w:rPr>
            </w:pPr>
            <w:r w:rsidRPr="00205D5A">
              <w:rPr>
                <w:rFonts w:asciiTheme="minorHAnsi" w:hAnsiTheme="minorHAnsi"/>
                <w:b/>
                <w:color w:val="FFFFFF"/>
              </w:rPr>
              <w:t xml:space="preserve">Type of </w:t>
            </w:r>
            <w:r w:rsidRPr="00205D5A">
              <w:rPr>
                <w:rFonts w:asciiTheme="minorHAnsi" w:hAnsiTheme="minorHAnsi"/>
                <w:b/>
                <w:color w:val="FFFFFF"/>
              </w:rPr>
              <w:br/>
              <w:t>organiz</w:t>
            </w:r>
            <w:r w:rsidR="00DB6955" w:rsidRPr="00205D5A">
              <w:rPr>
                <w:rFonts w:asciiTheme="minorHAnsi" w:hAnsiTheme="minorHAnsi"/>
                <w:b/>
                <w:color w:val="FFFFFF"/>
              </w:rPr>
              <w:t>ation</w:t>
            </w:r>
          </w:p>
        </w:tc>
      </w:tr>
      <w:tr w:rsidR="00DB6955" w:rsidRPr="00205D5A" w14:paraId="12A878E9" w14:textId="77777777" w:rsidTr="00DB6955">
        <w:trPr>
          <w:cantSplit/>
        </w:trPr>
        <w:tc>
          <w:tcPr>
            <w:tcW w:w="1302" w:type="dxa"/>
            <w:shd w:val="clear" w:color="auto" w:fill="auto"/>
            <w:vAlign w:val="center"/>
          </w:tcPr>
          <w:p w14:paraId="7C884A8B" w14:textId="77777777" w:rsidR="00DB6955" w:rsidRPr="00205D5A" w:rsidRDefault="00DB6955" w:rsidP="00DB6955">
            <w:pPr>
              <w:spacing w:before="20" w:after="20"/>
              <w:jc w:val="center"/>
              <w:rPr>
                <w:rFonts w:asciiTheme="minorHAnsi" w:hAnsiTheme="minorHAnsi"/>
                <w:b/>
              </w:rPr>
            </w:pPr>
            <w:r w:rsidRPr="00205D5A">
              <w:rPr>
                <w:rFonts w:asciiTheme="minorHAnsi" w:hAnsiTheme="minorHAnsi"/>
                <w:b/>
              </w:rPr>
              <w:t xml:space="preserve">1 </w:t>
            </w:r>
            <w:r w:rsidRPr="00205D5A">
              <w:rPr>
                <w:rFonts w:asciiTheme="minorHAnsi" w:hAnsiTheme="minorHAnsi"/>
                <w:b/>
              </w:rPr>
              <w:br/>
            </w:r>
            <w:r w:rsidRPr="00205D5A">
              <w:rPr>
                <w:rFonts w:asciiTheme="minorHAnsi" w:hAnsiTheme="minorHAnsi"/>
                <w:b/>
                <w:i/>
              </w:rPr>
              <w:t>Coordinator</w:t>
            </w:r>
          </w:p>
        </w:tc>
        <w:tc>
          <w:tcPr>
            <w:tcW w:w="4402" w:type="dxa"/>
            <w:vAlign w:val="center"/>
          </w:tcPr>
          <w:p w14:paraId="13A0C338" w14:textId="77777777" w:rsidR="00DB6955" w:rsidRPr="00205D5A" w:rsidRDefault="00DB6955" w:rsidP="00DB6955">
            <w:pPr>
              <w:pStyle w:val="KeinLeerraum"/>
              <w:spacing w:before="20" w:after="20"/>
              <w:rPr>
                <w:rFonts w:asciiTheme="minorHAnsi" w:hAnsiTheme="minorHAnsi"/>
                <w:color w:val="auto"/>
                <w:szCs w:val="22"/>
              </w:rPr>
            </w:pPr>
            <w:proofErr w:type="spellStart"/>
            <w:r w:rsidRPr="00205D5A">
              <w:rPr>
                <w:rFonts w:asciiTheme="minorHAnsi" w:hAnsiTheme="minorHAnsi"/>
                <w:color w:val="auto"/>
                <w:szCs w:val="22"/>
              </w:rPr>
              <w:t>SIListra</w:t>
            </w:r>
            <w:proofErr w:type="spellEnd"/>
            <w:r w:rsidRPr="00205D5A">
              <w:rPr>
                <w:rFonts w:asciiTheme="minorHAnsi" w:hAnsiTheme="minorHAnsi"/>
                <w:color w:val="auto"/>
                <w:szCs w:val="22"/>
              </w:rPr>
              <w:t xml:space="preserve"> Systems GmbH</w:t>
            </w:r>
          </w:p>
        </w:tc>
        <w:tc>
          <w:tcPr>
            <w:tcW w:w="943" w:type="dxa"/>
            <w:vAlign w:val="center"/>
          </w:tcPr>
          <w:p w14:paraId="196DE42F"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SIL</w:t>
            </w:r>
          </w:p>
        </w:tc>
        <w:tc>
          <w:tcPr>
            <w:tcW w:w="765" w:type="dxa"/>
            <w:vAlign w:val="center"/>
          </w:tcPr>
          <w:p w14:paraId="27D79254"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DE</w:t>
            </w:r>
          </w:p>
        </w:tc>
        <w:tc>
          <w:tcPr>
            <w:tcW w:w="1716" w:type="dxa"/>
            <w:vAlign w:val="center"/>
          </w:tcPr>
          <w:p w14:paraId="14155D49"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1D3335B6" w14:textId="77777777" w:rsidTr="00DB6955">
        <w:trPr>
          <w:cantSplit/>
        </w:trPr>
        <w:tc>
          <w:tcPr>
            <w:tcW w:w="1302" w:type="dxa"/>
            <w:shd w:val="clear" w:color="auto" w:fill="auto"/>
            <w:vAlign w:val="center"/>
          </w:tcPr>
          <w:p w14:paraId="64334FBE"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2</w:t>
            </w:r>
          </w:p>
        </w:tc>
        <w:tc>
          <w:tcPr>
            <w:tcW w:w="4402" w:type="dxa"/>
            <w:vAlign w:val="center"/>
          </w:tcPr>
          <w:p w14:paraId="1F8728B5" w14:textId="0BD1597C" w:rsidR="00DB6955" w:rsidRPr="00205D5A" w:rsidRDefault="00DB6955" w:rsidP="00DB6955">
            <w:pPr>
              <w:pStyle w:val="KeinLeerraum"/>
              <w:spacing w:before="20" w:after="20"/>
              <w:rPr>
                <w:rFonts w:asciiTheme="minorHAnsi" w:hAnsiTheme="minorHAnsi"/>
              </w:rPr>
            </w:pPr>
            <w:r w:rsidRPr="00205D5A">
              <w:rPr>
                <w:rFonts w:asciiTheme="minorHAnsi" w:hAnsiTheme="minorHAnsi"/>
              </w:rPr>
              <w:t>Sync</w:t>
            </w:r>
            <w:r w:rsidR="00DD1142">
              <w:rPr>
                <w:rFonts w:asciiTheme="minorHAnsi" w:hAnsiTheme="minorHAnsi"/>
              </w:rPr>
              <w:t xml:space="preserve"> </w:t>
            </w:r>
            <w:r w:rsidRPr="00205D5A">
              <w:rPr>
                <w:rFonts w:asciiTheme="minorHAnsi" w:hAnsiTheme="minorHAnsi"/>
              </w:rPr>
              <w:t xml:space="preserve">Lab </w:t>
            </w:r>
          </w:p>
        </w:tc>
        <w:tc>
          <w:tcPr>
            <w:tcW w:w="943" w:type="dxa"/>
            <w:vAlign w:val="center"/>
          </w:tcPr>
          <w:p w14:paraId="1F3164D3"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SYNC</w:t>
            </w:r>
          </w:p>
        </w:tc>
        <w:tc>
          <w:tcPr>
            <w:tcW w:w="765" w:type="dxa"/>
            <w:vAlign w:val="center"/>
          </w:tcPr>
          <w:p w14:paraId="44F5A78D" w14:textId="77777777" w:rsidR="00DB6955" w:rsidRPr="00205D5A" w:rsidRDefault="00DB6955" w:rsidP="00DB6955">
            <w:pPr>
              <w:pStyle w:val="KeinLeerraum"/>
              <w:spacing w:before="20" w:after="20"/>
              <w:jc w:val="center"/>
              <w:rPr>
                <w:rFonts w:asciiTheme="minorHAnsi" w:hAnsiTheme="minorHAnsi"/>
                <w:color w:val="auto"/>
                <w:szCs w:val="22"/>
              </w:rPr>
            </w:pPr>
            <w:r w:rsidRPr="00205D5A">
              <w:rPr>
                <w:rFonts w:asciiTheme="minorHAnsi" w:hAnsiTheme="minorHAnsi"/>
                <w:color w:val="auto"/>
                <w:szCs w:val="22"/>
              </w:rPr>
              <w:t>IT</w:t>
            </w:r>
          </w:p>
        </w:tc>
        <w:tc>
          <w:tcPr>
            <w:tcW w:w="1716" w:type="dxa"/>
            <w:vAlign w:val="center"/>
          </w:tcPr>
          <w:p w14:paraId="1F29AF35" w14:textId="77777777" w:rsidR="00DB6955" w:rsidRPr="00205D5A" w:rsidRDefault="00DB6955" w:rsidP="00DB6955">
            <w:pPr>
              <w:pStyle w:val="KeinLeerraum"/>
              <w:spacing w:before="20" w:after="20"/>
              <w:rPr>
                <w:rFonts w:asciiTheme="minorHAnsi" w:hAnsiTheme="minorHAnsi"/>
                <w:color w:val="auto"/>
                <w:szCs w:val="22"/>
              </w:rPr>
            </w:pPr>
            <w:r w:rsidRPr="00205D5A">
              <w:rPr>
                <w:rFonts w:asciiTheme="minorHAnsi" w:hAnsiTheme="minorHAnsi"/>
                <w:color w:val="auto"/>
                <w:szCs w:val="22"/>
              </w:rPr>
              <w:t>SME</w:t>
            </w:r>
          </w:p>
        </w:tc>
      </w:tr>
      <w:tr w:rsidR="00DB6955" w:rsidRPr="00205D5A" w14:paraId="20122557" w14:textId="77777777" w:rsidTr="00DB6955">
        <w:trPr>
          <w:cantSplit/>
        </w:trPr>
        <w:tc>
          <w:tcPr>
            <w:tcW w:w="1302" w:type="dxa"/>
            <w:shd w:val="clear" w:color="auto" w:fill="auto"/>
            <w:vAlign w:val="center"/>
          </w:tcPr>
          <w:p w14:paraId="50A03619" w14:textId="77777777" w:rsidR="00DB6955" w:rsidRPr="00205D5A" w:rsidRDefault="00DB6955" w:rsidP="00DB6955">
            <w:pPr>
              <w:autoSpaceDE w:val="0"/>
              <w:autoSpaceDN w:val="0"/>
              <w:adjustRightInd w:val="0"/>
              <w:spacing w:before="20" w:after="20"/>
              <w:jc w:val="center"/>
              <w:rPr>
                <w:rFonts w:asciiTheme="minorHAnsi" w:hAnsiTheme="minorHAnsi"/>
                <w:b/>
              </w:rPr>
            </w:pPr>
            <w:r w:rsidRPr="00205D5A">
              <w:rPr>
                <w:rFonts w:asciiTheme="minorHAnsi" w:hAnsiTheme="minorHAnsi"/>
                <w:b/>
              </w:rPr>
              <w:t>3</w:t>
            </w:r>
          </w:p>
        </w:tc>
        <w:tc>
          <w:tcPr>
            <w:tcW w:w="4402" w:type="dxa"/>
            <w:vAlign w:val="center"/>
          </w:tcPr>
          <w:p w14:paraId="2D4832A7" w14:textId="77777777" w:rsidR="00DB6955" w:rsidRPr="00205D5A" w:rsidRDefault="00DB6955" w:rsidP="00DB6955">
            <w:pPr>
              <w:pStyle w:val="KeinLeerraum"/>
              <w:spacing w:before="20" w:after="20"/>
              <w:rPr>
                <w:rFonts w:asciiTheme="minorHAnsi" w:hAnsiTheme="minorHAnsi"/>
              </w:rPr>
            </w:pPr>
            <w:proofErr w:type="spellStart"/>
            <w:r w:rsidRPr="00205D5A">
              <w:rPr>
                <w:rFonts w:asciiTheme="minorHAnsi" w:hAnsiTheme="minorHAnsi"/>
              </w:rPr>
              <w:t>Exus</w:t>
            </w:r>
            <w:proofErr w:type="spellEnd"/>
            <w:r w:rsidRPr="00205D5A">
              <w:rPr>
                <w:rFonts w:asciiTheme="minorHAnsi" w:hAnsiTheme="minorHAnsi"/>
              </w:rPr>
              <w:t xml:space="preserve"> </w:t>
            </w:r>
          </w:p>
        </w:tc>
        <w:tc>
          <w:tcPr>
            <w:tcW w:w="943" w:type="dxa"/>
            <w:vAlign w:val="center"/>
          </w:tcPr>
          <w:p w14:paraId="45CBF4C7" w14:textId="77777777" w:rsidR="00DB6955" w:rsidRPr="00205D5A" w:rsidRDefault="00DB6955" w:rsidP="00DB6955">
            <w:pPr>
              <w:pStyle w:val="KeinLeerraum"/>
              <w:spacing w:before="20" w:after="20"/>
              <w:jc w:val="center"/>
              <w:rPr>
                <w:rFonts w:asciiTheme="minorHAnsi" w:hAnsiTheme="minorHAnsi"/>
                <w:color w:val="auto"/>
              </w:rPr>
            </w:pPr>
            <w:r w:rsidRPr="00205D5A">
              <w:rPr>
                <w:rFonts w:asciiTheme="minorHAnsi" w:hAnsiTheme="minorHAnsi"/>
                <w:color w:val="auto"/>
              </w:rPr>
              <w:t>EXUS</w:t>
            </w:r>
          </w:p>
        </w:tc>
        <w:tc>
          <w:tcPr>
            <w:tcW w:w="765" w:type="dxa"/>
            <w:vAlign w:val="center"/>
          </w:tcPr>
          <w:p w14:paraId="3C7A5467" w14:textId="63A817A6" w:rsidR="00DB6955" w:rsidRPr="00205D5A" w:rsidRDefault="00DB6955" w:rsidP="00DB6955">
            <w:pPr>
              <w:pStyle w:val="KeinLeerraum"/>
              <w:spacing w:before="20" w:after="20"/>
              <w:jc w:val="center"/>
              <w:rPr>
                <w:rFonts w:asciiTheme="minorHAnsi" w:hAnsiTheme="minorHAnsi"/>
                <w:color w:val="auto"/>
                <w:szCs w:val="22"/>
                <w:highlight w:val="yellow"/>
              </w:rPr>
            </w:pPr>
            <w:r w:rsidRPr="00205D5A">
              <w:rPr>
                <w:rFonts w:asciiTheme="minorHAnsi" w:hAnsiTheme="minorHAnsi"/>
                <w:color w:val="auto"/>
                <w:szCs w:val="22"/>
              </w:rPr>
              <w:t>UK</w:t>
            </w:r>
          </w:p>
        </w:tc>
        <w:tc>
          <w:tcPr>
            <w:tcW w:w="1716" w:type="dxa"/>
            <w:vAlign w:val="center"/>
          </w:tcPr>
          <w:p w14:paraId="3C04D2A7" w14:textId="08CE3265" w:rsidR="00DB6955" w:rsidRPr="00205D5A" w:rsidRDefault="00AF5B2D" w:rsidP="00DB6955">
            <w:pPr>
              <w:pStyle w:val="KeinLeerraum"/>
              <w:spacing w:before="20" w:after="20"/>
              <w:rPr>
                <w:rFonts w:asciiTheme="minorHAnsi" w:hAnsiTheme="minorHAnsi"/>
                <w:color w:val="auto"/>
                <w:szCs w:val="22"/>
                <w:highlight w:val="yellow"/>
              </w:rPr>
            </w:pPr>
            <w:r w:rsidRPr="00205D5A">
              <w:rPr>
                <w:rFonts w:asciiTheme="minorHAnsi" w:hAnsiTheme="minorHAnsi"/>
                <w:color w:val="auto"/>
                <w:szCs w:val="22"/>
              </w:rPr>
              <w:t>SME</w:t>
            </w:r>
          </w:p>
        </w:tc>
      </w:tr>
    </w:tbl>
    <w:p w14:paraId="3514DEA8" w14:textId="77777777" w:rsidR="00E2276B" w:rsidRPr="00205D5A" w:rsidRDefault="00E2276B" w:rsidP="00132D16">
      <w:pPr>
        <w:jc w:val="both"/>
        <w:rPr>
          <w:rFonts w:asciiTheme="minorHAnsi" w:hAnsiTheme="minorHAnsi"/>
          <w:b/>
        </w:rPr>
      </w:pPr>
    </w:p>
    <w:p w14:paraId="2FF52F42" w14:textId="77777777" w:rsidR="00580BAF" w:rsidRPr="00205D5A" w:rsidRDefault="00580BAF">
      <w:pPr>
        <w:spacing w:after="160" w:line="259" w:lineRule="auto"/>
        <w:rPr>
          <w:rFonts w:asciiTheme="minorHAnsi" w:hAnsiTheme="minorHAnsi"/>
          <w:b/>
        </w:rPr>
      </w:pPr>
      <w:r w:rsidRPr="00205D5A">
        <w:rPr>
          <w:rFonts w:asciiTheme="minorHAnsi" w:hAnsiTheme="minorHAnsi"/>
          <w:b/>
        </w:rPr>
        <w:br w:type="page"/>
      </w:r>
    </w:p>
    <w:p w14:paraId="5BD49242" w14:textId="0CC0E924" w:rsidR="00DB6955" w:rsidRPr="00205D5A" w:rsidRDefault="00DB6955" w:rsidP="00243464">
      <w:pPr>
        <w:jc w:val="both"/>
        <w:rPr>
          <w:rFonts w:asciiTheme="minorHAnsi" w:hAnsiTheme="minorHAnsi"/>
          <w:b/>
          <w:sz w:val="22"/>
          <w:szCs w:val="22"/>
        </w:rPr>
      </w:pPr>
      <w:r w:rsidRPr="00205D5A">
        <w:rPr>
          <w:rFonts w:asciiTheme="minorHAnsi" w:hAnsiTheme="minorHAnsi"/>
          <w:b/>
        </w:rPr>
        <w:lastRenderedPageBreak/>
        <w:t>Abstract:</w:t>
      </w:r>
      <w:r w:rsidR="00132D16" w:rsidRPr="00205D5A">
        <w:rPr>
          <w:rFonts w:asciiTheme="minorHAnsi" w:hAnsiTheme="minorHAnsi"/>
          <w:b/>
        </w:rPr>
        <w:t xml:space="preserve"> </w:t>
      </w:r>
    </w:p>
    <w:p w14:paraId="3CEF31E0" w14:textId="77777777" w:rsidR="00243464" w:rsidRPr="00205D5A" w:rsidRDefault="00243464" w:rsidP="00243464">
      <w:pPr>
        <w:jc w:val="both"/>
        <w:rPr>
          <w:rFonts w:asciiTheme="minorHAnsi" w:hAnsiTheme="minorHAnsi" w:cs="Lucida Grande"/>
          <w:color w:val="000000"/>
          <w:sz w:val="22"/>
          <w:szCs w:val="22"/>
        </w:rPr>
      </w:pPr>
    </w:p>
    <w:p w14:paraId="6A24DB33" w14:textId="77777777" w:rsidR="00243464" w:rsidRPr="00205D5A" w:rsidRDefault="00243464" w:rsidP="00243464">
      <w:pPr>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Containers are becoming increasingly popular in private cloud environments. For example, Google alone starts every week more than two billion containers. Containers supports effective software packaging and effective utilization of computers. Modern container engines, like Docker, simplify the composition and management of applications. These features make containers ideally suited to build modern </w:t>
      </w:r>
      <w:r w:rsidRPr="00205D5A">
        <w:rPr>
          <w:rFonts w:asciiTheme="minorHAnsi" w:hAnsiTheme="minorHAnsi" w:cs="Lucida Grande"/>
          <w:b/>
          <w:color w:val="000000"/>
          <w:sz w:val="22"/>
          <w:szCs w:val="22"/>
        </w:rPr>
        <w:t>cloud-native applications</w:t>
      </w:r>
      <w:r w:rsidRPr="00205D5A">
        <w:rPr>
          <w:rFonts w:asciiTheme="minorHAnsi" w:hAnsiTheme="minorHAnsi" w:cs="Lucida Grande"/>
          <w:color w:val="000000"/>
          <w:sz w:val="22"/>
          <w:szCs w:val="22"/>
        </w:rPr>
        <w:t xml:space="preserve">. </w:t>
      </w:r>
    </w:p>
    <w:p w14:paraId="22FA2259" w14:textId="77777777" w:rsidR="00243464" w:rsidRPr="00205D5A" w:rsidRDefault="00243464" w:rsidP="00243464">
      <w:pPr>
        <w:jc w:val="both"/>
        <w:rPr>
          <w:rFonts w:asciiTheme="minorHAnsi" w:hAnsiTheme="minorHAnsi"/>
          <w:b/>
          <w:sz w:val="22"/>
          <w:szCs w:val="22"/>
        </w:rPr>
      </w:pPr>
    </w:p>
    <w:p w14:paraId="5FBCD42E" w14:textId="3F59421B" w:rsidR="00243464" w:rsidRPr="00205D5A" w:rsidRDefault="00243464" w:rsidP="00243464">
      <w:pPr>
        <w:jc w:val="both"/>
        <w:rPr>
          <w:rFonts w:asciiTheme="minorHAnsi" w:hAnsiTheme="minorHAnsi"/>
          <w:b/>
          <w:sz w:val="22"/>
          <w:szCs w:val="22"/>
        </w:rPr>
      </w:pPr>
      <w:r w:rsidRPr="00205D5A">
        <w:rPr>
          <w:rFonts w:asciiTheme="minorHAnsi" w:hAnsiTheme="minorHAnsi" w:cs="Lucida Grande"/>
          <w:color w:val="000000"/>
          <w:sz w:val="22"/>
          <w:szCs w:val="22"/>
        </w:rPr>
        <w:t xml:space="preserve">The security of containers is, however, insufficient when containers from multiple cloud tenants must be protected when running in public or hybrid clouds and even in private clouds: for example, software vulnerabilities in the operating system can be exploited to access information in other containers. In addition, service developers must protect the confidentiality and integrity of data against accesses from all other parties, including the cloud provider itself. </w:t>
      </w:r>
    </w:p>
    <w:p w14:paraId="5E49D694" w14:textId="77777777" w:rsidR="00243464" w:rsidRPr="00205D5A" w:rsidRDefault="00243464" w:rsidP="00243464">
      <w:pPr>
        <w:jc w:val="both"/>
        <w:rPr>
          <w:rFonts w:asciiTheme="minorHAnsi" w:hAnsiTheme="minorHAnsi"/>
          <w:b/>
          <w:sz w:val="22"/>
          <w:szCs w:val="22"/>
        </w:rPr>
      </w:pPr>
    </w:p>
    <w:p w14:paraId="4F0A1699" w14:textId="0AE639D7" w:rsidR="00DB6955" w:rsidRPr="00205D5A" w:rsidRDefault="00DD070D"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The new</w:t>
      </w:r>
      <w:r w:rsidR="00DB6955" w:rsidRPr="00205D5A">
        <w:rPr>
          <w:rFonts w:asciiTheme="minorHAnsi" w:hAnsiTheme="minorHAnsi" w:cs="Lucida Grande"/>
          <w:color w:val="000000"/>
          <w:sz w:val="22"/>
          <w:szCs w:val="22"/>
        </w:rPr>
        <w:t xml:space="preserve"> </w:t>
      </w:r>
      <w:r w:rsidR="007D2F47" w:rsidRPr="00205D5A">
        <w:rPr>
          <w:rFonts w:asciiTheme="minorHAnsi" w:hAnsiTheme="minorHAnsi" w:cs="Lucida Grande"/>
          <w:color w:val="000000"/>
          <w:sz w:val="22"/>
          <w:szCs w:val="22"/>
        </w:rPr>
        <w:t xml:space="preserve">Intel </w:t>
      </w:r>
      <w:r w:rsidR="00DB6955" w:rsidRPr="00205D5A">
        <w:rPr>
          <w:rFonts w:asciiTheme="minorHAnsi" w:hAnsiTheme="minorHAnsi" w:cs="Lucida Grande"/>
          <w:color w:val="000000"/>
          <w:sz w:val="22"/>
          <w:szCs w:val="22"/>
        </w:rPr>
        <w:t xml:space="preserve">SGX </w:t>
      </w:r>
      <w:r w:rsidR="007D2F47" w:rsidRPr="00205D5A">
        <w:rPr>
          <w:rFonts w:asciiTheme="minorHAnsi" w:hAnsiTheme="minorHAnsi" w:cs="Lucida Grande"/>
          <w:color w:val="000000"/>
          <w:sz w:val="22"/>
          <w:szCs w:val="22"/>
        </w:rPr>
        <w:t xml:space="preserve">CPU </w:t>
      </w:r>
      <w:r w:rsidR="00DB6955" w:rsidRPr="00205D5A">
        <w:rPr>
          <w:rFonts w:asciiTheme="minorHAnsi" w:hAnsiTheme="minorHAnsi" w:cs="Lucida Grande"/>
          <w:color w:val="000000"/>
          <w:sz w:val="22"/>
          <w:szCs w:val="22"/>
        </w:rPr>
        <w:t>extension</w:t>
      </w:r>
      <w:r w:rsidRPr="00205D5A">
        <w:rPr>
          <w:rFonts w:asciiTheme="minorHAnsi" w:hAnsiTheme="minorHAnsi" w:cs="Lucida Grande"/>
          <w:color w:val="000000"/>
          <w:sz w:val="22"/>
          <w:szCs w:val="22"/>
        </w:rPr>
        <w:t xml:space="preserve"> introduces the concept of a</w:t>
      </w:r>
      <w:r w:rsidR="008C5148">
        <w:rPr>
          <w:rFonts w:asciiTheme="minorHAnsi" w:hAnsiTheme="minorHAnsi" w:cs="Lucida Grande"/>
          <w:color w:val="000000"/>
          <w:sz w:val="22"/>
          <w:szCs w:val="22"/>
        </w:rPr>
        <w:t>n</w:t>
      </w:r>
      <w:r w:rsidRPr="00205D5A">
        <w:rPr>
          <w:rFonts w:asciiTheme="minorHAnsi" w:hAnsiTheme="minorHAnsi" w:cs="Lucida Grande"/>
          <w:color w:val="000000"/>
          <w:sz w:val="22"/>
          <w:szCs w:val="22"/>
        </w:rPr>
        <w:t xml:space="preserve"> </w:t>
      </w:r>
      <w:bookmarkStart w:id="0" w:name="_GoBack"/>
      <w:r w:rsidRPr="00205D5A">
        <w:rPr>
          <w:rFonts w:asciiTheme="minorHAnsi" w:hAnsiTheme="minorHAnsi" w:cs="Lucida Grande"/>
          <w:b/>
          <w:color w:val="000000"/>
          <w:sz w:val="22"/>
          <w:szCs w:val="22"/>
        </w:rPr>
        <w:t>enclave</w:t>
      </w:r>
      <w:bookmarkEnd w:id="0"/>
      <w:r w:rsidRPr="00205D5A">
        <w:rPr>
          <w:rFonts w:asciiTheme="minorHAnsi" w:hAnsiTheme="minorHAnsi" w:cs="Lucida Grande"/>
          <w:color w:val="000000"/>
          <w:sz w:val="22"/>
          <w:szCs w:val="22"/>
        </w:rPr>
        <w:t xml:space="preserve"> which </w:t>
      </w:r>
      <w:r w:rsidR="00DB6955" w:rsidRPr="00205D5A">
        <w:rPr>
          <w:rFonts w:asciiTheme="minorHAnsi" w:hAnsiTheme="minorHAnsi" w:cs="Lucida Grande"/>
          <w:color w:val="000000"/>
          <w:sz w:val="22"/>
          <w:szCs w:val="22"/>
        </w:rPr>
        <w:t xml:space="preserve">permits </w:t>
      </w:r>
      <w:r w:rsidR="007246E2" w:rsidRPr="00205D5A">
        <w:rPr>
          <w:rFonts w:asciiTheme="minorHAnsi" w:hAnsiTheme="minorHAnsi" w:cs="Lucida Grande"/>
          <w:color w:val="000000"/>
          <w:sz w:val="22"/>
          <w:szCs w:val="22"/>
        </w:rPr>
        <w:t>to protect</w:t>
      </w:r>
      <w:r w:rsidR="00DB6955" w:rsidRPr="00205D5A">
        <w:rPr>
          <w:rFonts w:asciiTheme="minorHAnsi" w:hAnsiTheme="minorHAnsi" w:cs="Lucida Grande"/>
          <w:color w:val="000000"/>
          <w:sz w:val="22"/>
          <w:szCs w:val="22"/>
        </w:rPr>
        <w:t xml:space="preserve"> code and data from accesses by other software, even when accessed by higher-privileged system software. </w:t>
      </w:r>
      <w:r w:rsidR="00BA3AC6" w:rsidRPr="00205D5A">
        <w:rPr>
          <w:rFonts w:asciiTheme="minorHAnsi" w:hAnsiTheme="minorHAnsi" w:cs="Lucida Grande"/>
          <w:color w:val="000000"/>
          <w:sz w:val="22"/>
          <w:szCs w:val="22"/>
        </w:rPr>
        <w:t xml:space="preserve">We use SGX </w:t>
      </w:r>
      <w:r w:rsidR="005D2F27" w:rsidRPr="00205D5A">
        <w:rPr>
          <w:rFonts w:asciiTheme="minorHAnsi" w:hAnsiTheme="minorHAnsi" w:cs="Lucida Grande"/>
          <w:color w:val="000000"/>
          <w:sz w:val="22"/>
          <w:szCs w:val="22"/>
        </w:rPr>
        <w:t>for a</w:t>
      </w:r>
      <w:r w:rsidR="00DB6955" w:rsidRPr="00205D5A">
        <w:rPr>
          <w:rFonts w:asciiTheme="minorHAnsi" w:hAnsiTheme="minorHAnsi" w:cs="Lucida Grande"/>
          <w:color w:val="000000"/>
          <w:sz w:val="22"/>
          <w:szCs w:val="22"/>
        </w:rPr>
        <w:t xml:space="preserve"> </w:t>
      </w:r>
      <w:r w:rsidR="00DB6955" w:rsidRPr="00205D5A">
        <w:rPr>
          <w:rFonts w:asciiTheme="minorHAnsi" w:hAnsiTheme="minorHAnsi" w:cs="Lucida Grande"/>
          <w:b/>
          <w:color w:val="000000"/>
          <w:sz w:val="22"/>
          <w:szCs w:val="22"/>
        </w:rPr>
        <w:t>secure container infrastructure</w:t>
      </w:r>
      <w:r w:rsidR="00DB6955" w:rsidRPr="00205D5A">
        <w:rPr>
          <w:rFonts w:asciiTheme="minorHAnsi" w:hAnsiTheme="minorHAnsi" w:cs="Lucida Grande"/>
          <w:color w:val="000000"/>
          <w:sz w:val="22"/>
          <w:szCs w:val="22"/>
        </w:rPr>
        <w:t xml:space="preserve"> </w:t>
      </w:r>
      <w:r w:rsidR="007246E2" w:rsidRPr="00205D5A">
        <w:rPr>
          <w:rFonts w:asciiTheme="minorHAnsi" w:hAnsiTheme="minorHAnsi" w:cs="Lucida Grande"/>
          <w:color w:val="000000"/>
          <w:sz w:val="22"/>
          <w:szCs w:val="22"/>
        </w:rPr>
        <w:t>on top of</w:t>
      </w:r>
      <w:r w:rsidR="00DB6955" w:rsidRPr="00205D5A">
        <w:rPr>
          <w:rFonts w:asciiTheme="minorHAnsi" w:hAnsiTheme="minorHAnsi" w:cs="Lucida Grande"/>
          <w:color w:val="000000"/>
          <w:sz w:val="22"/>
          <w:szCs w:val="22"/>
        </w:rPr>
        <w:t xml:space="preserve"> Docker</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 xml:space="preserve">all </w:t>
      </w:r>
      <w:r w:rsidR="00DB6955" w:rsidRPr="00205D5A">
        <w:rPr>
          <w:rFonts w:asciiTheme="minorHAnsi" w:hAnsiTheme="minorHAnsi" w:cs="Lucida Grande"/>
          <w:color w:val="000000"/>
          <w:sz w:val="22"/>
          <w:szCs w:val="22"/>
        </w:rPr>
        <w:t>data at rest (e.g., on disk), in transmission (e.g., via Ethernet), and</w:t>
      </w:r>
      <w:r w:rsidR="00411621">
        <w:rPr>
          <w:rFonts w:asciiTheme="minorHAnsi" w:hAnsiTheme="minorHAnsi" w:cs="Lucida Grande"/>
          <w:color w:val="000000"/>
          <w:sz w:val="22"/>
          <w:szCs w:val="22"/>
        </w:rPr>
        <w:t xml:space="preserve"> also</w:t>
      </w:r>
      <w:r w:rsidR="00DB6955" w:rsidRPr="00205D5A">
        <w:rPr>
          <w:rFonts w:asciiTheme="minorHAnsi" w:hAnsiTheme="minorHAnsi" w:cs="Lucida Grande"/>
          <w:color w:val="000000"/>
          <w:sz w:val="22"/>
          <w:szCs w:val="22"/>
        </w:rPr>
        <w:t xml:space="preserve"> </w:t>
      </w:r>
      <w:r w:rsidR="00DB6955" w:rsidRPr="0006314D">
        <w:rPr>
          <w:rFonts w:asciiTheme="minorHAnsi" w:hAnsiTheme="minorHAnsi" w:cs="Lucida Grande"/>
          <w:b/>
          <w:color w:val="000000"/>
          <w:sz w:val="22"/>
          <w:szCs w:val="22"/>
        </w:rPr>
        <w:t>during processing</w:t>
      </w:r>
      <w:r w:rsidR="00DB6955" w:rsidRPr="00205D5A">
        <w:rPr>
          <w:rFonts w:asciiTheme="minorHAnsi" w:hAnsiTheme="minorHAnsi" w:cs="Lucida Grande"/>
          <w:color w:val="000000"/>
          <w:sz w:val="22"/>
          <w:szCs w:val="22"/>
        </w:rPr>
        <w:t xml:space="preserve"> (e.g., by a web services)</w:t>
      </w:r>
      <w:r w:rsidR="007246E2" w:rsidRPr="00205D5A">
        <w:rPr>
          <w:rFonts w:asciiTheme="minorHAnsi" w:hAnsiTheme="minorHAnsi" w:cs="Lucida Grande"/>
          <w:color w:val="000000"/>
          <w:sz w:val="22"/>
          <w:szCs w:val="22"/>
        </w:rPr>
        <w:t xml:space="preserve"> </w:t>
      </w:r>
      <w:r w:rsidR="00A04FE8" w:rsidRPr="00205D5A">
        <w:rPr>
          <w:rFonts w:asciiTheme="minorHAnsi" w:hAnsiTheme="minorHAnsi" w:cs="Lucida Grande"/>
          <w:color w:val="000000"/>
          <w:sz w:val="22"/>
          <w:szCs w:val="22"/>
        </w:rPr>
        <w:t>is</w:t>
      </w:r>
      <w:r w:rsidR="007246E2" w:rsidRPr="00205D5A">
        <w:rPr>
          <w:rFonts w:asciiTheme="minorHAnsi" w:hAnsiTheme="minorHAnsi" w:cs="Lucida Grande"/>
          <w:color w:val="000000"/>
          <w:sz w:val="22"/>
          <w:szCs w:val="22"/>
        </w:rPr>
        <w:t xml:space="preserve"> encrypted </w:t>
      </w:r>
      <w:r w:rsidR="00A04FE8" w:rsidRPr="00205D5A">
        <w:rPr>
          <w:rFonts w:asciiTheme="minorHAnsi" w:hAnsiTheme="minorHAnsi" w:cs="Lucida Grande"/>
          <w:color w:val="000000"/>
          <w:sz w:val="22"/>
          <w:szCs w:val="22"/>
        </w:rPr>
        <w:t>and protected from unauthorized accesses</w:t>
      </w:r>
      <w:r w:rsidR="00DB6955" w:rsidRPr="00205D5A">
        <w:rPr>
          <w:rFonts w:asciiTheme="minorHAnsi" w:hAnsiTheme="minorHAnsi" w:cs="Lucida Grande"/>
          <w:color w:val="000000"/>
          <w:sz w:val="22"/>
          <w:szCs w:val="22"/>
        </w:rPr>
        <w:t xml:space="preserve">. </w:t>
      </w:r>
    </w:p>
    <w:p w14:paraId="6A808592" w14:textId="210CC29A" w:rsidR="00EC0B74" w:rsidRPr="00205D5A" w:rsidRDefault="00DB6955" w:rsidP="00243464">
      <w:pPr>
        <w:widowControl w:val="0"/>
        <w:autoSpaceDE w:val="0"/>
        <w:autoSpaceDN w:val="0"/>
        <w:adjustRightInd w:val="0"/>
        <w:spacing w:after="240"/>
        <w:jc w:val="both"/>
        <w:rPr>
          <w:rFonts w:asciiTheme="minorHAnsi" w:hAnsiTheme="minorHAnsi" w:cs="Lucida Grande"/>
          <w:color w:val="000000"/>
          <w:sz w:val="22"/>
          <w:szCs w:val="22"/>
        </w:rPr>
      </w:pPr>
      <w:r w:rsidRPr="00205D5A">
        <w:rPr>
          <w:rFonts w:asciiTheme="minorHAnsi" w:hAnsiTheme="minorHAnsi" w:cs="Lucida Grande"/>
          <w:color w:val="000000"/>
          <w:sz w:val="22"/>
          <w:szCs w:val="22"/>
        </w:rPr>
        <w:t xml:space="preserve">The SCP project will use </w:t>
      </w:r>
      <w:r w:rsidR="005D2F27" w:rsidRPr="00205D5A">
        <w:rPr>
          <w:rFonts w:asciiTheme="minorHAnsi" w:hAnsiTheme="minorHAnsi" w:cs="Lucida Grande"/>
          <w:color w:val="000000"/>
          <w:sz w:val="22"/>
          <w:szCs w:val="22"/>
        </w:rPr>
        <w:t>this</w:t>
      </w:r>
      <w:r w:rsidRPr="00205D5A">
        <w:rPr>
          <w:rFonts w:asciiTheme="minorHAnsi" w:hAnsiTheme="minorHAnsi" w:cs="Lucida Grande"/>
          <w:color w:val="000000"/>
          <w:sz w:val="22"/>
          <w:szCs w:val="22"/>
        </w:rPr>
        <w:t xml:space="preserve"> SGX-based secure container technology - which are currently at level TRL3 (experimental proof of concept) and</w:t>
      </w:r>
      <w:r w:rsidR="00A56397" w:rsidRPr="00205D5A">
        <w:rPr>
          <w:rFonts w:asciiTheme="minorHAnsi" w:hAnsiTheme="minorHAnsi" w:cs="Lucida Grande"/>
          <w:color w:val="000000"/>
          <w:sz w:val="22"/>
          <w:szCs w:val="22"/>
        </w:rPr>
        <w:t xml:space="preserve"> extend this technology to TRL 7</w:t>
      </w:r>
      <w:r w:rsidRPr="00205D5A">
        <w:rPr>
          <w:rFonts w:asciiTheme="minorHAnsi" w:hAnsiTheme="minorHAnsi" w:cs="Lucida Grande"/>
          <w:color w:val="000000"/>
          <w:sz w:val="22"/>
          <w:szCs w:val="22"/>
        </w:rPr>
        <w:t xml:space="preserve">. The main objective is to evaluate the technology in an operational environment and ensure that the software satisfies all requirements needed </w:t>
      </w:r>
      <w:r w:rsidR="00674362" w:rsidRPr="00205D5A">
        <w:rPr>
          <w:rFonts w:asciiTheme="minorHAnsi" w:hAnsiTheme="minorHAnsi" w:cs="Lucida Grande"/>
          <w:color w:val="000000"/>
          <w:sz w:val="22"/>
          <w:szCs w:val="22"/>
        </w:rPr>
        <w:t xml:space="preserve">in operational environments. </w:t>
      </w:r>
      <w:r w:rsidRPr="00205D5A">
        <w:rPr>
          <w:rFonts w:asciiTheme="minorHAnsi" w:hAnsiTheme="minorHAnsi" w:cs="Lucida Grande"/>
          <w:color w:val="000000"/>
          <w:sz w:val="22"/>
          <w:szCs w:val="22"/>
        </w:rPr>
        <w:t xml:space="preserve"> We will evaluate this pilot in the </w:t>
      </w:r>
      <w:r w:rsidR="003C6D5B" w:rsidRPr="00205D5A">
        <w:rPr>
          <w:rFonts w:asciiTheme="minorHAnsi" w:hAnsiTheme="minorHAnsi" w:cs="Lucida Grande"/>
          <w:color w:val="000000"/>
          <w:sz w:val="22"/>
          <w:szCs w:val="22"/>
        </w:rPr>
        <w:t xml:space="preserve">following three </w:t>
      </w:r>
      <w:r w:rsidRPr="00205D5A">
        <w:rPr>
          <w:rFonts w:asciiTheme="minorHAnsi" w:hAnsiTheme="minorHAnsi" w:cs="Lucida Grande"/>
          <w:color w:val="000000"/>
          <w:sz w:val="22"/>
          <w:szCs w:val="22"/>
        </w:rPr>
        <w:t>context</w:t>
      </w:r>
      <w:r w:rsidR="003C6D5B" w:rsidRPr="00205D5A">
        <w:rPr>
          <w:rFonts w:asciiTheme="minorHAnsi" w:hAnsiTheme="minorHAnsi" w:cs="Lucida Grande"/>
          <w:color w:val="000000"/>
          <w:sz w:val="22"/>
          <w:szCs w:val="22"/>
        </w:rPr>
        <w:t>s</w:t>
      </w:r>
      <w:r w:rsidRPr="00205D5A">
        <w:rPr>
          <w:rFonts w:asciiTheme="minorHAnsi" w:hAnsiTheme="minorHAnsi" w:cs="Lucida Grande"/>
          <w:color w:val="000000"/>
          <w:sz w:val="22"/>
          <w:szCs w:val="22"/>
        </w:rPr>
        <w:t xml:space="preserve">: 1) </w:t>
      </w:r>
      <w:r w:rsidR="00504E26" w:rsidRPr="00205D5A">
        <w:rPr>
          <w:rFonts w:asciiTheme="minorHAnsi" w:hAnsiTheme="minorHAnsi" w:cs="Lucida Grande"/>
          <w:color w:val="000000"/>
          <w:sz w:val="22"/>
          <w:szCs w:val="22"/>
        </w:rPr>
        <w:t>two flagship applications by partners SYNC and EXUS</w:t>
      </w:r>
      <w:r w:rsidRPr="00205D5A">
        <w:rPr>
          <w:rFonts w:asciiTheme="minorHAnsi" w:hAnsiTheme="minorHAnsi" w:cs="Lucida Grande"/>
          <w:color w:val="000000"/>
          <w:sz w:val="22"/>
          <w:szCs w:val="22"/>
        </w:rPr>
        <w:t>,</w:t>
      </w:r>
      <w:r w:rsidR="00411621">
        <w:rPr>
          <w:rFonts w:asciiTheme="minorHAnsi" w:hAnsiTheme="minorHAnsi" w:cs="Lucida Grande"/>
          <w:color w:val="000000"/>
          <w:sz w:val="22"/>
          <w:szCs w:val="22"/>
        </w:rPr>
        <w:t xml:space="preserve"> and</w:t>
      </w:r>
      <w:r w:rsidRPr="00205D5A">
        <w:rPr>
          <w:rFonts w:asciiTheme="minorHAnsi" w:hAnsiTheme="minorHAnsi" w:cs="Lucida Grande"/>
          <w:color w:val="000000"/>
          <w:sz w:val="22"/>
          <w:szCs w:val="22"/>
        </w:rPr>
        <w:t xml:space="preserve"> 2) </w:t>
      </w:r>
      <w:r w:rsidR="00A27C5A" w:rsidRPr="00205D5A">
        <w:rPr>
          <w:rFonts w:asciiTheme="minorHAnsi" w:hAnsiTheme="minorHAnsi" w:cs="Lucida Grande"/>
          <w:color w:val="000000"/>
          <w:sz w:val="22"/>
          <w:szCs w:val="22"/>
        </w:rPr>
        <w:t>a trial</w:t>
      </w:r>
      <w:r w:rsidR="00F06248" w:rsidRPr="00205D5A">
        <w:rPr>
          <w:rFonts w:asciiTheme="minorHAnsi" w:hAnsiTheme="minorHAnsi" w:cs="Lucida Grande"/>
          <w:color w:val="000000"/>
          <w:sz w:val="22"/>
          <w:szCs w:val="22"/>
        </w:rPr>
        <w:t xml:space="preserve"> of the SCP container platform with SMEs</w:t>
      </w:r>
      <w:r w:rsidR="00EC0B74" w:rsidRPr="00205D5A">
        <w:rPr>
          <w:rFonts w:asciiTheme="minorHAnsi" w:hAnsiTheme="minorHAnsi" w:cs="Lucida Grande"/>
          <w:color w:val="000000"/>
          <w:sz w:val="22"/>
          <w:szCs w:val="22"/>
        </w:rPr>
        <w:t>.</w:t>
      </w:r>
    </w:p>
    <w:p w14:paraId="4EBC9E61" w14:textId="77777777" w:rsidR="00E2276B" w:rsidRPr="00205D5A" w:rsidRDefault="00E2276B" w:rsidP="00243464">
      <w:pPr>
        <w:spacing w:after="160"/>
        <w:rPr>
          <w:rFonts w:asciiTheme="minorHAnsi" w:hAnsiTheme="minorHAnsi"/>
          <w:b/>
          <w:color w:val="5B9BD5" w:themeColor="accent1"/>
          <w:sz w:val="32"/>
        </w:rPr>
      </w:pPr>
      <w:r w:rsidRPr="00205D5A">
        <w:rPr>
          <w:rFonts w:asciiTheme="minorHAnsi" w:hAnsiTheme="minorHAnsi"/>
          <w:b/>
          <w:color w:val="5B9BD5" w:themeColor="accent1"/>
          <w:sz w:val="32"/>
        </w:rPr>
        <w:br w:type="page"/>
      </w:r>
    </w:p>
    <w:p w14:paraId="5987EC8D" w14:textId="70E2FACE" w:rsidR="003D1B32" w:rsidRPr="00205D5A" w:rsidRDefault="00EC0B74" w:rsidP="00EC0B74">
      <w:pPr>
        <w:spacing w:before="240"/>
        <w:rPr>
          <w:rFonts w:asciiTheme="minorHAnsi" w:hAnsiTheme="minorHAnsi"/>
          <w:b/>
          <w:color w:val="5B9BD5" w:themeColor="accent1"/>
          <w:sz w:val="32"/>
        </w:rPr>
      </w:pPr>
      <w:r w:rsidRPr="00205D5A">
        <w:rPr>
          <w:rFonts w:asciiTheme="minorHAnsi" w:hAnsiTheme="minorHAnsi"/>
          <w:b/>
          <w:color w:val="5B9BD5" w:themeColor="accent1"/>
          <w:sz w:val="32"/>
        </w:rPr>
        <w:lastRenderedPageBreak/>
        <w:t>Table of Content</w:t>
      </w:r>
    </w:p>
    <w:p w14:paraId="5A59C8CA" w14:textId="77777777" w:rsidR="00C87B96" w:rsidRDefault="00774AAE">
      <w:pPr>
        <w:pStyle w:val="Verzeichnis1"/>
        <w:tabs>
          <w:tab w:val="left" w:pos="440"/>
          <w:tab w:val="right" w:leader="dot" w:pos="9062"/>
        </w:tabs>
        <w:rPr>
          <w:rFonts w:eastAsiaTheme="minorEastAsia"/>
          <w:b w:val="0"/>
          <w:bCs w:val="0"/>
          <w:noProof/>
          <w:lang w:val="de-DE" w:eastAsia="de-DE"/>
        </w:rPr>
      </w:pPr>
      <w:r w:rsidRPr="00205D5A">
        <w:rPr>
          <w:b w:val="0"/>
          <w:bCs w:val="0"/>
          <w:sz w:val="20"/>
          <w:szCs w:val="20"/>
        </w:rPr>
        <w:fldChar w:fldCharType="begin"/>
      </w:r>
      <w:r w:rsidRPr="00205D5A">
        <w:rPr>
          <w:b w:val="0"/>
          <w:bCs w:val="0"/>
          <w:sz w:val="20"/>
          <w:szCs w:val="20"/>
        </w:rPr>
        <w:instrText xml:space="preserve"> TOC \o "1-3" </w:instrText>
      </w:r>
      <w:r w:rsidRPr="00205D5A">
        <w:rPr>
          <w:b w:val="0"/>
          <w:bCs w:val="0"/>
          <w:sz w:val="20"/>
          <w:szCs w:val="20"/>
        </w:rPr>
        <w:fldChar w:fldCharType="separate"/>
      </w:r>
      <w:r w:rsidR="00C87B96" w:rsidRPr="00BD6689">
        <w:rPr>
          <w:noProof/>
        </w:rPr>
        <w:t>1.</w:t>
      </w:r>
      <w:r w:rsidR="00C87B96">
        <w:rPr>
          <w:rFonts w:eastAsiaTheme="minorEastAsia"/>
          <w:b w:val="0"/>
          <w:bCs w:val="0"/>
          <w:noProof/>
          <w:lang w:val="de-DE" w:eastAsia="de-DE"/>
        </w:rPr>
        <w:tab/>
      </w:r>
      <w:r w:rsidR="00C87B96" w:rsidRPr="00BD6689">
        <w:rPr>
          <w:noProof/>
        </w:rPr>
        <w:t>Excellence</w:t>
      </w:r>
      <w:r w:rsidR="00C87B96">
        <w:rPr>
          <w:noProof/>
        </w:rPr>
        <w:tab/>
      </w:r>
      <w:r w:rsidR="00C87B96">
        <w:rPr>
          <w:noProof/>
        </w:rPr>
        <w:fldChar w:fldCharType="begin"/>
      </w:r>
      <w:r w:rsidR="00C87B96">
        <w:rPr>
          <w:noProof/>
        </w:rPr>
        <w:instrText xml:space="preserve"> PAGEREF _Toc465148664 \h </w:instrText>
      </w:r>
      <w:r w:rsidR="00C87B96">
        <w:rPr>
          <w:noProof/>
        </w:rPr>
      </w:r>
      <w:r w:rsidR="00C87B96">
        <w:rPr>
          <w:noProof/>
        </w:rPr>
        <w:fldChar w:fldCharType="separate"/>
      </w:r>
      <w:r w:rsidR="00C87B96">
        <w:rPr>
          <w:noProof/>
        </w:rPr>
        <w:t>4</w:t>
      </w:r>
      <w:r w:rsidR="00C87B96">
        <w:rPr>
          <w:noProof/>
        </w:rPr>
        <w:fldChar w:fldCharType="end"/>
      </w:r>
    </w:p>
    <w:p w14:paraId="4178D7A2"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1.1.</w:t>
      </w:r>
      <w:r>
        <w:rPr>
          <w:rFonts w:eastAsiaTheme="minorEastAsia"/>
          <w:b w:val="0"/>
          <w:bCs w:val="0"/>
          <w:noProof/>
          <w:sz w:val="24"/>
          <w:szCs w:val="24"/>
          <w:lang w:val="de-DE" w:eastAsia="de-DE"/>
        </w:rPr>
        <w:tab/>
      </w:r>
      <w:r w:rsidRPr="00BD6689">
        <w:rPr>
          <w:noProof/>
        </w:rPr>
        <w:t>Objectives</w:t>
      </w:r>
      <w:r>
        <w:rPr>
          <w:noProof/>
        </w:rPr>
        <w:tab/>
      </w:r>
      <w:r>
        <w:rPr>
          <w:noProof/>
        </w:rPr>
        <w:fldChar w:fldCharType="begin"/>
      </w:r>
      <w:r>
        <w:rPr>
          <w:noProof/>
        </w:rPr>
        <w:instrText xml:space="preserve"> PAGEREF _Toc465148665 \h </w:instrText>
      </w:r>
      <w:r>
        <w:rPr>
          <w:noProof/>
        </w:rPr>
      </w:r>
      <w:r>
        <w:rPr>
          <w:noProof/>
        </w:rPr>
        <w:fldChar w:fldCharType="separate"/>
      </w:r>
      <w:r>
        <w:rPr>
          <w:noProof/>
        </w:rPr>
        <w:t>4</w:t>
      </w:r>
      <w:r>
        <w:rPr>
          <w:noProof/>
        </w:rPr>
        <w:fldChar w:fldCharType="end"/>
      </w:r>
    </w:p>
    <w:p w14:paraId="53F52B0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1.1.1.</w:t>
      </w:r>
      <w:r>
        <w:rPr>
          <w:rFonts w:eastAsiaTheme="minorEastAsia"/>
          <w:noProof/>
          <w:sz w:val="24"/>
          <w:szCs w:val="24"/>
          <w:lang w:val="de-DE" w:eastAsia="de-DE"/>
        </w:rPr>
        <w:tab/>
      </w:r>
      <w:r w:rsidRPr="00BD6689">
        <w:rPr>
          <w:noProof/>
        </w:rPr>
        <w:t>Market Opportunity</w:t>
      </w:r>
      <w:r>
        <w:rPr>
          <w:noProof/>
        </w:rPr>
        <w:tab/>
      </w:r>
      <w:r>
        <w:rPr>
          <w:noProof/>
        </w:rPr>
        <w:fldChar w:fldCharType="begin"/>
      </w:r>
      <w:r>
        <w:rPr>
          <w:noProof/>
        </w:rPr>
        <w:instrText xml:space="preserve"> PAGEREF _Toc465148666 \h </w:instrText>
      </w:r>
      <w:r>
        <w:rPr>
          <w:noProof/>
        </w:rPr>
      </w:r>
      <w:r>
        <w:rPr>
          <w:noProof/>
        </w:rPr>
        <w:fldChar w:fldCharType="separate"/>
      </w:r>
      <w:r>
        <w:rPr>
          <w:noProof/>
        </w:rPr>
        <w:t>4</w:t>
      </w:r>
      <w:r>
        <w:rPr>
          <w:noProof/>
        </w:rPr>
        <w:fldChar w:fldCharType="end"/>
      </w:r>
    </w:p>
    <w:p w14:paraId="7F81A3A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1.1.2.</w:t>
      </w:r>
      <w:r>
        <w:rPr>
          <w:rFonts w:eastAsiaTheme="minorEastAsia"/>
          <w:noProof/>
          <w:sz w:val="24"/>
          <w:szCs w:val="24"/>
          <w:lang w:val="de-DE" w:eastAsia="de-DE"/>
        </w:rPr>
        <w:tab/>
      </w:r>
      <w:r w:rsidRPr="00BD6689">
        <w:rPr>
          <w:noProof/>
        </w:rPr>
        <w:t>Overall innovation project objectives</w:t>
      </w:r>
      <w:r>
        <w:rPr>
          <w:noProof/>
        </w:rPr>
        <w:tab/>
      </w:r>
      <w:r>
        <w:rPr>
          <w:noProof/>
        </w:rPr>
        <w:fldChar w:fldCharType="begin"/>
      </w:r>
      <w:r>
        <w:rPr>
          <w:noProof/>
        </w:rPr>
        <w:instrText xml:space="preserve"> PAGEREF _Toc465148667 \h </w:instrText>
      </w:r>
      <w:r>
        <w:rPr>
          <w:noProof/>
        </w:rPr>
      </w:r>
      <w:r>
        <w:rPr>
          <w:noProof/>
        </w:rPr>
        <w:fldChar w:fldCharType="separate"/>
      </w:r>
      <w:r>
        <w:rPr>
          <w:noProof/>
        </w:rPr>
        <w:t>4</w:t>
      </w:r>
      <w:r>
        <w:rPr>
          <w:noProof/>
        </w:rPr>
        <w:fldChar w:fldCharType="end"/>
      </w:r>
    </w:p>
    <w:p w14:paraId="2B71441F"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1.1.3.</w:t>
      </w:r>
      <w:r>
        <w:rPr>
          <w:rFonts w:eastAsiaTheme="minorEastAsia"/>
          <w:noProof/>
          <w:sz w:val="24"/>
          <w:szCs w:val="24"/>
          <w:lang w:val="de-DE" w:eastAsia="de-DE"/>
        </w:rPr>
        <w:tab/>
      </w:r>
      <w:r w:rsidRPr="00BD6689">
        <w:rPr>
          <w:noProof/>
        </w:rPr>
        <w:t>Specific objectives</w:t>
      </w:r>
      <w:r>
        <w:rPr>
          <w:noProof/>
        </w:rPr>
        <w:tab/>
      </w:r>
      <w:r>
        <w:rPr>
          <w:noProof/>
        </w:rPr>
        <w:fldChar w:fldCharType="begin"/>
      </w:r>
      <w:r>
        <w:rPr>
          <w:noProof/>
        </w:rPr>
        <w:instrText xml:space="preserve"> PAGEREF _Toc465148668 \h </w:instrText>
      </w:r>
      <w:r>
        <w:rPr>
          <w:noProof/>
        </w:rPr>
      </w:r>
      <w:r>
        <w:rPr>
          <w:noProof/>
        </w:rPr>
        <w:fldChar w:fldCharType="separate"/>
      </w:r>
      <w:r>
        <w:rPr>
          <w:noProof/>
        </w:rPr>
        <w:t>5</w:t>
      </w:r>
      <w:r>
        <w:rPr>
          <w:noProof/>
        </w:rPr>
        <w:fldChar w:fldCharType="end"/>
      </w:r>
    </w:p>
    <w:p w14:paraId="334F211E"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1.2.</w:t>
      </w:r>
      <w:r>
        <w:rPr>
          <w:rFonts w:eastAsiaTheme="minorEastAsia"/>
          <w:b w:val="0"/>
          <w:bCs w:val="0"/>
          <w:noProof/>
          <w:sz w:val="24"/>
          <w:szCs w:val="24"/>
          <w:lang w:val="de-DE" w:eastAsia="de-DE"/>
        </w:rPr>
        <w:tab/>
      </w:r>
      <w:r w:rsidRPr="00BD6689">
        <w:rPr>
          <w:noProof/>
        </w:rPr>
        <w:t>Relation to the work program</w:t>
      </w:r>
      <w:r>
        <w:rPr>
          <w:noProof/>
        </w:rPr>
        <w:tab/>
      </w:r>
      <w:r>
        <w:rPr>
          <w:noProof/>
        </w:rPr>
        <w:fldChar w:fldCharType="begin"/>
      </w:r>
      <w:r>
        <w:rPr>
          <w:noProof/>
        </w:rPr>
        <w:instrText xml:space="preserve"> PAGEREF _Toc465148669 \h </w:instrText>
      </w:r>
      <w:r>
        <w:rPr>
          <w:noProof/>
        </w:rPr>
      </w:r>
      <w:r>
        <w:rPr>
          <w:noProof/>
        </w:rPr>
        <w:fldChar w:fldCharType="separate"/>
      </w:r>
      <w:r>
        <w:rPr>
          <w:noProof/>
        </w:rPr>
        <w:t>7</w:t>
      </w:r>
      <w:r>
        <w:rPr>
          <w:noProof/>
        </w:rPr>
        <w:fldChar w:fldCharType="end"/>
      </w:r>
    </w:p>
    <w:p w14:paraId="7DB65D27"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1.3.</w:t>
      </w:r>
      <w:r>
        <w:rPr>
          <w:rFonts w:eastAsiaTheme="minorEastAsia"/>
          <w:b w:val="0"/>
          <w:bCs w:val="0"/>
          <w:noProof/>
          <w:sz w:val="24"/>
          <w:szCs w:val="24"/>
          <w:lang w:val="de-DE" w:eastAsia="de-DE"/>
        </w:rPr>
        <w:tab/>
      </w:r>
      <w:r w:rsidRPr="00BD6689">
        <w:rPr>
          <w:noProof/>
        </w:rPr>
        <w:t>Concept and approach</w:t>
      </w:r>
      <w:r>
        <w:rPr>
          <w:noProof/>
        </w:rPr>
        <w:tab/>
      </w:r>
      <w:r>
        <w:rPr>
          <w:noProof/>
        </w:rPr>
        <w:fldChar w:fldCharType="begin"/>
      </w:r>
      <w:r>
        <w:rPr>
          <w:noProof/>
        </w:rPr>
        <w:instrText xml:space="preserve"> PAGEREF _Toc465148670 \h </w:instrText>
      </w:r>
      <w:r>
        <w:rPr>
          <w:noProof/>
        </w:rPr>
      </w:r>
      <w:r>
        <w:rPr>
          <w:noProof/>
        </w:rPr>
        <w:fldChar w:fldCharType="separate"/>
      </w:r>
      <w:r>
        <w:rPr>
          <w:noProof/>
        </w:rPr>
        <w:t>7</w:t>
      </w:r>
      <w:r>
        <w:rPr>
          <w:noProof/>
        </w:rPr>
        <w:fldChar w:fldCharType="end"/>
      </w:r>
    </w:p>
    <w:p w14:paraId="58209887"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1.3.1.</w:t>
      </w:r>
      <w:r>
        <w:rPr>
          <w:rFonts w:eastAsiaTheme="minorEastAsia"/>
          <w:noProof/>
          <w:sz w:val="24"/>
          <w:szCs w:val="24"/>
          <w:lang w:val="de-DE" w:eastAsia="de-DE"/>
        </w:rPr>
        <w:tab/>
      </w:r>
      <w:r w:rsidRPr="00BD6689">
        <w:rPr>
          <w:noProof/>
        </w:rPr>
        <w:t>Overall Concept</w:t>
      </w:r>
      <w:r>
        <w:rPr>
          <w:noProof/>
        </w:rPr>
        <w:tab/>
      </w:r>
      <w:r>
        <w:rPr>
          <w:noProof/>
        </w:rPr>
        <w:fldChar w:fldCharType="begin"/>
      </w:r>
      <w:r>
        <w:rPr>
          <w:noProof/>
        </w:rPr>
        <w:instrText xml:space="preserve"> PAGEREF _Toc465148671 \h </w:instrText>
      </w:r>
      <w:r>
        <w:rPr>
          <w:noProof/>
        </w:rPr>
      </w:r>
      <w:r>
        <w:rPr>
          <w:noProof/>
        </w:rPr>
        <w:fldChar w:fldCharType="separate"/>
      </w:r>
      <w:r>
        <w:rPr>
          <w:noProof/>
        </w:rPr>
        <w:t>7</w:t>
      </w:r>
      <w:r>
        <w:rPr>
          <w:noProof/>
        </w:rPr>
        <w:fldChar w:fldCharType="end"/>
      </w:r>
    </w:p>
    <w:p w14:paraId="75885A84"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1.3.2.</w:t>
      </w:r>
      <w:r>
        <w:rPr>
          <w:rFonts w:eastAsiaTheme="minorEastAsia"/>
          <w:noProof/>
          <w:sz w:val="24"/>
          <w:szCs w:val="24"/>
          <w:lang w:val="de-DE" w:eastAsia="de-DE"/>
        </w:rPr>
        <w:tab/>
      </w:r>
      <w:r w:rsidRPr="00BD6689">
        <w:rPr>
          <w:noProof/>
        </w:rPr>
        <w:t>Strategy and approach</w:t>
      </w:r>
      <w:r>
        <w:rPr>
          <w:noProof/>
        </w:rPr>
        <w:tab/>
      </w:r>
      <w:r>
        <w:rPr>
          <w:noProof/>
        </w:rPr>
        <w:fldChar w:fldCharType="begin"/>
      </w:r>
      <w:r>
        <w:rPr>
          <w:noProof/>
        </w:rPr>
        <w:instrText xml:space="preserve"> PAGEREF _Toc465148672 \h </w:instrText>
      </w:r>
      <w:r>
        <w:rPr>
          <w:noProof/>
        </w:rPr>
      </w:r>
      <w:r>
        <w:rPr>
          <w:noProof/>
        </w:rPr>
        <w:fldChar w:fldCharType="separate"/>
      </w:r>
      <w:r>
        <w:rPr>
          <w:noProof/>
        </w:rPr>
        <w:t>9</w:t>
      </w:r>
      <w:r>
        <w:rPr>
          <w:noProof/>
        </w:rPr>
        <w:fldChar w:fldCharType="end"/>
      </w:r>
    </w:p>
    <w:p w14:paraId="0B05743D"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1.4.</w:t>
      </w:r>
      <w:r>
        <w:rPr>
          <w:rFonts w:eastAsiaTheme="minorEastAsia"/>
          <w:b w:val="0"/>
          <w:bCs w:val="0"/>
          <w:noProof/>
          <w:sz w:val="24"/>
          <w:szCs w:val="24"/>
          <w:lang w:val="de-DE" w:eastAsia="de-DE"/>
        </w:rPr>
        <w:tab/>
      </w:r>
      <w:r w:rsidRPr="00BD6689">
        <w:rPr>
          <w:noProof/>
        </w:rPr>
        <w:t>Ambition</w:t>
      </w:r>
      <w:r>
        <w:rPr>
          <w:noProof/>
        </w:rPr>
        <w:tab/>
      </w:r>
      <w:r>
        <w:rPr>
          <w:noProof/>
        </w:rPr>
        <w:fldChar w:fldCharType="begin"/>
      </w:r>
      <w:r>
        <w:rPr>
          <w:noProof/>
        </w:rPr>
        <w:instrText xml:space="preserve"> PAGEREF _Toc465148673 \h </w:instrText>
      </w:r>
      <w:r>
        <w:rPr>
          <w:noProof/>
        </w:rPr>
      </w:r>
      <w:r>
        <w:rPr>
          <w:noProof/>
        </w:rPr>
        <w:fldChar w:fldCharType="separate"/>
      </w:r>
      <w:r>
        <w:rPr>
          <w:noProof/>
        </w:rPr>
        <w:t>9</w:t>
      </w:r>
      <w:r>
        <w:rPr>
          <w:noProof/>
        </w:rPr>
        <w:fldChar w:fldCharType="end"/>
      </w:r>
    </w:p>
    <w:p w14:paraId="6B490C6B"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1.4.1.</w:t>
      </w:r>
      <w:r>
        <w:rPr>
          <w:rFonts w:eastAsiaTheme="minorEastAsia"/>
          <w:noProof/>
          <w:sz w:val="24"/>
          <w:szCs w:val="24"/>
          <w:lang w:val="de-DE" w:eastAsia="de-DE"/>
        </w:rPr>
        <w:tab/>
      </w:r>
      <w:r w:rsidRPr="00BD6689">
        <w:rPr>
          <w:noProof/>
        </w:rPr>
        <w:t>Relation to other European projects</w:t>
      </w:r>
      <w:r>
        <w:rPr>
          <w:noProof/>
        </w:rPr>
        <w:tab/>
      </w:r>
      <w:r>
        <w:rPr>
          <w:noProof/>
        </w:rPr>
        <w:fldChar w:fldCharType="begin"/>
      </w:r>
      <w:r>
        <w:rPr>
          <w:noProof/>
        </w:rPr>
        <w:instrText xml:space="preserve"> PAGEREF _Toc465148674 \h </w:instrText>
      </w:r>
      <w:r>
        <w:rPr>
          <w:noProof/>
        </w:rPr>
      </w:r>
      <w:r>
        <w:rPr>
          <w:noProof/>
        </w:rPr>
        <w:fldChar w:fldCharType="separate"/>
      </w:r>
      <w:r>
        <w:rPr>
          <w:noProof/>
        </w:rPr>
        <w:t>10</w:t>
      </w:r>
      <w:r>
        <w:rPr>
          <w:noProof/>
        </w:rPr>
        <w:fldChar w:fldCharType="end"/>
      </w:r>
    </w:p>
    <w:p w14:paraId="6C6E50EA" w14:textId="77777777" w:rsidR="00C87B96" w:rsidRDefault="00C87B96">
      <w:pPr>
        <w:pStyle w:val="Verzeichnis1"/>
        <w:tabs>
          <w:tab w:val="left" w:pos="440"/>
          <w:tab w:val="right" w:leader="dot" w:pos="9062"/>
        </w:tabs>
        <w:rPr>
          <w:rFonts w:eastAsiaTheme="minorEastAsia"/>
          <w:b w:val="0"/>
          <w:bCs w:val="0"/>
          <w:noProof/>
          <w:lang w:val="de-DE" w:eastAsia="de-DE"/>
        </w:rPr>
      </w:pPr>
      <w:r w:rsidRPr="00BD6689">
        <w:rPr>
          <w:noProof/>
        </w:rPr>
        <w:t>2.</w:t>
      </w:r>
      <w:r>
        <w:rPr>
          <w:rFonts w:eastAsiaTheme="minorEastAsia"/>
          <w:b w:val="0"/>
          <w:bCs w:val="0"/>
          <w:noProof/>
          <w:lang w:val="de-DE" w:eastAsia="de-DE"/>
        </w:rPr>
        <w:tab/>
      </w:r>
      <w:r w:rsidRPr="00BD6689">
        <w:rPr>
          <w:noProof/>
        </w:rPr>
        <w:t>Impact</w:t>
      </w:r>
      <w:r>
        <w:rPr>
          <w:noProof/>
        </w:rPr>
        <w:tab/>
      </w:r>
      <w:r>
        <w:rPr>
          <w:noProof/>
        </w:rPr>
        <w:fldChar w:fldCharType="begin"/>
      </w:r>
      <w:r>
        <w:rPr>
          <w:noProof/>
        </w:rPr>
        <w:instrText xml:space="preserve"> PAGEREF _Toc465148675 \h </w:instrText>
      </w:r>
      <w:r>
        <w:rPr>
          <w:noProof/>
        </w:rPr>
      </w:r>
      <w:r>
        <w:rPr>
          <w:noProof/>
        </w:rPr>
        <w:fldChar w:fldCharType="separate"/>
      </w:r>
      <w:r>
        <w:rPr>
          <w:noProof/>
        </w:rPr>
        <w:t>10</w:t>
      </w:r>
      <w:r>
        <w:rPr>
          <w:noProof/>
        </w:rPr>
        <w:fldChar w:fldCharType="end"/>
      </w:r>
    </w:p>
    <w:p w14:paraId="5F231E83"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2.1.</w:t>
      </w:r>
      <w:r>
        <w:rPr>
          <w:rFonts w:eastAsiaTheme="minorEastAsia"/>
          <w:b w:val="0"/>
          <w:bCs w:val="0"/>
          <w:noProof/>
          <w:sz w:val="24"/>
          <w:szCs w:val="24"/>
          <w:lang w:val="de-DE" w:eastAsia="de-DE"/>
        </w:rPr>
        <w:tab/>
      </w:r>
      <w:r w:rsidRPr="00BD6689">
        <w:rPr>
          <w:noProof/>
        </w:rPr>
        <w:t>Expected impacts</w:t>
      </w:r>
      <w:r>
        <w:rPr>
          <w:noProof/>
        </w:rPr>
        <w:tab/>
      </w:r>
      <w:r>
        <w:rPr>
          <w:noProof/>
        </w:rPr>
        <w:fldChar w:fldCharType="begin"/>
      </w:r>
      <w:r>
        <w:rPr>
          <w:noProof/>
        </w:rPr>
        <w:instrText xml:space="preserve"> PAGEREF _Toc465148676 \h </w:instrText>
      </w:r>
      <w:r>
        <w:rPr>
          <w:noProof/>
        </w:rPr>
      </w:r>
      <w:r>
        <w:rPr>
          <w:noProof/>
        </w:rPr>
        <w:fldChar w:fldCharType="separate"/>
      </w:r>
      <w:r>
        <w:rPr>
          <w:noProof/>
        </w:rPr>
        <w:t>11</w:t>
      </w:r>
      <w:r>
        <w:rPr>
          <w:noProof/>
        </w:rPr>
        <w:fldChar w:fldCharType="end"/>
      </w:r>
    </w:p>
    <w:p w14:paraId="61566B05"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2.1.1.</w:t>
      </w:r>
      <w:r>
        <w:rPr>
          <w:rFonts w:eastAsiaTheme="minorEastAsia"/>
          <w:noProof/>
          <w:sz w:val="24"/>
          <w:szCs w:val="24"/>
          <w:lang w:val="de-DE" w:eastAsia="de-DE"/>
        </w:rPr>
        <w:tab/>
      </w:r>
      <w:r w:rsidRPr="00BD6689">
        <w:rPr>
          <w:i/>
          <w:noProof/>
        </w:rPr>
        <w:t>Contributing to impacts from the work programme</w:t>
      </w:r>
      <w:r>
        <w:rPr>
          <w:noProof/>
        </w:rPr>
        <w:tab/>
      </w:r>
      <w:r>
        <w:rPr>
          <w:noProof/>
        </w:rPr>
        <w:fldChar w:fldCharType="begin"/>
      </w:r>
      <w:r>
        <w:rPr>
          <w:noProof/>
        </w:rPr>
        <w:instrText xml:space="preserve"> PAGEREF _Toc465148677 \h </w:instrText>
      </w:r>
      <w:r>
        <w:rPr>
          <w:noProof/>
        </w:rPr>
      </w:r>
      <w:r>
        <w:rPr>
          <w:noProof/>
        </w:rPr>
        <w:fldChar w:fldCharType="separate"/>
      </w:r>
      <w:r>
        <w:rPr>
          <w:noProof/>
        </w:rPr>
        <w:t>11</w:t>
      </w:r>
      <w:r>
        <w:rPr>
          <w:noProof/>
        </w:rPr>
        <w:fldChar w:fldCharType="end"/>
      </w:r>
    </w:p>
    <w:p w14:paraId="4B547A14"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i/>
          <w:noProof/>
        </w:rPr>
        <w:t>2.1.2.</w:t>
      </w:r>
      <w:r>
        <w:rPr>
          <w:rFonts w:eastAsiaTheme="minorEastAsia"/>
          <w:noProof/>
          <w:sz w:val="24"/>
          <w:szCs w:val="24"/>
          <w:lang w:val="de-DE" w:eastAsia="de-DE"/>
        </w:rPr>
        <w:tab/>
      </w:r>
      <w:r w:rsidRPr="00BD6689">
        <w:rPr>
          <w:i/>
          <w:noProof/>
        </w:rPr>
        <w:t>Users and Container Usage</w:t>
      </w:r>
      <w:r>
        <w:rPr>
          <w:noProof/>
        </w:rPr>
        <w:tab/>
      </w:r>
      <w:r>
        <w:rPr>
          <w:noProof/>
        </w:rPr>
        <w:fldChar w:fldCharType="begin"/>
      </w:r>
      <w:r>
        <w:rPr>
          <w:noProof/>
        </w:rPr>
        <w:instrText xml:space="preserve"> PAGEREF _Toc465148678 \h </w:instrText>
      </w:r>
      <w:r>
        <w:rPr>
          <w:noProof/>
        </w:rPr>
      </w:r>
      <w:r>
        <w:rPr>
          <w:noProof/>
        </w:rPr>
        <w:fldChar w:fldCharType="separate"/>
      </w:r>
      <w:r>
        <w:rPr>
          <w:noProof/>
        </w:rPr>
        <w:t>12</w:t>
      </w:r>
      <w:r>
        <w:rPr>
          <w:noProof/>
        </w:rPr>
        <w:fldChar w:fldCharType="end"/>
      </w:r>
    </w:p>
    <w:p w14:paraId="02DC3440"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2.1.3.</w:t>
      </w:r>
      <w:r>
        <w:rPr>
          <w:rFonts w:eastAsiaTheme="minorEastAsia"/>
          <w:noProof/>
          <w:sz w:val="24"/>
          <w:szCs w:val="24"/>
          <w:lang w:val="de-DE" w:eastAsia="de-DE"/>
        </w:rPr>
        <w:tab/>
      </w:r>
      <w:r w:rsidRPr="00BD6689">
        <w:rPr>
          <w:i/>
          <w:noProof/>
        </w:rPr>
        <w:t>Economic Impact</w:t>
      </w:r>
      <w:r>
        <w:rPr>
          <w:noProof/>
        </w:rPr>
        <w:tab/>
      </w:r>
      <w:r>
        <w:rPr>
          <w:noProof/>
        </w:rPr>
        <w:fldChar w:fldCharType="begin"/>
      </w:r>
      <w:r>
        <w:rPr>
          <w:noProof/>
        </w:rPr>
        <w:instrText xml:space="preserve"> PAGEREF _Toc465148679 \h </w:instrText>
      </w:r>
      <w:r>
        <w:rPr>
          <w:noProof/>
        </w:rPr>
      </w:r>
      <w:r>
        <w:rPr>
          <w:noProof/>
        </w:rPr>
        <w:fldChar w:fldCharType="separate"/>
      </w:r>
      <w:r>
        <w:rPr>
          <w:noProof/>
        </w:rPr>
        <w:t>13</w:t>
      </w:r>
      <w:r>
        <w:rPr>
          <w:noProof/>
        </w:rPr>
        <w:fldChar w:fldCharType="end"/>
      </w:r>
    </w:p>
    <w:p w14:paraId="54CD2CB4"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i/>
          <w:noProof/>
        </w:rPr>
        <w:t>2.1.4.</w:t>
      </w:r>
      <w:r>
        <w:rPr>
          <w:rFonts w:eastAsiaTheme="minorEastAsia"/>
          <w:noProof/>
          <w:sz w:val="24"/>
          <w:szCs w:val="24"/>
          <w:lang w:val="de-DE" w:eastAsia="de-DE"/>
        </w:rPr>
        <w:tab/>
      </w:r>
      <w:r w:rsidRPr="00BD6689">
        <w:rPr>
          <w:i/>
          <w:noProof/>
        </w:rPr>
        <w:t>Market analysis, assumptions and revenues</w:t>
      </w:r>
      <w:r>
        <w:rPr>
          <w:noProof/>
        </w:rPr>
        <w:tab/>
      </w:r>
      <w:r>
        <w:rPr>
          <w:noProof/>
        </w:rPr>
        <w:fldChar w:fldCharType="begin"/>
      </w:r>
      <w:r>
        <w:rPr>
          <w:noProof/>
        </w:rPr>
        <w:instrText xml:space="preserve"> PAGEREF _Toc465148680 \h </w:instrText>
      </w:r>
      <w:r>
        <w:rPr>
          <w:noProof/>
        </w:rPr>
      </w:r>
      <w:r>
        <w:rPr>
          <w:noProof/>
        </w:rPr>
        <w:fldChar w:fldCharType="separate"/>
      </w:r>
      <w:r>
        <w:rPr>
          <w:noProof/>
        </w:rPr>
        <w:t>13</w:t>
      </w:r>
      <w:r>
        <w:rPr>
          <w:noProof/>
        </w:rPr>
        <w:fldChar w:fldCharType="end"/>
      </w:r>
    </w:p>
    <w:p w14:paraId="5E38CABC"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2.1.5.</w:t>
      </w:r>
      <w:r>
        <w:rPr>
          <w:rFonts w:eastAsiaTheme="minorEastAsia"/>
          <w:noProof/>
          <w:sz w:val="24"/>
          <w:szCs w:val="24"/>
          <w:lang w:val="de-DE" w:eastAsia="de-DE"/>
        </w:rPr>
        <w:tab/>
      </w:r>
      <w:r w:rsidRPr="00BD6689">
        <w:rPr>
          <w:noProof/>
        </w:rPr>
        <w:t>Alignment with EU strategies and policies</w:t>
      </w:r>
      <w:r>
        <w:rPr>
          <w:noProof/>
        </w:rPr>
        <w:tab/>
      </w:r>
      <w:r>
        <w:rPr>
          <w:noProof/>
        </w:rPr>
        <w:fldChar w:fldCharType="begin"/>
      </w:r>
      <w:r>
        <w:rPr>
          <w:noProof/>
        </w:rPr>
        <w:instrText xml:space="preserve"> PAGEREF _Toc465148681 \h </w:instrText>
      </w:r>
      <w:r>
        <w:rPr>
          <w:noProof/>
        </w:rPr>
      </w:r>
      <w:r>
        <w:rPr>
          <w:noProof/>
        </w:rPr>
        <w:fldChar w:fldCharType="separate"/>
      </w:r>
      <w:r>
        <w:rPr>
          <w:noProof/>
        </w:rPr>
        <w:t>14</w:t>
      </w:r>
      <w:r>
        <w:rPr>
          <w:noProof/>
        </w:rPr>
        <w:fldChar w:fldCharType="end"/>
      </w:r>
    </w:p>
    <w:p w14:paraId="43C67ADE"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2.2.</w:t>
      </w:r>
      <w:r>
        <w:rPr>
          <w:rFonts w:eastAsiaTheme="minorEastAsia"/>
          <w:b w:val="0"/>
          <w:bCs w:val="0"/>
          <w:noProof/>
          <w:sz w:val="24"/>
          <w:szCs w:val="24"/>
          <w:lang w:val="de-DE" w:eastAsia="de-DE"/>
        </w:rPr>
        <w:tab/>
      </w:r>
      <w:r w:rsidRPr="00BD6689">
        <w:rPr>
          <w:noProof/>
        </w:rPr>
        <w:t>Measures to maximize impact</w:t>
      </w:r>
      <w:r>
        <w:rPr>
          <w:noProof/>
        </w:rPr>
        <w:tab/>
      </w:r>
      <w:r>
        <w:rPr>
          <w:noProof/>
        </w:rPr>
        <w:fldChar w:fldCharType="begin"/>
      </w:r>
      <w:r>
        <w:rPr>
          <w:noProof/>
        </w:rPr>
        <w:instrText xml:space="preserve"> PAGEREF _Toc465148682 \h </w:instrText>
      </w:r>
      <w:r>
        <w:rPr>
          <w:noProof/>
        </w:rPr>
      </w:r>
      <w:r>
        <w:rPr>
          <w:noProof/>
        </w:rPr>
        <w:fldChar w:fldCharType="separate"/>
      </w:r>
      <w:r>
        <w:rPr>
          <w:noProof/>
        </w:rPr>
        <w:t>14</w:t>
      </w:r>
      <w:r>
        <w:rPr>
          <w:noProof/>
        </w:rPr>
        <w:fldChar w:fldCharType="end"/>
      </w:r>
    </w:p>
    <w:p w14:paraId="3064780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2.2.1.</w:t>
      </w:r>
      <w:r>
        <w:rPr>
          <w:rFonts w:eastAsiaTheme="minorEastAsia"/>
          <w:noProof/>
          <w:sz w:val="24"/>
          <w:szCs w:val="24"/>
          <w:lang w:val="de-DE" w:eastAsia="de-DE"/>
        </w:rPr>
        <w:tab/>
      </w:r>
      <w:r w:rsidRPr="00BD6689">
        <w:rPr>
          <w:noProof/>
        </w:rPr>
        <w:t>Dissemination and exploitation of results</w:t>
      </w:r>
      <w:r>
        <w:rPr>
          <w:noProof/>
        </w:rPr>
        <w:tab/>
      </w:r>
      <w:r>
        <w:rPr>
          <w:noProof/>
        </w:rPr>
        <w:fldChar w:fldCharType="begin"/>
      </w:r>
      <w:r>
        <w:rPr>
          <w:noProof/>
        </w:rPr>
        <w:instrText xml:space="preserve"> PAGEREF _Toc465148683 \h </w:instrText>
      </w:r>
      <w:r>
        <w:rPr>
          <w:noProof/>
        </w:rPr>
      </w:r>
      <w:r>
        <w:rPr>
          <w:noProof/>
        </w:rPr>
        <w:fldChar w:fldCharType="separate"/>
      </w:r>
      <w:r>
        <w:rPr>
          <w:noProof/>
        </w:rPr>
        <w:t>14</w:t>
      </w:r>
      <w:r>
        <w:rPr>
          <w:noProof/>
        </w:rPr>
        <w:fldChar w:fldCharType="end"/>
      </w:r>
    </w:p>
    <w:p w14:paraId="195E9006"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2.2.2.</w:t>
      </w:r>
      <w:r>
        <w:rPr>
          <w:rFonts w:eastAsiaTheme="minorEastAsia"/>
          <w:noProof/>
          <w:sz w:val="24"/>
          <w:szCs w:val="24"/>
          <w:lang w:val="de-DE" w:eastAsia="de-DE"/>
        </w:rPr>
        <w:tab/>
      </w:r>
      <w:r w:rsidRPr="00BD6689">
        <w:rPr>
          <w:noProof/>
        </w:rPr>
        <w:t>Training and community building</w:t>
      </w:r>
      <w:r>
        <w:rPr>
          <w:noProof/>
        </w:rPr>
        <w:tab/>
      </w:r>
      <w:r>
        <w:rPr>
          <w:noProof/>
        </w:rPr>
        <w:fldChar w:fldCharType="begin"/>
      </w:r>
      <w:r>
        <w:rPr>
          <w:noProof/>
        </w:rPr>
        <w:instrText xml:space="preserve"> PAGEREF _Toc465148684 \h </w:instrText>
      </w:r>
      <w:r>
        <w:rPr>
          <w:noProof/>
        </w:rPr>
      </w:r>
      <w:r>
        <w:rPr>
          <w:noProof/>
        </w:rPr>
        <w:fldChar w:fldCharType="separate"/>
      </w:r>
      <w:r>
        <w:rPr>
          <w:noProof/>
        </w:rPr>
        <w:t>15</w:t>
      </w:r>
      <w:r>
        <w:rPr>
          <w:noProof/>
        </w:rPr>
        <w:fldChar w:fldCharType="end"/>
      </w:r>
    </w:p>
    <w:p w14:paraId="5BC7EEF9"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2.2.3.</w:t>
      </w:r>
      <w:r>
        <w:rPr>
          <w:rFonts w:eastAsiaTheme="minorEastAsia"/>
          <w:noProof/>
          <w:sz w:val="24"/>
          <w:szCs w:val="24"/>
          <w:lang w:val="de-DE" w:eastAsia="de-DE"/>
        </w:rPr>
        <w:tab/>
      </w:r>
      <w:r w:rsidRPr="00BD6689">
        <w:rPr>
          <w:noProof/>
        </w:rPr>
        <w:t>Initial dissemination plans</w:t>
      </w:r>
      <w:r>
        <w:rPr>
          <w:noProof/>
        </w:rPr>
        <w:tab/>
      </w:r>
      <w:r>
        <w:rPr>
          <w:noProof/>
        </w:rPr>
        <w:fldChar w:fldCharType="begin"/>
      </w:r>
      <w:r>
        <w:rPr>
          <w:noProof/>
        </w:rPr>
        <w:instrText xml:space="preserve"> PAGEREF _Toc465148685 \h </w:instrText>
      </w:r>
      <w:r>
        <w:rPr>
          <w:noProof/>
        </w:rPr>
      </w:r>
      <w:r>
        <w:rPr>
          <w:noProof/>
        </w:rPr>
        <w:fldChar w:fldCharType="separate"/>
      </w:r>
      <w:r>
        <w:rPr>
          <w:noProof/>
        </w:rPr>
        <w:t>15</w:t>
      </w:r>
      <w:r>
        <w:rPr>
          <w:noProof/>
        </w:rPr>
        <w:fldChar w:fldCharType="end"/>
      </w:r>
    </w:p>
    <w:p w14:paraId="2027BA86"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2.2.4.</w:t>
      </w:r>
      <w:r>
        <w:rPr>
          <w:rFonts w:eastAsiaTheme="minorEastAsia"/>
          <w:noProof/>
          <w:sz w:val="24"/>
          <w:szCs w:val="24"/>
          <w:lang w:val="de-DE" w:eastAsia="de-DE"/>
        </w:rPr>
        <w:tab/>
      </w:r>
      <w:r w:rsidRPr="00BD6689">
        <w:rPr>
          <w:noProof/>
        </w:rPr>
        <w:t>Expected exploitable results &amp; Preliminary exploitation plans</w:t>
      </w:r>
      <w:r>
        <w:rPr>
          <w:noProof/>
        </w:rPr>
        <w:tab/>
      </w:r>
      <w:r>
        <w:rPr>
          <w:noProof/>
        </w:rPr>
        <w:fldChar w:fldCharType="begin"/>
      </w:r>
      <w:r>
        <w:rPr>
          <w:noProof/>
        </w:rPr>
        <w:instrText xml:space="preserve"> PAGEREF _Toc465148686 \h </w:instrText>
      </w:r>
      <w:r>
        <w:rPr>
          <w:noProof/>
        </w:rPr>
      </w:r>
      <w:r>
        <w:rPr>
          <w:noProof/>
        </w:rPr>
        <w:fldChar w:fldCharType="separate"/>
      </w:r>
      <w:r>
        <w:rPr>
          <w:noProof/>
        </w:rPr>
        <w:t>15</w:t>
      </w:r>
      <w:r>
        <w:rPr>
          <w:noProof/>
        </w:rPr>
        <w:fldChar w:fldCharType="end"/>
      </w:r>
    </w:p>
    <w:p w14:paraId="2F2B6805"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2.2.5.</w:t>
      </w:r>
      <w:r>
        <w:rPr>
          <w:rFonts w:eastAsiaTheme="minorEastAsia"/>
          <w:noProof/>
          <w:sz w:val="24"/>
          <w:szCs w:val="24"/>
          <w:lang w:val="de-DE" w:eastAsia="de-DE"/>
        </w:rPr>
        <w:tab/>
      </w:r>
      <w:r w:rsidRPr="00BD6689">
        <w:rPr>
          <w:noProof/>
        </w:rPr>
        <w:t>Research data management plan</w:t>
      </w:r>
      <w:r>
        <w:rPr>
          <w:noProof/>
        </w:rPr>
        <w:tab/>
      </w:r>
      <w:r>
        <w:rPr>
          <w:noProof/>
        </w:rPr>
        <w:fldChar w:fldCharType="begin"/>
      </w:r>
      <w:r>
        <w:rPr>
          <w:noProof/>
        </w:rPr>
        <w:instrText xml:space="preserve"> PAGEREF _Toc465148687 \h </w:instrText>
      </w:r>
      <w:r>
        <w:rPr>
          <w:noProof/>
        </w:rPr>
      </w:r>
      <w:r>
        <w:rPr>
          <w:noProof/>
        </w:rPr>
        <w:fldChar w:fldCharType="separate"/>
      </w:r>
      <w:r>
        <w:rPr>
          <w:noProof/>
        </w:rPr>
        <w:t>17</w:t>
      </w:r>
      <w:r>
        <w:rPr>
          <w:noProof/>
        </w:rPr>
        <w:fldChar w:fldCharType="end"/>
      </w:r>
    </w:p>
    <w:p w14:paraId="2F424A47"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2.2.6.</w:t>
      </w:r>
      <w:r>
        <w:rPr>
          <w:rFonts w:eastAsiaTheme="minorEastAsia"/>
          <w:noProof/>
          <w:sz w:val="24"/>
          <w:szCs w:val="24"/>
          <w:lang w:val="de-DE" w:eastAsia="de-DE"/>
        </w:rPr>
        <w:tab/>
      </w:r>
      <w:r w:rsidRPr="00BD6689">
        <w:rPr>
          <w:noProof/>
        </w:rPr>
        <w:t>Communication activities</w:t>
      </w:r>
      <w:r>
        <w:rPr>
          <w:noProof/>
        </w:rPr>
        <w:tab/>
      </w:r>
      <w:r>
        <w:rPr>
          <w:noProof/>
        </w:rPr>
        <w:fldChar w:fldCharType="begin"/>
      </w:r>
      <w:r>
        <w:rPr>
          <w:noProof/>
        </w:rPr>
        <w:instrText xml:space="preserve"> PAGEREF _Toc465148688 \h </w:instrText>
      </w:r>
      <w:r>
        <w:rPr>
          <w:noProof/>
        </w:rPr>
      </w:r>
      <w:r>
        <w:rPr>
          <w:noProof/>
        </w:rPr>
        <w:fldChar w:fldCharType="separate"/>
      </w:r>
      <w:r>
        <w:rPr>
          <w:noProof/>
        </w:rPr>
        <w:t>17</w:t>
      </w:r>
      <w:r>
        <w:rPr>
          <w:noProof/>
        </w:rPr>
        <w:fldChar w:fldCharType="end"/>
      </w:r>
    </w:p>
    <w:p w14:paraId="1D28640E" w14:textId="77777777" w:rsidR="00C87B96" w:rsidRDefault="00C87B96">
      <w:pPr>
        <w:pStyle w:val="Verzeichnis1"/>
        <w:tabs>
          <w:tab w:val="left" w:pos="440"/>
          <w:tab w:val="right" w:leader="dot" w:pos="9062"/>
        </w:tabs>
        <w:rPr>
          <w:rFonts w:eastAsiaTheme="minorEastAsia"/>
          <w:b w:val="0"/>
          <w:bCs w:val="0"/>
          <w:noProof/>
          <w:lang w:val="de-DE" w:eastAsia="de-DE"/>
        </w:rPr>
      </w:pPr>
      <w:r w:rsidRPr="00BD6689">
        <w:rPr>
          <w:noProof/>
        </w:rPr>
        <w:t>3.</w:t>
      </w:r>
      <w:r>
        <w:rPr>
          <w:rFonts w:eastAsiaTheme="minorEastAsia"/>
          <w:b w:val="0"/>
          <w:bCs w:val="0"/>
          <w:noProof/>
          <w:lang w:val="de-DE" w:eastAsia="de-DE"/>
        </w:rPr>
        <w:tab/>
      </w:r>
      <w:r w:rsidRPr="00BD6689">
        <w:rPr>
          <w:noProof/>
        </w:rPr>
        <w:t>Implementation</w:t>
      </w:r>
      <w:r>
        <w:rPr>
          <w:noProof/>
        </w:rPr>
        <w:tab/>
      </w:r>
      <w:r>
        <w:rPr>
          <w:noProof/>
        </w:rPr>
        <w:fldChar w:fldCharType="begin"/>
      </w:r>
      <w:r>
        <w:rPr>
          <w:noProof/>
        </w:rPr>
        <w:instrText xml:space="preserve"> PAGEREF _Toc465148689 \h </w:instrText>
      </w:r>
      <w:r>
        <w:rPr>
          <w:noProof/>
        </w:rPr>
      </w:r>
      <w:r>
        <w:rPr>
          <w:noProof/>
        </w:rPr>
        <w:fldChar w:fldCharType="separate"/>
      </w:r>
      <w:r>
        <w:rPr>
          <w:noProof/>
        </w:rPr>
        <w:t>18</w:t>
      </w:r>
      <w:r>
        <w:rPr>
          <w:noProof/>
        </w:rPr>
        <w:fldChar w:fldCharType="end"/>
      </w:r>
    </w:p>
    <w:p w14:paraId="319333E5"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3.1.</w:t>
      </w:r>
      <w:r>
        <w:rPr>
          <w:rFonts w:eastAsiaTheme="minorEastAsia"/>
          <w:b w:val="0"/>
          <w:bCs w:val="0"/>
          <w:noProof/>
          <w:sz w:val="24"/>
          <w:szCs w:val="24"/>
          <w:lang w:val="de-DE" w:eastAsia="de-DE"/>
        </w:rPr>
        <w:tab/>
      </w:r>
      <w:r w:rsidRPr="00BD6689">
        <w:rPr>
          <w:noProof/>
        </w:rPr>
        <w:t>Work plan — Work packages, deliverables and milestones</w:t>
      </w:r>
      <w:r>
        <w:rPr>
          <w:noProof/>
        </w:rPr>
        <w:tab/>
      </w:r>
      <w:r>
        <w:rPr>
          <w:noProof/>
        </w:rPr>
        <w:fldChar w:fldCharType="begin"/>
      </w:r>
      <w:r>
        <w:rPr>
          <w:noProof/>
        </w:rPr>
        <w:instrText xml:space="preserve"> PAGEREF _Toc465148690 \h </w:instrText>
      </w:r>
      <w:r>
        <w:rPr>
          <w:noProof/>
        </w:rPr>
      </w:r>
      <w:r>
        <w:rPr>
          <w:noProof/>
        </w:rPr>
        <w:fldChar w:fldCharType="separate"/>
      </w:r>
      <w:r>
        <w:rPr>
          <w:noProof/>
        </w:rPr>
        <w:t>18</w:t>
      </w:r>
      <w:r>
        <w:rPr>
          <w:noProof/>
        </w:rPr>
        <w:fldChar w:fldCharType="end"/>
      </w:r>
    </w:p>
    <w:p w14:paraId="773AA49D"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3.1.1.</w:t>
      </w:r>
      <w:r>
        <w:rPr>
          <w:rFonts w:eastAsiaTheme="minorEastAsia"/>
          <w:noProof/>
          <w:sz w:val="24"/>
          <w:szCs w:val="24"/>
          <w:lang w:val="de-DE" w:eastAsia="de-DE"/>
        </w:rPr>
        <w:tab/>
      </w:r>
      <w:r w:rsidRPr="00BD6689">
        <w:rPr>
          <w:noProof/>
        </w:rPr>
        <w:t>Overall strategy of the work plan</w:t>
      </w:r>
      <w:r>
        <w:rPr>
          <w:noProof/>
        </w:rPr>
        <w:tab/>
      </w:r>
      <w:r>
        <w:rPr>
          <w:noProof/>
        </w:rPr>
        <w:fldChar w:fldCharType="begin"/>
      </w:r>
      <w:r>
        <w:rPr>
          <w:noProof/>
        </w:rPr>
        <w:instrText xml:space="preserve"> PAGEREF _Toc465148691 \h </w:instrText>
      </w:r>
      <w:r>
        <w:rPr>
          <w:noProof/>
        </w:rPr>
      </w:r>
      <w:r>
        <w:rPr>
          <w:noProof/>
        </w:rPr>
        <w:fldChar w:fldCharType="separate"/>
      </w:r>
      <w:r>
        <w:rPr>
          <w:noProof/>
        </w:rPr>
        <w:t>18</w:t>
      </w:r>
      <w:r>
        <w:rPr>
          <w:noProof/>
        </w:rPr>
        <w:fldChar w:fldCharType="end"/>
      </w:r>
    </w:p>
    <w:p w14:paraId="1FCA25BB"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3.1.2.</w:t>
      </w:r>
      <w:r>
        <w:rPr>
          <w:rFonts w:eastAsiaTheme="minorEastAsia"/>
          <w:noProof/>
          <w:sz w:val="24"/>
          <w:szCs w:val="24"/>
          <w:lang w:val="de-DE" w:eastAsia="de-DE"/>
        </w:rPr>
        <w:tab/>
      </w:r>
      <w:r w:rsidRPr="00BD6689">
        <w:rPr>
          <w:noProof/>
        </w:rPr>
        <w:t>Timing of the different WPs and their components (GANTT Chart)</w:t>
      </w:r>
      <w:r>
        <w:rPr>
          <w:noProof/>
        </w:rPr>
        <w:tab/>
      </w:r>
      <w:r>
        <w:rPr>
          <w:noProof/>
        </w:rPr>
        <w:fldChar w:fldCharType="begin"/>
      </w:r>
      <w:r>
        <w:rPr>
          <w:noProof/>
        </w:rPr>
        <w:instrText xml:space="preserve"> PAGEREF _Toc465148692 \h </w:instrText>
      </w:r>
      <w:r>
        <w:rPr>
          <w:noProof/>
        </w:rPr>
      </w:r>
      <w:r>
        <w:rPr>
          <w:noProof/>
        </w:rPr>
        <w:fldChar w:fldCharType="separate"/>
      </w:r>
      <w:r>
        <w:rPr>
          <w:noProof/>
        </w:rPr>
        <w:t>19</w:t>
      </w:r>
      <w:r>
        <w:rPr>
          <w:noProof/>
        </w:rPr>
        <w:fldChar w:fldCharType="end"/>
      </w:r>
    </w:p>
    <w:p w14:paraId="291632CE"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3.1.3.</w:t>
      </w:r>
      <w:r>
        <w:rPr>
          <w:rFonts w:eastAsiaTheme="minorEastAsia"/>
          <w:noProof/>
          <w:sz w:val="24"/>
          <w:szCs w:val="24"/>
          <w:lang w:val="de-DE" w:eastAsia="de-DE"/>
        </w:rPr>
        <w:tab/>
      </w:r>
      <w:r w:rsidRPr="00BD6689">
        <w:rPr>
          <w:noProof/>
        </w:rPr>
        <w:t>Detailed description of work packages</w:t>
      </w:r>
      <w:r>
        <w:rPr>
          <w:noProof/>
        </w:rPr>
        <w:tab/>
      </w:r>
      <w:r>
        <w:rPr>
          <w:noProof/>
        </w:rPr>
        <w:fldChar w:fldCharType="begin"/>
      </w:r>
      <w:r>
        <w:rPr>
          <w:noProof/>
        </w:rPr>
        <w:instrText xml:space="preserve"> PAGEREF _Toc465148693 \h </w:instrText>
      </w:r>
      <w:r>
        <w:rPr>
          <w:noProof/>
        </w:rPr>
      </w:r>
      <w:r>
        <w:rPr>
          <w:noProof/>
        </w:rPr>
        <w:fldChar w:fldCharType="separate"/>
      </w:r>
      <w:r>
        <w:rPr>
          <w:noProof/>
        </w:rPr>
        <w:t>19</w:t>
      </w:r>
      <w:r>
        <w:rPr>
          <w:noProof/>
        </w:rPr>
        <w:fldChar w:fldCharType="end"/>
      </w:r>
    </w:p>
    <w:p w14:paraId="53A7C155"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3.1.4.</w:t>
      </w:r>
      <w:r>
        <w:rPr>
          <w:rFonts w:eastAsiaTheme="minorEastAsia"/>
          <w:noProof/>
          <w:sz w:val="24"/>
          <w:szCs w:val="24"/>
          <w:lang w:val="de-DE" w:eastAsia="de-DE"/>
        </w:rPr>
        <w:tab/>
      </w:r>
      <w:r w:rsidRPr="00BD6689">
        <w:rPr>
          <w:noProof/>
        </w:rPr>
        <w:t>List of Work Packages</w:t>
      </w:r>
      <w:r>
        <w:rPr>
          <w:noProof/>
        </w:rPr>
        <w:tab/>
      </w:r>
      <w:r>
        <w:rPr>
          <w:noProof/>
        </w:rPr>
        <w:fldChar w:fldCharType="begin"/>
      </w:r>
      <w:r>
        <w:rPr>
          <w:noProof/>
        </w:rPr>
        <w:instrText xml:space="preserve"> PAGEREF _Toc465148694 \h </w:instrText>
      </w:r>
      <w:r>
        <w:rPr>
          <w:noProof/>
        </w:rPr>
      </w:r>
      <w:r>
        <w:rPr>
          <w:noProof/>
        </w:rPr>
        <w:fldChar w:fldCharType="separate"/>
      </w:r>
      <w:r>
        <w:rPr>
          <w:noProof/>
        </w:rPr>
        <w:t>26</w:t>
      </w:r>
      <w:r>
        <w:rPr>
          <w:noProof/>
        </w:rPr>
        <w:fldChar w:fldCharType="end"/>
      </w:r>
    </w:p>
    <w:p w14:paraId="65B0B211"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3.1.5.</w:t>
      </w:r>
      <w:r>
        <w:rPr>
          <w:rFonts w:eastAsiaTheme="minorEastAsia"/>
          <w:noProof/>
          <w:sz w:val="24"/>
          <w:szCs w:val="24"/>
          <w:lang w:val="de-DE" w:eastAsia="de-DE"/>
        </w:rPr>
        <w:tab/>
      </w:r>
      <w:r w:rsidRPr="00BD6689">
        <w:rPr>
          <w:noProof/>
        </w:rPr>
        <w:t>List of Deliverables</w:t>
      </w:r>
      <w:r>
        <w:rPr>
          <w:noProof/>
        </w:rPr>
        <w:tab/>
      </w:r>
      <w:r>
        <w:rPr>
          <w:noProof/>
        </w:rPr>
        <w:fldChar w:fldCharType="begin"/>
      </w:r>
      <w:r>
        <w:rPr>
          <w:noProof/>
        </w:rPr>
        <w:instrText xml:space="preserve"> PAGEREF _Toc465148695 \h </w:instrText>
      </w:r>
      <w:r>
        <w:rPr>
          <w:noProof/>
        </w:rPr>
      </w:r>
      <w:r>
        <w:rPr>
          <w:noProof/>
        </w:rPr>
        <w:fldChar w:fldCharType="separate"/>
      </w:r>
      <w:r>
        <w:rPr>
          <w:noProof/>
        </w:rPr>
        <w:t>26</w:t>
      </w:r>
      <w:r>
        <w:rPr>
          <w:noProof/>
        </w:rPr>
        <w:fldChar w:fldCharType="end"/>
      </w:r>
    </w:p>
    <w:p w14:paraId="46AC2E5C"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3.2.</w:t>
      </w:r>
      <w:r>
        <w:rPr>
          <w:rFonts w:eastAsiaTheme="minorEastAsia"/>
          <w:b w:val="0"/>
          <w:bCs w:val="0"/>
          <w:noProof/>
          <w:sz w:val="24"/>
          <w:szCs w:val="24"/>
          <w:lang w:val="de-DE" w:eastAsia="de-DE"/>
        </w:rPr>
        <w:tab/>
      </w:r>
      <w:r w:rsidRPr="00BD6689">
        <w:rPr>
          <w:noProof/>
        </w:rPr>
        <w:t>Management structure and procedures</w:t>
      </w:r>
      <w:r>
        <w:rPr>
          <w:noProof/>
        </w:rPr>
        <w:tab/>
      </w:r>
      <w:r>
        <w:rPr>
          <w:noProof/>
        </w:rPr>
        <w:fldChar w:fldCharType="begin"/>
      </w:r>
      <w:r>
        <w:rPr>
          <w:noProof/>
        </w:rPr>
        <w:instrText xml:space="preserve"> PAGEREF _Toc465148696 \h </w:instrText>
      </w:r>
      <w:r>
        <w:rPr>
          <w:noProof/>
        </w:rPr>
      </w:r>
      <w:r>
        <w:rPr>
          <w:noProof/>
        </w:rPr>
        <w:fldChar w:fldCharType="separate"/>
      </w:r>
      <w:r>
        <w:rPr>
          <w:noProof/>
        </w:rPr>
        <w:t>27</w:t>
      </w:r>
      <w:r>
        <w:rPr>
          <w:noProof/>
        </w:rPr>
        <w:fldChar w:fldCharType="end"/>
      </w:r>
    </w:p>
    <w:p w14:paraId="567B66BF"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3.2.1.</w:t>
      </w:r>
      <w:r>
        <w:rPr>
          <w:rFonts w:eastAsiaTheme="minorEastAsia"/>
          <w:noProof/>
          <w:sz w:val="24"/>
          <w:szCs w:val="24"/>
          <w:lang w:val="de-DE" w:eastAsia="de-DE"/>
        </w:rPr>
        <w:tab/>
      </w:r>
      <w:r w:rsidRPr="00BD6689">
        <w:rPr>
          <w:noProof/>
        </w:rPr>
        <w:t>Organizational structure and Decision making procedures</w:t>
      </w:r>
      <w:r>
        <w:rPr>
          <w:noProof/>
        </w:rPr>
        <w:tab/>
      </w:r>
      <w:r>
        <w:rPr>
          <w:noProof/>
        </w:rPr>
        <w:fldChar w:fldCharType="begin"/>
      </w:r>
      <w:r>
        <w:rPr>
          <w:noProof/>
        </w:rPr>
        <w:instrText xml:space="preserve"> PAGEREF _Toc465148697 \h </w:instrText>
      </w:r>
      <w:r>
        <w:rPr>
          <w:noProof/>
        </w:rPr>
      </w:r>
      <w:r>
        <w:rPr>
          <w:noProof/>
        </w:rPr>
        <w:fldChar w:fldCharType="separate"/>
      </w:r>
      <w:r>
        <w:rPr>
          <w:noProof/>
        </w:rPr>
        <w:t>27</w:t>
      </w:r>
      <w:r>
        <w:rPr>
          <w:noProof/>
        </w:rPr>
        <w:fldChar w:fldCharType="end"/>
      </w:r>
    </w:p>
    <w:p w14:paraId="572199BB" w14:textId="77777777" w:rsidR="00C87B96" w:rsidRDefault="00C87B96">
      <w:pPr>
        <w:pStyle w:val="Verzeichnis3"/>
        <w:tabs>
          <w:tab w:val="left" w:pos="1320"/>
          <w:tab w:val="right" w:leader="dot" w:pos="9062"/>
        </w:tabs>
        <w:rPr>
          <w:rFonts w:eastAsiaTheme="minorEastAsia"/>
          <w:noProof/>
          <w:sz w:val="24"/>
          <w:szCs w:val="24"/>
          <w:lang w:val="de-DE" w:eastAsia="de-DE"/>
        </w:rPr>
      </w:pPr>
      <w:r w:rsidRPr="00BD6689">
        <w:rPr>
          <w:noProof/>
        </w:rPr>
        <w:t>3.2.2.</w:t>
      </w:r>
      <w:r>
        <w:rPr>
          <w:rFonts w:eastAsiaTheme="minorEastAsia"/>
          <w:noProof/>
          <w:sz w:val="24"/>
          <w:szCs w:val="24"/>
          <w:lang w:val="de-DE" w:eastAsia="de-DE"/>
        </w:rPr>
        <w:tab/>
      </w:r>
      <w:r w:rsidRPr="00BD6689">
        <w:rPr>
          <w:noProof/>
        </w:rPr>
        <w:t>Risk Management</w:t>
      </w:r>
      <w:r>
        <w:rPr>
          <w:noProof/>
        </w:rPr>
        <w:tab/>
      </w:r>
      <w:r>
        <w:rPr>
          <w:noProof/>
        </w:rPr>
        <w:fldChar w:fldCharType="begin"/>
      </w:r>
      <w:r>
        <w:rPr>
          <w:noProof/>
        </w:rPr>
        <w:instrText xml:space="preserve"> PAGEREF _Toc465148698 \h </w:instrText>
      </w:r>
      <w:r>
        <w:rPr>
          <w:noProof/>
        </w:rPr>
      </w:r>
      <w:r>
        <w:rPr>
          <w:noProof/>
        </w:rPr>
        <w:fldChar w:fldCharType="separate"/>
      </w:r>
      <w:r>
        <w:rPr>
          <w:noProof/>
        </w:rPr>
        <w:t>28</w:t>
      </w:r>
      <w:r>
        <w:rPr>
          <w:noProof/>
        </w:rPr>
        <w:fldChar w:fldCharType="end"/>
      </w:r>
    </w:p>
    <w:p w14:paraId="3F138DCD"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3.3.</w:t>
      </w:r>
      <w:r>
        <w:rPr>
          <w:rFonts w:eastAsiaTheme="minorEastAsia"/>
          <w:b w:val="0"/>
          <w:bCs w:val="0"/>
          <w:noProof/>
          <w:sz w:val="24"/>
          <w:szCs w:val="24"/>
          <w:lang w:val="de-DE" w:eastAsia="de-DE"/>
        </w:rPr>
        <w:tab/>
      </w:r>
      <w:r w:rsidRPr="00BD6689">
        <w:rPr>
          <w:noProof/>
        </w:rPr>
        <w:t>Consortium as a Whole</w:t>
      </w:r>
      <w:r>
        <w:rPr>
          <w:noProof/>
        </w:rPr>
        <w:tab/>
      </w:r>
      <w:r>
        <w:rPr>
          <w:noProof/>
        </w:rPr>
        <w:fldChar w:fldCharType="begin"/>
      </w:r>
      <w:r>
        <w:rPr>
          <w:noProof/>
        </w:rPr>
        <w:instrText xml:space="preserve"> PAGEREF _Toc465148699 \h </w:instrText>
      </w:r>
      <w:r>
        <w:rPr>
          <w:noProof/>
        </w:rPr>
      </w:r>
      <w:r>
        <w:rPr>
          <w:noProof/>
        </w:rPr>
        <w:fldChar w:fldCharType="separate"/>
      </w:r>
      <w:r>
        <w:rPr>
          <w:noProof/>
        </w:rPr>
        <w:t>29</w:t>
      </w:r>
      <w:r>
        <w:rPr>
          <w:noProof/>
        </w:rPr>
        <w:fldChar w:fldCharType="end"/>
      </w:r>
    </w:p>
    <w:p w14:paraId="6C33B668" w14:textId="77777777" w:rsidR="00C87B96" w:rsidRDefault="00C87B96">
      <w:pPr>
        <w:pStyle w:val="Verzeichnis2"/>
        <w:tabs>
          <w:tab w:val="left" w:pos="880"/>
          <w:tab w:val="right" w:leader="dot" w:pos="9062"/>
        </w:tabs>
        <w:rPr>
          <w:rFonts w:eastAsiaTheme="minorEastAsia"/>
          <w:b w:val="0"/>
          <w:bCs w:val="0"/>
          <w:noProof/>
          <w:sz w:val="24"/>
          <w:szCs w:val="24"/>
          <w:lang w:val="de-DE" w:eastAsia="de-DE"/>
        </w:rPr>
      </w:pPr>
      <w:r w:rsidRPr="00BD6689">
        <w:rPr>
          <w:noProof/>
        </w:rPr>
        <w:t>3.4.</w:t>
      </w:r>
      <w:r>
        <w:rPr>
          <w:rFonts w:eastAsiaTheme="minorEastAsia"/>
          <w:b w:val="0"/>
          <w:bCs w:val="0"/>
          <w:noProof/>
          <w:sz w:val="24"/>
          <w:szCs w:val="24"/>
          <w:lang w:val="de-DE" w:eastAsia="de-DE"/>
        </w:rPr>
        <w:tab/>
      </w:r>
      <w:r w:rsidRPr="00BD6689">
        <w:rPr>
          <w:noProof/>
        </w:rPr>
        <w:t>Resources to be</w:t>
      </w:r>
      <w:r w:rsidRPr="00BD6689">
        <w:rPr>
          <w:noProof/>
          <w:spacing w:val="-7"/>
        </w:rPr>
        <w:t xml:space="preserve"> </w:t>
      </w:r>
      <w:r w:rsidRPr="00BD6689">
        <w:rPr>
          <w:noProof/>
        </w:rPr>
        <w:t>committed</w:t>
      </w:r>
      <w:r>
        <w:rPr>
          <w:noProof/>
        </w:rPr>
        <w:tab/>
      </w:r>
      <w:r>
        <w:rPr>
          <w:noProof/>
        </w:rPr>
        <w:fldChar w:fldCharType="begin"/>
      </w:r>
      <w:r>
        <w:rPr>
          <w:noProof/>
        </w:rPr>
        <w:instrText xml:space="preserve"> PAGEREF _Toc465148700 \h </w:instrText>
      </w:r>
      <w:r>
        <w:rPr>
          <w:noProof/>
        </w:rPr>
      </w:r>
      <w:r>
        <w:rPr>
          <w:noProof/>
        </w:rPr>
        <w:fldChar w:fldCharType="separate"/>
      </w:r>
      <w:r>
        <w:rPr>
          <w:noProof/>
        </w:rPr>
        <w:t>29</w:t>
      </w:r>
      <w:r>
        <w:rPr>
          <w:noProof/>
        </w:rPr>
        <w:fldChar w:fldCharType="end"/>
      </w:r>
    </w:p>
    <w:p w14:paraId="64FFC7E3" w14:textId="07499F3E" w:rsidR="00774AAE" w:rsidRPr="00205D5A" w:rsidRDefault="00774AAE" w:rsidP="00774AAE">
      <w:pPr>
        <w:spacing w:before="240"/>
        <w:rPr>
          <w:rFonts w:asciiTheme="minorHAnsi" w:hAnsiTheme="minorHAnsi"/>
          <w:b/>
          <w:color w:val="5B9BD5" w:themeColor="accent1"/>
          <w:sz w:val="32"/>
        </w:rPr>
        <w:sectPr w:rsidR="00774AAE" w:rsidRPr="00205D5A" w:rsidSect="002B532B">
          <w:headerReference w:type="default" r:id="rId11"/>
          <w:footerReference w:type="even" r:id="rId12"/>
          <w:footerReference w:type="default" r:id="rId13"/>
          <w:pgSz w:w="11906" w:h="16838"/>
          <w:pgMar w:top="1417" w:right="1417" w:bottom="1134" w:left="1417" w:header="1191" w:footer="850" w:gutter="0"/>
          <w:pgNumType w:start="1"/>
          <w:cols w:space="708"/>
          <w:titlePg/>
          <w:docGrid w:linePitch="360"/>
        </w:sectPr>
      </w:pPr>
      <w:r w:rsidRPr="00205D5A">
        <w:rPr>
          <w:rFonts w:asciiTheme="minorHAnsi" w:hAnsiTheme="minorHAnsi"/>
          <w:b/>
          <w:bCs/>
          <w:sz w:val="20"/>
          <w:szCs w:val="20"/>
        </w:rPr>
        <w:fldChar w:fldCharType="end"/>
      </w:r>
    </w:p>
    <w:p w14:paraId="52A6E772" w14:textId="77777777" w:rsidR="00952DB5" w:rsidRPr="00205D5A" w:rsidRDefault="00952DB5" w:rsidP="00376C88">
      <w:pPr>
        <w:pStyle w:val="H2020Standard"/>
        <w:rPr>
          <w:rFonts w:asciiTheme="minorHAnsi" w:hAnsiTheme="minorHAnsi"/>
          <w:b/>
          <w:lang w:val="en-US"/>
        </w:rPr>
      </w:pPr>
    </w:p>
    <w:p w14:paraId="6809E723" w14:textId="77777777" w:rsidR="00952DB5" w:rsidRPr="00205D5A" w:rsidRDefault="00952DB5" w:rsidP="00376C88">
      <w:pPr>
        <w:pStyle w:val="H2020Standard"/>
        <w:rPr>
          <w:rFonts w:asciiTheme="minorHAnsi" w:hAnsiTheme="minorHAnsi"/>
          <w:b/>
          <w:lang w:val="en-US"/>
        </w:rPr>
      </w:pPr>
    </w:p>
    <w:p w14:paraId="77C4209B" w14:textId="73024898" w:rsidR="002D1CFB" w:rsidRPr="00205D5A" w:rsidRDefault="002D1CFB" w:rsidP="002D1CFB">
      <w:pPr>
        <w:pStyle w:val="berschrift1"/>
        <w:rPr>
          <w:rFonts w:asciiTheme="minorHAnsi" w:hAnsiTheme="minorHAnsi"/>
          <w:lang w:val="en-US"/>
        </w:rPr>
      </w:pPr>
      <w:bookmarkStart w:id="1" w:name="_Toc465148664"/>
      <w:r w:rsidRPr="00205D5A">
        <w:rPr>
          <w:rFonts w:asciiTheme="minorHAnsi" w:hAnsiTheme="minorHAnsi"/>
          <w:lang w:val="en-US"/>
        </w:rPr>
        <w:t>Excellence</w:t>
      </w:r>
      <w:bookmarkEnd w:id="1"/>
    </w:p>
    <w:p w14:paraId="749EF69D" w14:textId="77777777" w:rsidR="00AC6F60" w:rsidRPr="00205D5A" w:rsidRDefault="00AC6F60" w:rsidP="002D1CFB">
      <w:pPr>
        <w:widowControl w:val="0"/>
        <w:autoSpaceDE w:val="0"/>
        <w:autoSpaceDN w:val="0"/>
        <w:adjustRightInd w:val="0"/>
        <w:jc w:val="both"/>
        <w:rPr>
          <w:rFonts w:asciiTheme="minorHAnsi" w:hAnsiTheme="minorHAnsi" w:cs="AppleSystemUIFont"/>
          <w:color w:val="353535"/>
          <w:sz w:val="22"/>
          <w:szCs w:val="22"/>
        </w:rPr>
      </w:pPr>
    </w:p>
    <w:p w14:paraId="1D93BBEB" w14:textId="6585CE6D"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SCP will increase the technical readiness level of a </w:t>
      </w:r>
      <w:r w:rsidRPr="00205D5A">
        <w:rPr>
          <w:rFonts w:asciiTheme="minorHAnsi" w:hAnsiTheme="minorHAnsi" w:cs="AppleSystemUIFontBold"/>
          <w:b/>
          <w:bCs/>
          <w:color w:val="353535"/>
          <w:sz w:val="22"/>
          <w:szCs w:val="22"/>
        </w:rPr>
        <w:t>unique secure container platform</w:t>
      </w:r>
      <w:r w:rsidRPr="00205D5A">
        <w:rPr>
          <w:rFonts w:asciiTheme="minorHAnsi" w:hAnsiTheme="minorHAnsi" w:cs="AppleSystemUIFont"/>
          <w:color w:val="353535"/>
          <w:sz w:val="22"/>
          <w:szCs w:val="22"/>
        </w:rPr>
        <w:t xml:space="preserve"> </w:t>
      </w:r>
      <w:r w:rsidR="007D7068">
        <w:rPr>
          <w:rFonts w:asciiTheme="minorHAnsi" w:hAnsiTheme="minorHAnsi" w:cs="AppleSystemUIFont"/>
          <w:color w:val="353535"/>
          <w:sz w:val="22"/>
          <w:szCs w:val="22"/>
        </w:rPr>
        <w:t xml:space="preserve">from TRL3 </w:t>
      </w:r>
      <w:r w:rsidRPr="00205D5A">
        <w:rPr>
          <w:rFonts w:asciiTheme="minorHAnsi" w:hAnsiTheme="minorHAnsi" w:cs="AppleSystemUIFont"/>
          <w:color w:val="353535"/>
          <w:sz w:val="22"/>
          <w:szCs w:val="22"/>
        </w:rPr>
        <w:t xml:space="preserve">to TRL7. This </w:t>
      </w:r>
      <w:r w:rsidR="00633285" w:rsidRPr="00205D5A">
        <w:rPr>
          <w:rFonts w:asciiTheme="minorHAnsi" w:hAnsiTheme="minorHAnsi" w:cs="AppleSystemUIFont"/>
          <w:b/>
          <w:color w:val="353535"/>
          <w:sz w:val="22"/>
          <w:szCs w:val="22"/>
        </w:rPr>
        <w:t>SCP</w:t>
      </w:r>
      <w:r w:rsidRPr="00205D5A">
        <w:rPr>
          <w:rFonts w:asciiTheme="minorHAnsi" w:hAnsiTheme="minorHAnsi" w:cs="AppleSystemUIFont"/>
          <w:b/>
          <w:color w:val="353535"/>
          <w:sz w:val="22"/>
          <w:szCs w:val="22"/>
        </w:rPr>
        <w:t xml:space="preserve"> platform</w:t>
      </w:r>
      <w:r w:rsidRPr="00205D5A">
        <w:rPr>
          <w:rFonts w:asciiTheme="minorHAnsi" w:hAnsiTheme="minorHAnsi" w:cs="AppleSystemUIFont"/>
          <w:color w:val="353535"/>
          <w:sz w:val="22"/>
          <w:szCs w:val="22"/>
        </w:rPr>
        <w:t xml:space="preserve"> is </w:t>
      </w:r>
      <w:r w:rsidR="00704525" w:rsidRPr="00205D5A">
        <w:rPr>
          <w:rFonts w:asciiTheme="minorHAnsi" w:hAnsiTheme="minorHAnsi" w:cs="AppleSystemUIFont"/>
          <w:color w:val="353535"/>
          <w:sz w:val="22"/>
          <w:szCs w:val="22"/>
        </w:rPr>
        <w:t>based</w:t>
      </w:r>
      <w:r w:rsidRPr="00205D5A">
        <w:rPr>
          <w:rFonts w:asciiTheme="minorHAnsi" w:hAnsiTheme="minorHAnsi" w:cs="AppleSystemUIFont"/>
          <w:color w:val="353535"/>
          <w:sz w:val="22"/>
          <w:szCs w:val="22"/>
        </w:rPr>
        <w:t xml:space="preserve"> </w:t>
      </w:r>
      <w:r w:rsidR="00704525" w:rsidRPr="00205D5A">
        <w:rPr>
          <w:rFonts w:asciiTheme="minorHAnsi" w:hAnsiTheme="minorHAnsi" w:cs="AppleSystemUIFont"/>
          <w:color w:val="353535"/>
          <w:sz w:val="22"/>
          <w:szCs w:val="22"/>
        </w:rPr>
        <w:t>on</w:t>
      </w:r>
      <w:r w:rsidRPr="00205D5A">
        <w:rPr>
          <w:rFonts w:asciiTheme="minorHAnsi" w:hAnsiTheme="minorHAnsi" w:cs="AppleSystemUIFont"/>
          <w:color w:val="353535"/>
          <w:sz w:val="22"/>
          <w:szCs w:val="22"/>
        </w:rPr>
        <w:t xml:space="preserve"> the popular </w:t>
      </w:r>
      <w:r w:rsidRPr="00205D5A">
        <w:rPr>
          <w:rFonts w:asciiTheme="minorHAnsi" w:hAnsiTheme="minorHAnsi" w:cs="AppleSystemUIFontBold"/>
          <w:b/>
          <w:bCs/>
          <w:color w:val="353535"/>
          <w:sz w:val="22"/>
          <w:szCs w:val="22"/>
        </w:rPr>
        <w:t>Docker platform</w:t>
      </w:r>
      <w:r w:rsidR="00E92B53" w:rsidRPr="00205D5A">
        <w:rPr>
          <w:rFonts w:asciiTheme="minorHAnsi" w:hAnsiTheme="minorHAnsi" w:cs="AppleSystemUIFont"/>
          <w:color w:val="353535"/>
          <w:sz w:val="22"/>
          <w:szCs w:val="22"/>
        </w:rPr>
        <w:t>.</w:t>
      </w:r>
      <w:r w:rsidRPr="00205D5A">
        <w:rPr>
          <w:rFonts w:asciiTheme="minorHAnsi" w:hAnsiTheme="minorHAnsi" w:cs="AppleSystemUIFont"/>
          <w:color w:val="353535"/>
          <w:sz w:val="22"/>
          <w:szCs w:val="22"/>
        </w:rPr>
        <w:t xml:space="preserve"> </w:t>
      </w:r>
      <w:r w:rsidR="00E92B53" w:rsidRPr="00205D5A">
        <w:rPr>
          <w:rFonts w:asciiTheme="minorHAnsi" w:hAnsiTheme="minorHAnsi" w:cs="AppleSystemUIFont"/>
          <w:color w:val="353535"/>
          <w:sz w:val="22"/>
          <w:szCs w:val="22"/>
        </w:rPr>
        <w:t>C</w:t>
      </w:r>
      <w:r w:rsidR="007B4C6D" w:rsidRPr="00205D5A">
        <w:rPr>
          <w:rFonts w:asciiTheme="minorHAnsi" w:hAnsiTheme="minorHAnsi" w:cs="AppleSystemUIFont"/>
          <w:color w:val="353535"/>
          <w:sz w:val="22"/>
          <w:szCs w:val="22"/>
        </w:rPr>
        <w:t xml:space="preserve">urrently, </w:t>
      </w:r>
      <w:r w:rsidRPr="00205D5A">
        <w:rPr>
          <w:rFonts w:asciiTheme="minorHAnsi" w:hAnsiTheme="minorHAnsi" w:cs="AppleSystemUIFont"/>
          <w:color w:val="353535"/>
          <w:sz w:val="22"/>
          <w:szCs w:val="22"/>
        </w:rPr>
        <w:t>more than 100,000 applications are running on top of Docker</w:t>
      </w:r>
      <w:r w:rsidR="00454F4F" w:rsidRPr="00205D5A">
        <w:rPr>
          <w:rFonts w:asciiTheme="minorHAnsi" w:hAnsiTheme="minorHAnsi" w:cs="AppleSystemUIFont"/>
          <w:color w:val="353535"/>
          <w:sz w:val="22"/>
          <w:szCs w:val="22"/>
        </w:rPr>
        <w:t xml:space="preserve"> – despite being only a few years old</w:t>
      </w:r>
      <w:r w:rsidRPr="00205D5A">
        <w:rPr>
          <w:rFonts w:asciiTheme="minorHAnsi" w:hAnsiTheme="minorHAnsi" w:cs="AppleSystemUIFont"/>
          <w:color w:val="353535"/>
          <w:sz w:val="22"/>
          <w:szCs w:val="22"/>
        </w:rPr>
        <w:t xml:space="preserve">. This steep uptake of Docker can be explained by the fact that Docker simplifies the </w:t>
      </w:r>
      <w:r w:rsidRPr="00205D5A">
        <w:rPr>
          <w:rFonts w:asciiTheme="minorHAnsi" w:hAnsiTheme="minorHAnsi" w:cs="AppleSystemUIFontBold"/>
          <w:b/>
          <w:bCs/>
          <w:color w:val="353535"/>
          <w:sz w:val="22"/>
          <w:szCs w:val="22"/>
        </w:rPr>
        <w:t>packaging</w:t>
      </w:r>
      <w:r w:rsidRPr="00205D5A">
        <w:rPr>
          <w:rFonts w:asciiTheme="minorHAnsi" w:hAnsiTheme="minorHAnsi" w:cs="AppleSystemUIFont"/>
          <w:color w:val="353535"/>
          <w:sz w:val="22"/>
          <w:szCs w:val="22"/>
        </w:rPr>
        <w:t xml:space="preserve"> and the </w:t>
      </w:r>
      <w:r w:rsidRPr="00205D5A">
        <w:rPr>
          <w:rFonts w:asciiTheme="minorHAnsi" w:hAnsiTheme="minorHAnsi" w:cs="AppleSystemUIFontBold"/>
          <w:b/>
          <w:bCs/>
          <w:color w:val="353535"/>
          <w:sz w:val="22"/>
          <w:szCs w:val="22"/>
        </w:rPr>
        <w:t>deployment</w:t>
      </w:r>
      <w:r w:rsidRPr="00205D5A">
        <w:rPr>
          <w:rFonts w:asciiTheme="minorHAnsi" w:hAnsiTheme="minorHAnsi" w:cs="AppleSystemUIFont"/>
          <w:color w:val="353535"/>
          <w:sz w:val="22"/>
          <w:szCs w:val="22"/>
        </w:rPr>
        <w:t xml:space="preserve"> of software. Containers are a virtualization mechanism implemented by the operating system. The</w:t>
      </w:r>
      <w:r w:rsidR="008A7781" w:rsidRPr="00205D5A">
        <w:rPr>
          <w:rFonts w:asciiTheme="minorHAnsi" w:hAnsiTheme="minorHAnsi" w:cs="AppleSystemUIFont"/>
          <w:color w:val="353535"/>
          <w:sz w:val="22"/>
          <w:szCs w:val="22"/>
        </w:rPr>
        <w:t>y</w:t>
      </w:r>
      <w:r w:rsidRPr="00205D5A">
        <w:rPr>
          <w:rFonts w:asciiTheme="minorHAnsi" w:hAnsiTheme="minorHAnsi" w:cs="AppleSystemUIFont"/>
          <w:color w:val="353535"/>
          <w:sz w:val="22"/>
          <w:szCs w:val="22"/>
        </w:rPr>
        <w:t xml:space="preserve"> are more light-weight than </w:t>
      </w:r>
      <w:r w:rsidRPr="00205D5A">
        <w:rPr>
          <w:rFonts w:asciiTheme="minorHAnsi" w:hAnsiTheme="minorHAnsi" w:cs="AppleSystemUIFontBold"/>
          <w:b/>
          <w:bCs/>
          <w:color w:val="353535"/>
          <w:sz w:val="22"/>
          <w:szCs w:val="22"/>
        </w:rPr>
        <w:t>virtual machines</w:t>
      </w:r>
      <w:r w:rsidRPr="00205D5A">
        <w:rPr>
          <w:rFonts w:asciiTheme="minorHAnsi" w:hAnsiTheme="minorHAnsi" w:cs="AppleSystemUIFont"/>
          <w:color w:val="353535"/>
          <w:sz w:val="22"/>
          <w:szCs w:val="22"/>
        </w:rPr>
        <w:t>. However, the security of Docker containers is lacking in</w:t>
      </w:r>
      <w:r w:rsidR="00051A47" w:rsidRPr="00205D5A">
        <w:rPr>
          <w:rFonts w:asciiTheme="minorHAnsi" w:hAnsiTheme="minorHAnsi" w:cs="AppleSystemUIFont"/>
          <w:color w:val="353535"/>
          <w:sz w:val="22"/>
          <w:szCs w:val="22"/>
        </w:rPr>
        <w:t xml:space="preserve"> comparison to virtual machines.</w:t>
      </w:r>
      <w:r w:rsidRPr="00205D5A">
        <w:rPr>
          <w:rFonts w:asciiTheme="minorHAnsi" w:hAnsiTheme="minorHAnsi" w:cs="AppleSystemUIFont"/>
          <w:color w:val="353535"/>
          <w:sz w:val="22"/>
          <w:szCs w:val="22"/>
        </w:rPr>
        <w:t xml:space="preserve"> </w:t>
      </w:r>
      <w:r w:rsidR="00051A47" w:rsidRPr="00205D5A">
        <w:rPr>
          <w:rFonts w:asciiTheme="minorHAnsi" w:hAnsiTheme="minorHAnsi" w:cs="AppleSystemUIFont"/>
          <w:color w:val="353535"/>
          <w:sz w:val="22"/>
          <w:szCs w:val="22"/>
        </w:rPr>
        <w:t>T</w:t>
      </w:r>
      <w:r w:rsidRPr="00205D5A">
        <w:rPr>
          <w:rFonts w:asciiTheme="minorHAnsi" w:hAnsiTheme="minorHAnsi" w:cs="AppleSystemUIFont"/>
          <w:color w:val="353535"/>
          <w:sz w:val="22"/>
          <w:szCs w:val="22"/>
        </w:rPr>
        <w:t xml:space="preserve">he security of virtual machines </w:t>
      </w:r>
      <w:r w:rsidR="008727D8" w:rsidRPr="00205D5A">
        <w:rPr>
          <w:rFonts w:asciiTheme="minorHAnsi" w:hAnsiTheme="minorHAnsi" w:cs="AppleSystemUIFont"/>
          <w:color w:val="353535"/>
          <w:sz w:val="22"/>
          <w:szCs w:val="22"/>
        </w:rPr>
        <w:t>is</w:t>
      </w:r>
      <w:r w:rsidRPr="00205D5A">
        <w:rPr>
          <w:rFonts w:asciiTheme="minorHAnsi" w:hAnsiTheme="minorHAnsi" w:cs="AppleSystemUIFont"/>
          <w:color w:val="353535"/>
          <w:sz w:val="22"/>
          <w:szCs w:val="22"/>
        </w:rPr>
        <w:t xml:space="preserve"> enforced with the help of hardware mechanisms like VT-x, APICv, VT-d and SR-IOV</w:t>
      </w:r>
      <w:r w:rsidR="007F1209" w:rsidRPr="00205D5A">
        <w:rPr>
          <w:rFonts w:asciiTheme="minorHAnsi" w:hAnsiTheme="minorHAnsi" w:cs="AppleSystemUIFont"/>
          <w:color w:val="353535"/>
          <w:sz w:val="22"/>
          <w:szCs w:val="22"/>
        </w:rPr>
        <w:t>. So far, containers are only isolated by the operating system</w:t>
      </w:r>
      <w:r w:rsidRPr="00205D5A">
        <w:rPr>
          <w:rFonts w:asciiTheme="minorHAnsi" w:hAnsiTheme="minorHAnsi" w:cs="AppleSystemUIFont"/>
          <w:color w:val="353535"/>
          <w:sz w:val="22"/>
          <w:szCs w:val="22"/>
        </w:rPr>
        <w:t>. SCP addresses this issue by executing containerized applications inside</w:t>
      </w:r>
      <w:r w:rsidR="007D7068">
        <w:rPr>
          <w:rFonts w:asciiTheme="minorHAnsi" w:hAnsiTheme="minorHAnsi" w:cs="AppleSystemUIFont"/>
          <w:color w:val="353535"/>
          <w:sz w:val="22"/>
          <w:szCs w:val="22"/>
        </w:rPr>
        <w:t xml:space="preserve"> its own </w:t>
      </w:r>
      <w:r w:rsidRPr="00205D5A">
        <w:rPr>
          <w:rFonts w:asciiTheme="minorHAnsi" w:hAnsiTheme="minorHAnsi" w:cs="AppleSystemUIFontBold"/>
          <w:b/>
          <w:bCs/>
          <w:color w:val="353535"/>
          <w:sz w:val="22"/>
          <w:szCs w:val="22"/>
        </w:rPr>
        <w:t>trusted execution environment</w:t>
      </w:r>
      <w:r w:rsidR="0082114E" w:rsidRPr="00205D5A">
        <w:rPr>
          <w:rFonts w:asciiTheme="minorHAnsi" w:hAnsiTheme="minorHAnsi" w:cs="AppleSystemUIFontBold"/>
          <w:b/>
          <w:bCs/>
          <w:color w:val="353535"/>
          <w:sz w:val="22"/>
          <w:szCs w:val="22"/>
        </w:rPr>
        <w:t xml:space="preserve"> – </w:t>
      </w:r>
      <w:r w:rsidR="0082114E" w:rsidRPr="00205D5A">
        <w:rPr>
          <w:rFonts w:asciiTheme="minorHAnsi" w:hAnsiTheme="minorHAnsi" w:cs="AppleSystemUIFontBold"/>
          <w:bCs/>
          <w:color w:val="353535"/>
          <w:sz w:val="22"/>
          <w:szCs w:val="22"/>
        </w:rPr>
        <w:t>ensuring a</w:t>
      </w:r>
      <w:r w:rsidR="0082114E" w:rsidRPr="00205D5A">
        <w:rPr>
          <w:rFonts w:asciiTheme="minorHAnsi" w:hAnsiTheme="minorHAnsi" w:cs="AppleSystemUIFontBold"/>
          <w:b/>
          <w:bCs/>
          <w:color w:val="353535"/>
          <w:sz w:val="22"/>
          <w:szCs w:val="22"/>
        </w:rPr>
        <w:t xml:space="preserve"> superior security isolation</w:t>
      </w:r>
      <w:r w:rsidRPr="00205D5A">
        <w:rPr>
          <w:rFonts w:asciiTheme="minorHAnsi" w:hAnsiTheme="minorHAnsi" w:cs="AppleSystemUIFont"/>
          <w:color w:val="353535"/>
          <w:sz w:val="22"/>
          <w:szCs w:val="22"/>
        </w:rPr>
        <w:t xml:space="preserve">. </w:t>
      </w:r>
      <w:r w:rsidR="0082114E" w:rsidRPr="00205D5A">
        <w:rPr>
          <w:rFonts w:asciiTheme="minorHAnsi" w:hAnsiTheme="minorHAnsi" w:cs="AppleSystemUIFont"/>
          <w:color w:val="353535"/>
          <w:sz w:val="22"/>
          <w:szCs w:val="22"/>
        </w:rPr>
        <w:t>The SCP platform is based on</w:t>
      </w:r>
      <w:r w:rsidRPr="00205D5A">
        <w:rPr>
          <w:rFonts w:asciiTheme="minorHAnsi" w:hAnsiTheme="minorHAnsi" w:cs="AppleSystemUIFont"/>
          <w:color w:val="353535"/>
          <w:sz w:val="22"/>
          <w:szCs w:val="22"/>
        </w:rPr>
        <w:t xml:space="preserve"> Intel SGX, a novel C</w:t>
      </w:r>
      <w:r w:rsidR="0082114E" w:rsidRPr="00205D5A">
        <w:rPr>
          <w:rFonts w:asciiTheme="minorHAnsi" w:hAnsiTheme="minorHAnsi" w:cs="AppleSystemUIFont"/>
          <w:color w:val="353535"/>
          <w:sz w:val="22"/>
          <w:szCs w:val="22"/>
        </w:rPr>
        <w:t>PU extension by Intel, that provides</w:t>
      </w:r>
      <w:r w:rsidR="00E453E1" w:rsidRPr="00205D5A">
        <w:rPr>
          <w:rFonts w:asciiTheme="minorHAnsi" w:hAnsiTheme="minorHAnsi" w:cs="AppleSystemUIFont"/>
          <w:color w:val="353535"/>
          <w:sz w:val="22"/>
          <w:szCs w:val="22"/>
        </w:rPr>
        <w:t xml:space="preserve"> an</w:t>
      </w:r>
      <w:r w:rsidR="0082114E" w:rsidRPr="00205D5A">
        <w:rPr>
          <w:rFonts w:asciiTheme="minorHAnsi" w:hAnsiTheme="minorHAnsi" w:cs="AppleSystemUIFont"/>
          <w:color w:val="353535"/>
          <w:sz w:val="22"/>
          <w:szCs w:val="22"/>
        </w:rPr>
        <w:t xml:space="preserve"> </w:t>
      </w:r>
      <w:r w:rsidRPr="00205D5A">
        <w:rPr>
          <w:rFonts w:asciiTheme="minorHAnsi" w:hAnsiTheme="minorHAnsi" w:cs="AppleSystemUIFont"/>
          <w:color w:val="353535"/>
          <w:sz w:val="22"/>
          <w:szCs w:val="22"/>
        </w:rPr>
        <w:t>application</w:t>
      </w:r>
      <w:r w:rsidR="0082114E" w:rsidRPr="00205D5A">
        <w:rPr>
          <w:rFonts w:asciiTheme="minorHAnsi" w:hAnsiTheme="minorHAnsi" w:cs="AppleSystemUIFont"/>
          <w:color w:val="353535"/>
          <w:sz w:val="22"/>
          <w:szCs w:val="22"/>
        </w:rPr>
        <w:t xml:space="preserve"> </w:t>
      </w:r>
      <w:r w:rsidR="00E453E1" w:rsidRPr="00205D5A">
        <w:rPr>
          <w:rFonts w:asciiTheme="minorHAnsi" w:hAnsiTheme="minorHAnsi" w:cs="AppleSystemUIFont"/>
          <w:color w:val="353535"/>
          <w:sz w:val="22"/>
          <w:szCs w:val="22"/>
        </w:rPr>
        <w:t>with a</w:t>
      </w:r>
      <w:r w:rsidR="003312A3">
        <w:rPr>
          <w:rFonts w:asciiTheme="minorHAnsi" w:hAnsiTheme="minorHAnsi" w:cs="AppleSystemUIFont"/>
          <w:color w:val="353535"/>
          <w:sz w:val="22"/>
          <w:szCs w:val="22"/>
        </w:rPr>
        <w:t>n</w:t>
      </w:r>
      <w:r w:rsidR="00E453E1" w:rsidRPr="00205D5A">
        <w:rPr>
          <w:rFonts w:asciiTheme="minorHAnsi" w:hAnsiTheme="minorHAnsi" w:cs="AppleSystemUIFont"/>
          <w:color w:val="353535"/>
          <w:sz w:val="22"/>
          <w:szCs w:val="22"/>
        </w:rPr>
        <w:t xml:space="preserve"> </w:t>
      </w:r>
      <w:r w:rsidRPr="00205D5A">
        <w:rPr>
          <w:rFonts w:asciiTheme="minorHAnsi" w:hAnsiTheme="minorHAnsi" w:cs="AppleSystemUIFontBold"/>
          <w:b/>
          <w:bCs/>
          <w:color w:val="353535"/>
          <w:sz w:val="22"/>
          <w:szCs w:val="22"/>
        </w:rPr>
        <w:t>enclave</w:t>
      </w:r>
      <w:r w:rsidR="00945E95" w:rsidRPr="00205D5A">
        <w:rPr>
          <w:rFonts w:asciiTheme="minorHAnsi" w:hAnsiTheme="minorHAnsi" w:cs="AppleSystemUIFontBold"/>
          <w:bCs/>
          <w:color w:val="353535"/>
          <w:sz w:val="22"/>
          <w:szCs w:val="22"/>
        </w:rPr>
        <w:t xml:space="preserve"> which encrypts </w:t>
      </w:r>
      <w:r w:rsidR="006905D3" w:rsidRPr="00205D5A">
        <w:rPr>
          <w:rFonts w:asciiTheme="minorHAnsi" w:hAnsiTheme="minorHAnsi" w:cs="AppleSystemUIFontBold"/>
          <w:bCs/>
          <w:color w:val="353535"/>
          <w:sz w:val="22"/>
          <w:szCs w:val="22"/>
        </w:rPr>
        <w:t xml:space="preserve">data and code and </w:t>
      </w:r>
      <w:r w:rsidR="006905D3" w:rsidRPr="00205D5A">
        <w:rPr>
          <w:rFonts w:asciiTheme="minorHAnsi" w:hAnsiTheme="minorHAnsi" w:cs="AppleSystemUIFontBold"/>
          <w:b/>
          <w:bCs/>
          <w:color w:val="353535"/>
          <w:sz w:val="22"/>
          <w:szCs w:val="22"/>
        </w:rPr>
        <w:t>preventing all accesses</w:t>
      </w:r>
      <w:r w:rsidR="006905D3" w:rsidRPr="00205D5A">
        <w:rPr>
          <w:rFonts w:asciiTheme="minorHAnsi" w:hAnsiTheme="minorHAnsi" w:cs="AppleSystemUIFontBold"/>
          <w:bCs/>
          <w:color w:val="353535"/>
          <w:sz w:val="22"/>
          <w:szCs w:val="22"/>
        </w:rPr>
        <w:t xml:space="preserve"> except from the application itself</w:t>
      </w:r>
      <w:r w:rsidR="00E453E1" w:rsidRPr="00205D5A">
        <w:rPr>
          <w:rFonts w:asciiTheme="minorHAnsi" w:hAnsiTheme="minorHAnsi" w:cs="AppleSystemUIFont"/>
          <w:color w:val="353535"/>
          <w:sz w:val="22"/>
          <w:szCs w:val="22"/>
        </w:rPr>
        <w:t>.</w:t>
      </w:r>
    </w:p>
    <w:p w14:paraId="28B9F5AC" w14:textId="4021B30B" w:rsidR="002D1CFB" w:rsidRPr="00205D5A" w:rsidRDefault="002D1CFB" w:rsidP="002D1CFB">
      <w:pPr>
        <w:widowControl w:val="0"/>
        <w:autoSpaceDE w:val="0"/>
        <w:autoSpaceDN w:val="0"/>
        <w:adjustRightInd w:val="0"/>
        <w:jc w:val="both"/>
        <w:rPr>
          <w:rFonts w:asciiTheme="minorHAnsi" w:hAnsiTheme="minorHAnsi" w:cs="AppleSystemUIFont"/>
          <w:color w:val="353535"/>
          <w:sz w:val="22"/>
          <w:szCs w:val="22"/>
        </w:rPr>
      </w:pPr>
      <w:r w:rsidRPr="00205D5A">
        <w:rPr>
          <w:rFonts w:asciiTheme="minorHAnsi" w:hAnsiTheme="minorHAnsi" w:cs="AppleSystemUIFont"/>
          <w:color w:val="353535"/>
          <w:sz w:val="22"/>
          <w:szCs w:val="22"/>
        </w:rPr>
        <w:t xml:space="preserve">The unique aspect of </w:t>
      </w:r>
      <w:r w:rsidR="007D7068">
        <w:rPr>
          <w:rFonts w:asciiTheme="minorHAnsi" w:hAnsiTheme="minorHAnsi" w:cs="AppleSystemUIFont"/>
          <w:color w:val="353535"/>
          <w:sz w:val="22"/>
          <w:szCs w:val="22"/>
        </w:rPr>
        <w:t xml:space="preserve">the </w:t>
      </w:r>
      <w:r w:rsidRPr="00205D5A">
        <w:rPr>
          <w:rFonts w:asciiTheme="minorHAnsi" w:hAnsiTheme="minorHAnsi" w:cs="AppleSystemUIFont"/>
          <w:color w:val="353535"/>
          <w:sz w:val="22"/>
          <w:szCs w:val="22"/>
        </w:rPr>
        <w:t xml:space="preserve">SCP platform is that it provides </w:t>
      </w:r>
      <w:r w:rsidRPr="00205D5A">
        <w:rPr>
          <w:rFonts w:asciiTheme="minorHAnsi" w:hAnsiTheme="minorHAnsi" w:cs="AppleSystemUIFontBold"/>
          <w:b/>
          <w:bCs/>
          <w:color w:val="353535"/>
          <w:sz w:val="22"/>
          <w:szCs w:val="22"/>
        </w:rPr>
        <w:t>application-oriented security</w:t>
      </w:r>
      <w:r w:rsidRPr="00205D5A">
        <w:rPr>
          <w:rFonts w:asciiTheme="minorHAnsi" w:hAnsiTheme="minorHAnsi" w:cs="AppleSystemUIFont"/>
          <w:color w:val="353535"/>
          <w:sz w:val="22"/>
          <w:szCs w:val="22"/>
        </w:rPr>
        <w:t>. Instead of focusing on the security of the hypervisor, the operating system, and the cloud, it ensures t</w:t>
      </w:r>
      <w:r w:rsidR="00164A5C" w:rsidRPr="00205D5A">
        <w:rPr>
          <w:rFonts w:asciiTheme="minorHAnsi" w:hAnsiTheme="minorHAnsi" w:cs="AppleSystemUIFont"/>
          <w:color w:val="353535"/>
          <w:sz w:val="22"/>
          <w:szCs w:val="22"/>
        </w:rPr>
        <w:t xml:space="preserve">he security of an application </w:t>
      </w:r>
      <w:r w:rsidRPr="00205D5A">
        <w:rPr>
          <w:rFonts w:asciiTheme="minorHAnsi" w:hAnsiTheme="minorHAnsi" w:cs="AppleSystemUIFont"/>
          <w:color w:val="353535"/>
          <w:sz w:val="22"/>
          <w:szCs w:val="22"/>
        </w:rPr>
        <w:t xml:space="preserve">such that </w:t>
      </w:r>
      <w:r w:rsidR="00164A5C" w:rsidRPr="00205D5A">
        <w:rPr>
          <w:rFonts w:asciiTheme="minorHAnsi" w:hAnsiTheme="minorHAnsi" w:cs="AppleSystemUIFont"/>
          <w:color w:val="353535"/>
          <w:sz w:val="22"/>
          <w:szCs w:val="22"/>
        </w:rPr>
        <w:t>one</w:t>
      </w:r>
      <w:r w:rsidRPr="00205D5A">
        <w:rPr>
          <w:rFonts w:asciiTheme="minorHAnsi" w:hAnsiTheme="minorHAnsi" w:cs="AppleSystemUIFont"/>
          <w:color w:val="353535"/>
          <w:sz w:val="22"/>
          <w:szCs w:val="22"/>
        </w:rPr>
        <w:t xml:space="preserve"> only needs to trust that the trusted execution environment </w:t>
      </w:r>
      <w:r w:rsidR="00AF6CEC" w:rsidRPr="00205D5A">
        <w:rPr>
          <w:rFonts w:asciiTheme="minorHAnsi" w:hAnsiTheme="minorHAnsi" w:cs="AppleSystemUIFont"/>
          <w:color w:val="353535"/>
          <w:sz w:val="22"/>
          <w:szCs w:val="22"/>
        </w:rPr>
        <w:t>of the CPU is</w:t>
      </w:r>
      <w:r w:rsidRPr="00205D5A">
        <w:rPr>
          <w:rFonts w:asciiTheme="minorHAnsi" w:hAnsiTheme="minorHAnsi" w:cs="AppleSystemUIFont"/>
          <w:color w:val="353535"/>
          <w:sz w:val="22"/>
          <w:szCs w:val="22"/>
        </w:rPr>
        <w:t xml:space="preserve"> </w:t>
      </w:r>
      <w:r w:rsidR="00AF6CEC" w:rsidRPr="00205D5A">
        <w:rPr>
          <w:rFonts w:asciiTheme="minorHAnsi" w:hAnsiTheme="minorHAnsi" w:cs="AppleSystemUIFont"/>
          <w:color w:val="353535"/>
          <w:sz w:val="22"/>
          <w:szCs w:val="22"/>
        </w:rPr>
        <w:t>correctly</w:t>
      </w:r>
      <w:r w:rsidRPr="00205D5A">
        <w:rPr>
          <w:rFonts w:asciiTheme="minorHAnsi" w:hAnsiTheme="minorHAnsi" w:cs="AppleSystemUIFont"/>
          <w:color w:val="353535"/>
          <w:sz w:val="22"/>
          <w:szCs w:val="22"/>
        </w:rPr>
        <w:t xml:space="preserve"> implemented</w:t>
      </w:r>
      <w:r w:rsidR="007D7068">
        <w:rPr>
          <w:rFonts w:asciiTheme="minorHAnsi" w:hAnsiTheme="minorHAnsi" w:cs="AppleSystemUIFont"/>
          <w:color w:val="353535"/>
          <w:sz w:val="22"/>
          <w:szCs w:val="22"/>
        </w:rPr>
        <w:t xml:space="preserve"> by Intel</w:t>
      </w:r>
      <w:r w:rsidRPr="00205D5A">
        <w:rPr>
          <w:rFonts w:asciiTheme="minorHAnsi" w:hAnsiTheme="minorHAnsi" w:cs="AppleSystemUIFont"/>
          <w:color w:val="353535"/>
          <w:sz w:val="22"/>
          <w:szCs w:val="22"/>
        </w:rPr>
        <w:t xml:space="preserve">. The research on which this work has been based was published in </w:t>
      </w:r>
      <w:r w:rsidRPr="00205D5A">
        <w:rPr>
          <w:rFonts w:asciiTheme="minorHAnsi" w:hAnsiTheme="minorHAnsi" w:cs="AppleSystemUIFontBold"/>
          <w:b/>
          <w:bCs/>
          <w:color w:val="353535"/>
          <w:sz w:val="22"/>
          <w:szCs w:val="22"/>
        </w:rPr>
        <w:t>the</w:t>
      </w:r>
      <w:r w:rsidRPr="00205D5A">
        <w:rPr>
          <w:rFonts w:asciiTheme="minorHAnsi" w:hAnsiTheme="minorHAnsi" w:cs="AppleSystemUIFont"/>
          <w:color w:val="353535"/>
          <w:sz w:val="22"/>
          <w:szCs w:val="22"/>
        </w:rPr>
        <w:t xml:space="preserve"> premier systems conference</w:t>
      </w:r>
      <w:r w:rsidR="008C0F8F" w:rsidRPr="00205D5A">
        <w:rPr>
          <w:rStyle w:val="Funotenzeichen"/>
          <w:rFonts w:asciiTheme="minorHAnsi" w:hAnsiTheme="minorHAnsi" w:cs="AppleSystemUIFont"/>
          <w:color w:val="353535"/>
          <w:sz w:val="22"/>
          <w:szCs w:val="22"/>
        </w:rPr>
        <w:footnoteReference w:id="2"/>
      </w:r>
      <w:r w:rsidRPr="00205D5A">
        <w:rPr>
          <w:rFonts w:asciiTheme="minorHAnsi" w:hAnsiTheme="minorHAnsi" w:cs="AppleSystemUIFont"/>
          <w:color w:val="353535"/>
          <w:sz w:val="22"/>
          <w:szCs w:val="22"/>
        </w:rPr>
        <w:t>.</w:t>
      </w:r>
    </w:p>
    <w:p w14:paraId="02E085F5" w14:textId="1BA0DD82" w:rsidR="00376C88" w:rsidRPr="00205D5A" w:rsidRDefault="002D1CFB" w:rsidP="00186B14">
      <w:pPr>
        <w:widowControl w:val="0"/>
        <w:autoSpaceDE w:val="0"/>
        <w:autoSpaceDN w:val="0"/>
        <w:adjustRightInd w:val="0"/>
        <w:jc w:val="both"/>
        <w:rPr>
          <w:rFonts w:asciiTheme="minorHAnsi" w:hAnsiTheme="minorHAnsi" w:cs="AppleSystemUIFontBold"/>
          <w:b/>
          <w:bCs/>
          <w:color w:val="353535"/>
          <w:sz w:val="22"/>
          <w:szCs w:val="22"/>
        </w:rPr>
      </w:pPr>
      <w:r w:rsidRPr="00205D5A">
        <w:rPr>
          <w:rFonts w:asciiTheme="minorHAnsi" w:hAnsiTheme="minorHAnsi" w:cs="AppleSystemUIFont"/>
          <w:color w:val="353535"/>
          <w:sz w:val="22"/>
          <w:szCs w:val="22"/>
        </w:rPr>
        <w:t xml:space="preserve">With the arrival of novel </w:t>
      </w:r>
      <w:r w:rsidRPr="00205D5A">
        <w:rPr>
          <w:rFonts w:asciiTheme="minorHAnsi" w:hAnsiTheme="minorHAnsi" w:cs="AppleSystemUIFontBold"/>
          <w:b/>
          <w:bCs/>
          <w:color w:val="353535"/>
          <w:sz w:val="22"/>
          <w:szCs w:val="22"/>
        </w:rPr>
        <w:t>trusted computing hardware</w:t>
      </w:r>
      <w:r w:rsidRPr="00205D5A">
        <w:rPr>
          <w:rFonts w:asciiTheme="minorHAnsi" w:hAnsiTheme="minorHAnsi" w:cs="AppleSystemUIFont"/>
          <w:color w:val="353535"/>
          <w:sz w:val="22"/>
          <w:szCs w:val="22"/>
        </w:rPr>
        <w:t xml:space="preserve"> on the mass m</w:t>
      </w:r>
      <w:r w:rsidR="008C0F8F" w:rsidRPr="00205D5A">
        <w:rPr>
          <w:rFonts w:asciiTheme="minorHAnsi" w:hAnsiTheme="minorHAnsi" w:cs="AppleSystemUIFont"/>
          <w:color w:val="353535"/>
          <w:sz w:val="22"/>
          <w:szCs w:val="22"/>
        </w:rPr>
        <w:t>arket, in particular</w:t>
      </w:r>
      <w:r w:rsidR="000128C5" w:rsidRPr="00205D5A">
        <w:rPr>
          <w:rFonts w:asciiTheme="minorHAnsi" w:hAnsiTheme="minorHAnsi" w:cs="AppleSystemUIFont"/>
          <w:color w:val="353535"/>
          <w:sz w:val="22"/>
          <w:szCs w:val="22"/>
        </w:rPr>
        <w:t>,</w:t>
      </w:r>
      <w:r w:rsidR="008C0F8F" w:rsidRPr="00205D5A">
        <w:rPr>
          <w:rFonts w:asciiTheme="minorHAnsi" w:hAnsiTheme="minorHAnsi" w:cs="AppleSystemUIFont"/>
          <w:color w:val="353535"/>
          <w:sz w:val="22"/>
          <w:szCs w:val="22"/>
        </w:rPr>
        <w:t xml:space="preserve"> Intel SGX,</w:t>
      </w:r>
      <w:r w:rsidRPr="00205D5A">
        <w:rPr>
          <w:rFonts w:asciiTheme="minorHAnsi" w:hAnsiTheme="minorHAnsi" w:cs="AppleSystemUIFont"/>
          <w:color w:val="353535"/>
          <w:sz w:val="22"/>
          <w:szCs w:val="22"/>
        </w:rPr>
        <w:t xml:space="preserve"> it is now possible to </w:t>
      </w:r>
      <w:r w:rsidR="000128C5" w:rsidRPr="00205D5A">
        <w:rPr>
          <w:rFonts w:asciiTheme="minorHAnsi" w:hAnsiTheme="minorHAnsi" w:cs="AppleSystemUIFont"/>
          <w:color w:val="353535"/>
          <w:sz w:val="22"/>
          <w:szCs w:val="22"/>
        </w:rPr>
        <w:t xml:space="preserve">ensure </w:t>
      </w:r>
      <w:r w:rsidRPr="00205D5A">
        <w:rPr>
          <w:rFonts w:asciiTheme="minorHAnsi" w:hAnsiTheme="minorHAnsi" w:cs="AppleSystemUIFont"/>
          <w:color w:val="353535"/>
          <w:sz w:val="22"/>
          <w:szCs w:val="22"/>
        </w:rPr>
        <w:t xml:space="preserve">secure computation at remote sites. This technological capability is a potential </w:t>
      </w:r>
      <w:r w:rsidRPr="00205D5A">
        <w:rPr>
          <w:rFonts w:asciiTheme="minorHAnsi" w:hAnsiTheme="minorHAnsi" w:cs="AppleSystemUIFontBold"/>
          <w:b/>
          <w:bCs/>
          <w:color w:val="353535"/>
          <w:sz w:val="22"/>
          <w:szCs w:val="22"/>
        </w:rPr>
        <w:t>game changer</w:t>
      </w:r>
      <w:r w:rsidRPr="00205D5A">
        <w:rPr>
          <w:rFonts w:asciiTheme="minorHAnsi" w:hAnsiTheme="minorHAnsi" w:cs="AppleSystemUIFont"/>
          <w:color w:val="353535"/>
          <w:sz w:val="22"/>
          <w:szCs w:val="22"/>
        </w:rPr>
        <w:t xml:space="preserve"> considering that limited trust is one of the main inhibitors for outsourcing services to cloud environments. Intel SGX offers two essential technical contributions: (1) </w:t>
      </w:r>
      <w:r w:rsidRPr="00205D5A">
        <w:rPr>
          <w:rFonts w:asciiTheme="minorHAnsi" w:hAnsiTheme="minorHAnsi" w:cs="AppleSystemUIFontBold"/>
          <w:b/>
          <w:bCs/>
          <w:color w:val="353535"/>
          <w:sz w:val="22"/>
          <w:szCs w:val="22"/>
        </w:rPr>
        <w:t>remote attestation of the application code</w:t>
      </w:r>
      <w:r w:rsidRPr="00205D5A">
        <w:rPr>
          <w:rFonts w:asciiTheme="minorHAnsi" w:hAnsiTheme="minorHAnsi" w:cs="AppleSystemUIFont"/>
          <w:color w:val="353535"/>
          <w:sz w:val="22"/>
          <w:szCs w:val="22"/>
        </w:rPr>
        <w:t xml:space="preserve">, and (2) </w:t>
      </w:r>
      <w:r w:rsidRPr="00205D5A">
        <w:rPr>
          <w:rFonts w:asciiTheme="minorHAnsi" w:hAnsiTheme="minorHAnsi" w:cs="AppleSystemUIFontBold"/>
          <w:b/>
          <w:bCs/>
          <w:color w:val="353535"/>
          <w:sz w:val="22"/>
          <w:szCs w:val="22"/>
        </w:rPr>
        <w:t>confidentiality of data that is processed by the attested code</w:t>
      </w:r>
      <w:r w:rsidRPr="00205D5A">
        <w:rPr>
          <w:rFonts w:asciiTheme="minorHAnsi" w:hAnsiTheme="minorHAnsi" w:cs="AppleSystemUIFont"/>
          <w:color w:val="353535"/>
          <w:sz w:val="22"/>
          <w:szCs w:val="22"/>
        </w:rPr>
        <w:t>. SGX achieves data confidentiality by only</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decrypting data inside the CPU package. This approach protects it from</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unauthorized access by privileged users, such as system administrators, and is</w:t>
      </w:r>
      <w:r w:rsidRPr="00205D5A">
        <w:rPr>
          <w:rFonts w:asciiTheme="minorHAnsi" w:hAnsiTheme="minorHAnsi" w:cs="AppleSystemUIFontBold"/>
          <w:b/>
          <w:bCs/>
          <w:color w:val="353535"/>
          <w:sz w:val="22"/>
          <w:szCs w:val="22"/>
        </w:rPr>
        <w:t xml:space="preserve"> </w:t>
      </w:r>
      <w:r w:rsidRPr="00205D5A">
        <w:rPr>
          <w:rFonts w:asciiTheme="minorHAnsi" w:hAnsiTheme="minorHAnsi" w:cs="AppleSystemUIFont"/>
          <w:color w:val="353535"/>
          <w:sz w:val="22"/>
          <w:szCs w:val="22"/>
        </w:rPr>
        <w:t>also resilient to common forms of physical attacks.</w:t>
      </w:r>
    </w:p>
    <w:p w14:paraId="69685E96" w14:textId="7CF05681" w:rsidR="00F15A97" w:rsidRPr="00205D5A" w:rsidRDefault="002A578D" w:rsidP="002A578D">
      <w:pPr>
        <w:pStyle w:val="berschrift2"/>
        <w:ind w:left="708"/>
        <w:rPr>
          <w:rFonts w:asciiTheme="minorHAnsi" w:hAnsiTheme="minorHAnsi"/>
          <w:lang w:val="en-US"/>
        </w:rPr>
      </w:pPr>
      <w:bookmarkStart w:id="2" w:name="_Toc465148665"/>
      <w:r w:rsidRPr="00205D5A">
        <w:rPr>
          <w:rFonts w:asciiTheme="minorHAnsi" w:hAnsiTheme="minorHAnsi"/>
          <w:lang w:val="en-US"/>
        </w:rPr>
        <w:t>Objectives</w:t>
      </w:r>
      <w:bookmarkEnd w:id="2"/>
    </w:p>
    <w:p w14:paraId="5E84DC45" w14:textId="3EFAD0C2" w:rsidR="00D61B9C" w:rsidRPr="00205D5A" w:rsidRDefault="00D61B9C" w:rsidP="00D61B9C">
      <w:pPr>
        <w:pStyle w:val="berschrift3"/>
        <w:ind w:left="708"/>
        <w:rPr>
          <w:rFonts w:asciiTheme="minorHAnsi" w:hAnsiTheme="minorHAnsi"/>
          <w:lang w:val="en-US"/>
        </w:rPr>
      </w:pPr>
      <w:bookmarkStart w:id="3" w:name="_Toc465148666"/>
      <w:r w:rsidRPr="00205D5A">
        <w:rPr>
          <w:rFonts w:asciiTheme="minorHAnsi" w:hAnsiTheme="minorHAnsi"/>
          <w:lang w:val="en-US"/>
        </w:rPr>
        <w:t>Market Opportunity</w:t>
      </w:r>
      <w:bookmarkEnd w:id="3"/>
    </w:p>
    <w:p w14:paraId="60AAD0D5" w14:textId="5670BD52" w:rsidR="00095359" w:rsidRPr="00205D5A" w:rsidRDefault="009450E2" w:rsidP="00786192">
      <w:pPr>
        <w:pStyle w:val="H2020Standard"/>
        <w:rPr>
          <w:rFonts w:asciiTheme="minorHAnsi" w:hAnsiTheme="minorHAnsi"/>
          <w:lang w:val="en-US"/>
        </w:rPr>
      </w:pPr>
      <w:r w:rsidRPr="00205D5A">
        <w:rPr>
          <w:rFonts w:asciiTheme="minorHAnsi" w:hAnsiTheme="minorHAnsi"/>
          <w:lang w:val="en-US"/>
        </w:rPr>
        <w:t xml:space="preserve">According to Gartner, the market of IaaS </w:t>
      </w:r>
      <w:r w:rsidR="000C304F" w:rsidRPr="00205D5A">
        <w:rPr>
          <w:rFonts w:asciiTheme="minorHAnsi" w:hAnsiTheme="minorHAnsi"/>
          <w:lang w:val="en-US"/>
        </w:rPr>
        <w:t>has a size of US$22 billion in 2016</w:t>
      </w:r>
      <w:r w:rsidR="000C304F" w:rsidRPr="00205D5A">
        <w:rPr>
          <w:rStyle w:val="Funotenzeichen"/>
          <w:rFonts w:asciiTheme="minorHAnsi" w:hAnsiTheme="minorHAnsi"/>
          <w:lang w:val="en-US"/>
        </w:rPr>
        <w:footnoteReference w:id="3"/>
      </w:r>
      <w:r w:rsidR="000C304F" w:rsidRPr="00205D5A">
        <w:rPr>
          <w:rFonts w:asciiTheme="minorHAnsi" w:hAnsiTheme="minorHAnsi"/>
          <w:lang w:val="en-US"/>
        </w:rPr>
        <w:t xml:space="preserve"> and </w:t>
      </w:r>
      <w:r w:rsidRPr="00205D5A">
        <w:rPr>
          <w:rFonts w:asciiTheme="minorHAnsi" w:hAnsiTheme="minorHAnsi"/>
          <w:lang w:val="en-US"/>
        </w:rPr>
        <w:t xml:space="preserve">will grow to </w:t>
      </w:r>
      <w:r w:rsidR="00630BAC" w:rsidRPr="00205D5A">
        <w:rPr>
          <w:rFonts w:asciiTheme="minorHAnsi" w:hAnsiTheme="minorHAnsi"/>
          <w:lang w:val="en-US"/>
        </w:rPr>
        <w:t>US</w:t>
      </w:r>
      <w:r w:rsidRPr="00205D5A">
        <w:rPr>
          <w:rFonts w:asciiTheme="minorHAnsi" w:hAnsiTheme="minorHAnsi"/>
          <w:lang w:val="en-US"/>
        </w:rPr>
        <w:t>$59 billion by 2019.</w:t>
      </w:r>
      <w:r w:rsidR="000C304F" w:rsidRPr="00205D5A">
        <w:rPr>
          <w:rFonts w:asciiTheme="minorHAnsi" w:hAnsiTheme="minorHAnsi"/>
          <w:lang w:val="en-US"/>
        </w:rPr>
        <w:t xml:space="preserve"> The market size of cloud application services (SaaS) is even bigger with US$37 billion in 2016 and is expected to grow </w:t>
      </w:r>
      <w:r w:rsidR="001F07A6" w:rsidRPr="00205D5A">
        <w:rPr>
          <w:rFonts w:asciiTheme="minorHAnsi" w:hAnsiTheme="minorHAnsi"/>
          <w:lang w:val="en-US"/>
        </w:rPr>
        <w:t>rapidly</w:t>
      </w:r>
      <w:r w:rsidR="000C304F" w:rsidRPr="00205D5A">
        <w:rPr>
          <w:rFonts w:asciiTheme="minorHAnsi" w:hAnsiTheme="minorHAnsi"/>
          <w:lang w:val="en-US"/>
        </w:rPr>
        <w:t xml:space="preserve">. </w:t>
      </w:r>
      <w:r w:rsidR="00630BAC" w:rsidRPr="00205D5A">
        <w:rPr>
          <w:rFonts w:asciiTheme="minorHAnsi" w:hAnsiTheme="minorHAnsi"/>
          <w:lang w:val="en-US"/>
        </w:rPr>
        <w:t xml:space="preserve">The cloud management and security services is </w:t>
      </w:r>
      <w:r w:rsidR="008A6E26" w:rsidRPr="00205D5A">
        <w:rPr>
          <w:rFonts w:asciiTheme="minorHAnsi" w:hAnsiTheme="minorHAnsi"/>
          <w:lang w:val="en-US"/>
        </w:rPr>
        <w:t xml:space="preserve">smaller </w:t>
      </w:r>
      <w:r w:rsidR="00630BAC" w:rsidRPr="00205D5A">
        <w:rPr>
          <w:rFonts w:asciiTheme="minorHAnsi" w:hAnsiTheme="minorHAnsi"/>
          <w:lang w:val="en-US"/>
        </w:rPr>
        <w:t xml:space="preserve">with about US$6 billion in 2016. </w:t>
      </w:r>
      <w:r w:rsidR="009712EC" w:rsidRPr="00205D5A">
        <w:rPr>
          <w:rFonts w:asciiTheme="minorHAnsi" w:hAnsiTheme="minorHAnsi"/>
          <w:lang w:val="en-US"/>
        </w:rPr>
        <w:t>The</w:t>
      </w:r>
      <w:r w:rsidR="00915B0D" w:rsidRPr="00205D5A">
        <w:rPr>
          <w:rFonts w:asciiTheme="minorHAnsi" w:hAnsiTheme="minorHAnsi"/>
          <w:lang w:val="en-US"/>
        </w:rPr>
        <w:t xml:space="preserve"> </w:t>
      </w:r>
      <w:r w:rsidR="00630BAC" w:rsidRPr="00205D5A">
        <w:rPr>
          <w:rFonts w:asciiTheme="minorHAnsi" w:hAnsiTheme="minorHAnsi"/>
          <w:lang w:val="en-US"/>
        </w:rPr>
        <w:t xml:space="preserve">objective </w:t>
      </w:r>
      <w:r w:rsidR="009712EC" w:rsidRPr="00205D5A">
        <w:rPr>
          <w:rFonts w:asciiTheme="minorHAnsi" w:hAnsiTheme="minorHAnsi"/>
          <w:lang w:val="en-US"/>
        </w:rPr>
        <w:t xml:space="preserve">of the SCP platform is to address three markets: IaaS, SaaS as well as cloud management and security services – which has a total market size of more than US$65 billion in 2016 and all three segments are </w:t>
      </w:r>
      <w:r w:rsidR="00B54B56" w:rsidRPr="00205D5A">
        <w:rPr>
          <w:rFonts w:asciiTheme="minorHAnsi" w:hAnsiTheme="minorHAnsi"/>
          <w:lang w:val="en-US"/>
        </w:rPr>
        <w:t xml:space="preserve">still </w:t>
      </w:r>
      <w:r w:rsidR="009712EC" w:rsidRPr="00205D5A">
        <w:rPr>
          <w:rFonts w:asciiTheme="minorHAnsi" w:hAnsiTheme="minorHAnsi"/>
          <w:lang w:val="en-US"/>
        </w:rPr>
        <w:t xml:space="preserve">growing quickly. We are </w:t>
      </w:r>
      <w:r w:rsidR="00B5564F" w:rsidRPr="00205D5A">
        <w:rPr>
          <w:rFonts w:asciiTheme="minorHAnsi" w:hAnsiTheme="minorHAnsi"/>
          <w:lang w:val="en-US"/>
        </w:rPr>
        <w:t>in particular targeting the</w:t>
      </w:r>
      <w:r w:rsidR="009712EC" w:rsidRPr="00205D5A">
        <w:rPr>
          <w:rFonts w:asciiTheme="minorHAnsi" w:hAnsiTheme="minorHAnsi"/>
          <w:lang w:val="en-US"/>
        </w:rPr>
        <w:t xml:space="preserve"> growth </w:t>
      </w:r>
      <w:r w:rsidR="00A55178" w:rsidRPr="00205D5A">
        <w:rPr>
          <w:rFonts w:asciiTheme="minorHAnsi" w:hAnsiTheme="minorHAnsi"/>
          <w:lang w:val="en-US"/>
        </w:rPr>
        <w:t xml:space="preserve">potentials </w:t>
      </w:r>
      <w:r w:rsidR="009712EC" w:rsidRPr="00205D5A">
        <w:rPr>
          <w:rFonts w:asciiTheme="minorHAnsi" w:hAnsiTheme="minorHAnsi"/>
          <w:lang w:val="en-US"/>
        </w:rPr>
        <w:t>in these markets</w:t>
      </w:r>
      <w:r w:rsidR="0014258A" w:rsidRPr="00205D5A">
        <w:rPr>
          <w:rFonts w:asciiTheme="minorHAnsi" w:hAnsiTheme="minorHAnsi"/>
          <w:lang w:val="en-US"/>
        </w:rPr>
        <w:t xml:space="preserve"> which is predicted to have an </w:t>
      </w:r>
      <w:r w:rsidR="0014258A" w:rsidRPr="00205D5A">
        <w:rPr>
          <w:rFonts w:asciiTheme="minorHAnsi" w:hAnsiTheme="minorHAnsi"/>
          <w:b/>
          <w:lang w:val="en-US"/>
        </w:rPr>
        <w:t>annual growth</w:t>
      </w:r>
      <w:r w:rsidR="0014258A" w:rsidRPr="00205D5A">
        <w:rPr>
          <w:rFonts w:asciiTheme="minorHAnsi" w:hAnsiTheme="minorHAnsi"/>
          <w:lang w:val="en-US"/>
        </w:rPr>
        <w:t xml:space="preserve"> between 14% and 17% percent</w:t>
      </w:r>
      <w:r w:rsidR="009712EC" w:rsidRPr="00205D5A">
        <w:rPr>
          <w:rFonts w:asciiTheme="minorHAnsi" w:hAnsiTheme="minorHAnsi"/>
          <w:lang w:val="en-US"/>
        </w:rPr>
        <w:t>.</w:t>
      </w:r>
      <w:r w:rsidR="00A556D7" w:rsidRPr="00205D5A">
        <w:rPr>
          <w:rFonts w:asciiTheme="minorHAnsi" w:hAnsiTheme="minorHAnsi"/>
          <w:lang w:val="en-US"/>
        </w:rPr>
        <w:t xml:space="preserve"> </w:t>
      </w:r>
      <w:r w:rsidR="00915B0D" w:rsidRPr="00205D5A">
        <w:rPr>
          <w:rFonts w:asciiTheme="minorHAnsi" w:hAnsiTheme="minorHAnsi"/>
          <w:lang w:val="en-US"/>
        </w:rPr>
        <w:t xml:space="preserve"> </w:t>
      </w:r>
    </w:p>
    <w:p w14:paraId="1BC9CB2A" w14:textId="472A719B" w:rsidR="00BE7D53" w:rsidRPr="00205D5A" w:rsidRDefault="00BE7D53" w:rsidP="00DA2971">
      <w:pPr>
        <w:pStyle w:val="berschrift3"/>
        <w:ind w:left="708"/>
        <w:rPr>
          <w:rFonts w:asciiTheme="minorHAnsi" w:hAnsiTheme="minorHAnsi"/>
          <w:lang w:val="en-US"/>
        </w:rPr>
      </w:pPr>
      <w:bookmarkStart w:id="4" w:name="_Toc436657758"/>
      <w:bookmarkStart w:id="5" w:name="_Toc445823603"/>
      <w:bookmarkStart w:id="6" w:name="_Toc464574393"/>
      <w:bookmarkStart w:id="7" w:name="_Toc465148667"/>
      <w:r w:rsidRPr="00205D5A">
        <w:rPr>
          <w:rFonts w:asciiTheme="minorHAnsi" w:hAnsiTheme="minorHAnsi"/>
          <w:lang w:val="en-US"/>
        </w:rPr>
        <w:t>Overall innovation project objectives</w:t>
      </w:r>
      <w:bookmarkEnd w:id="4"/>
      <w:bookmarkEnd w:id="5"/>
      <w:bookmarkEnd w:id="6"/>
      <w:bookmarkEnd w:id="7"/>
    </w:p>
    <w:p w14:paraId="686CCB2E" w14:textId="2737BE53" w:rsidR="00095359" w:rsidRPr="00205D5A" w:rsidRDefault="00095359" w:rsidP="00095359">
      <w:pPr>
        <w:pStyle w:val="H2020Standard"/>
        <w:rPr>
          <w:rFonts w:asciiTheme="minorHAnsi" w:hAnsiTheme="minorHAnsi"/>
          <w:b/>
          <w:lang w:val="en-US"/>
        </w:rPr>
      </w:pPr>
      <w:r w:rsidRPr="00205D5A">
        <w:rPr>
          <w:rFonts w:asciiTheme="minorHAnsi" w:hAnsiTheme="minorHAnsi"/>
          <w:lang w:val="en-US"/>
        </w:rPr>
        <w:t>The SCP platform will be based on an existing secure container prototype</w:t>
      </w:r>
      <w:r w:rsidR="00662300" w:rsidRPr="00205D5A">
        <w:rPr>
          <w:rFonts w:asciiTheme="minorHAnsi" w:hAnsiTheme="minorHAnsi"/>
          <w:lang w:val="en-US"/>
        </w:rPr>
        <w:t xml:space="preserve"> (currently </w:t>
      </w:r>
      <w:r w:rsidR="00662300" w:rsidRPr="00205D5A">
        <w:rPr>
          <w:rFonts w:asciiTheme="minorHAnsi" w:hAnsiTheme="minorHAnsi" w:cs="Lucida Grande"/>
          <w:color w:val="000000"/>
          <w:lang w:val="en-US"/>
        </w:rPr>
        <w:t>TRL3, i.e., experimental proof of concept)</w:t>
      </w:r>
      <w:r w:rsidRPr="00205D5A">
        <w:rPr>
          <w:rFonts w:asciiTheme="minorHAnsi" w:hAnsiTheme="minorHAnsi"/>
          <w:lang w:val="en-US"/>
        </w:rPr>
        <w:t xml:space="preserve"> that has been developed within the H2020 project</w:t>
      </w:r>
      <w:r w:rsidR="00101749" w:rsidRPr="00205D5A">
        <w:rPr>
          <w:rFonts w:asciiTheme="minorHAnsi" w:hAnsiTheme="minorHAnsi"/>
          <w:lang w:val="en-US"/>
        </w:rPr>
        <w:t>s SERECA and SecureCloud</w:t>
      </w:r>
      <w:r w:rsidR="00662300" w:rsidRPr="00205D5A">
        <w:rPr>
          <w:rFonts w:asciiTheme="minorHAnsi" w:hAnsiTheme="minorHAnsi"/>
          <w:lang w:val="en-US"/>
        </w:rPr>
        <w:t xml:space="preserve">. The objective </w:t>
      </w:r>
      <w:r w:rsidR="0044060E" w:rsidRPr="00205D5A">
        <w:rPr>
          <w:rFonts w:asciiTheme="minorHAnsi" w:hAnsiTheme="minorHAnsi"/>
          <w:lang w:val="en-US"/>
        </w:rPr>
        <w:t xml:space="preserve">of SCP </w:t>
      </w:r>
      <w:r w:rsidR="00662300" w:rsidRPr="00205D5A">
        <w:rPr>
          <w:rFonts w:asciiTheme="minorHAnsi" w:hAnsiTheme="minorHAnsi"/>
          <w:lang w:val="en-US"/>
        </w:rPr>
        <w:t xml:space="preserve">is to commercialize the platform within less than 3 years. </w:t>
      </w:r>
      <w:r w:rsidR="00994AB6" w:rsidRPr="00205D5A">
        <w:rPr>
          <w:rFonts w:asciiTheme="minorHAnsi" w:hAnsiTheme="minorHAnsi"/>
          <w:lang w:val="en-US"/>
        </w:rPr>
        <w:t>W</w:t>
      </w:r>
      <w:r w:rsidR="00662300" w:rsidRPr="00205D5A">
        <w:rPr>
          <w:rFonts w:asciiTheme="minorHAnsi" w:hAnsiTheme="minorHAnsi"/>
          <w:lang w:val="en-US"/>
        </w:rPr>
        <w:t xml:space="preserve">e will  </w:t>
      </w:r>
    </w:p>
    <w:p w14:paraId="30BBA2B7" w14:textId="7B3945DA" w:rsidR="00095359" w:rsidRPr="00205D5A" w:rsidRDefault="00662300" w:rsidP="00E36437">
      <w:pPr>
        <w:pStyle w:val="H2020Standard"/>
        <w:numPr>
          <w:ilvl w:val="0"/>
          <w:numId w:val="12"/>
        </w:numPr>
        <w:rPr>
          <w:rFonts w:asciiTheme="minorHAnsi" w:hAnsiTheme="minorHAnsi"/>
          <w:lang w:val="en-US"/>
        </w:rPr>
      </w:pPr>
      <w:r w:rsidRPr="00205D5A">
        <w:rPr>
          <w:rFonts w:asciiTheme="minorHAnsi" w:hAnsiTheme="minorHAnsi"/>
          <w:lang w:val="en-US"/>
        </w:rPr>
        <w:lastRenderedPageBreak/>
        <w:t>Increase the TRL of the</w:t>
      </w:r>
      <w:r w:rsidR="00095359" w:rsidRPr="00205D5A">
        <w:rPr>
          <w:rFonts w:asciiTheme="minorHAnsi" w:hAnsiTheme="minorHAnsi"/>
          <w:lang w:val="en-US"/>
        </w:rPr>
        <w:t xml:space="preserve"> </w:t>
      </w:r>
      <w:r w:rsidR="00095359" w:rsidRPr="00205D5A">
        <w:rPr>
          <w:rFonts w:asciiTheme="minorHAnsi" w:hAnsiTheme="minorHAnsi"/>
          <w:b/>
          <w:lang w:val="en-US"/>
        </w:rPr>
        <w:t>secure container platform to TRL7</w:t>
      </w:r>
      <w:r w:rsidRPr="00205D5A">
        <w:rPr>
          <w:rFonts w:asciiTheme="minorHAnsi" w:hAnsiTheme="minorHAnsi"/>
          <w:b/>
          <w:lang w:val="en-US"/>
        </w:rPr>
        <w:t>.</w:t>
      </w:r>
      <w:r w:rsidR="00095359" w:rsidRPr="00205D5A">
        <w:rPr>
          <w:rFonts w:asciiTheme="minorHAnsi" w:hAnsiTheme="minorHAnsi"/>
          <w:b/>
          <w:lang w:val="en-US"/>
        </w:rPr>
        <w:t xml:space="preserve"> </w:t>
      </w:r>
      <w:r w:rsidRPr="00205D5A">
        <w:rPr>
          <w:rFonts w:asciiTheme="minorHAnsi" w:hAnsiTheme="minorHAnsi"/>
          <w:lang w:val="en-US"/>
        </w:rPr>
        <w:t>The platform</w:t>
      </w:r>
      <w:r w:rsidR="00095359" w:rsidRPr="00205D5A">
        <w:rPr>
          <w:rFonts w:asciiTheme="minorHAnsi" w:hAnsiTheme="minorHAnsi"/>
          <w:lang w:val="en-US"/>
        </w:rPr>
        <w:t xml:space="preserve"> is compatible with the Docker platform. Applications inside of a secure container are</w:t>
      </w:r>
      <w:r w:rsidRPr="00205D5A">
        <w:rPr>
          <w:rFonts w:asciiTheme="minorHAnsi" w:hAnsiTheme="minorHAnsi"/>
          <w:lang w:val="en-US"/>
        </w:rPr>
        <w:t>, however,</w:t>
      </w:r>
      <w:r w:rsidR="009A499E" w:rsidRPr="00205D5A">
        <w:rPr>
          <w:rFonts w:asciiTheme="minorHAnsi" w:hAnsiTheme="minorHAnsi"/>
          <w:lang w:val="en-US"/>
        </w:rPr>
        <w:t xml:space="preserve"> executed inside of a</w:t>
      </w:r>
      <w:r w:rsidR="00095359" w:rsidRPr="00205D5A">
        <w:rPr>
          <w:rFonts w:asciiTheme="minorHAnsi" w:hAnsiTheme="minorHAnsi"/>
          <w:lang w:val="en-US"/>
        </w:rPr>
        <w:t xml:space="preserve"> trusted execution environment. </w:t>
      </w:r>
      <w:r w:rsidR="00364731" w:rsidRPr="00205D5A">
        <w:rPr>
          <w:rFonts w:asciiTheme="minorHAnsi" w:hAnsiTheme="minorHAnsi"/>
          <w:lang w:val="en-US"/>
        </w:rPr>
        <w:t xml:space="preserve">All </w:t>
      </w:r>
      <w:r w:rsidR="009858E0" w:rsidRPr="00205D5A">
        <w:rPr>
          <w:rFonts w:asciiTheme="minorHAnsi" w:hAnsiTheme="minorHAnsi"/>
          <w:lang w:val="en-US"/>
        </w:rPr>
        <w:t xml:space="preserve">files and all communication </w:t>
      </w:r>
      <w:r w:rsidR="005377D9" w:rsidRPr="00205D5A">
        <w:rPr>
          <w:rFonts w:asciiTheme="minorHAnsi" w:hAnsiTheme="minorHAnsi"/>
          <w:lang w:val="en-US"/>
        </w:rPr>
        <w:t>are</w:t>
      </w:r>
      <w:r w:rsidR="009858E0" w:rsidRPr="00205D5A">
        <w:rPr>
          <w:rFonts w:asciiTheme="minorHAnsi" w:hAnsiTheme="minorHAnsi"/>
          <w:lang w:val="en-US"/>
        </w:rPr>
        <w:t xml:space="preserve"> encrypted to protect the confidentiality and privacy of all application data and processing. </w:t>
      </w:r>
      <w:r w:rsidR="00364731" w:rsidRPr="00205D5A">
        <w:rPr>
          <w:rFonts w:asciiTheme="minorHAnsi" w:hAnsiTheme="minorHAnsi"/>
          <w:lang w:val="en-US"/>
        </w:rPr>
        <w:t xml:space="preserve"> </w:t>
      </w:r>
    </w:p>
    <w:p w14:paraId="0BA3F4B3" w14:textId="11B3122D" w:rsidR="001F0669" w:rsidRPr="00205D5A" w:rsidRDefault="003D4FA3"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Ensure the security of applications inside of secure containers by </w:t>
      </w:r>
      <w:r w:rsidRPr="00205D5A">
        <w:rPr>
          <w:rFonts w:asciiTheme="minorHAnsi" w:hAnsiTheme="minorHAnsi"/>
          <w:b/>
          <w:lang w:val="en-US"/>
        </w:rPr>
        <w:t>enforcing the memory safety of programs</w:t>
      </w:r>
      <w:r w:rsidR="00FD4040" w:rsidRPr="00205D5A">
        <w:rPr>
          <w:rFonts w:asciiTheme="minorHAnsi" w:hAnsiTheme="minorHAnsi"/>
          <w:b/>
          <w:lang w:val="en-US"/>
        </w:rPr>
        <w:t xml:space="preserve"> </w:t>
      </w:r>
      <w:r w:rsidR="00FD4040" w:rsidRPr="00205D5A">
        <w:rPr>
          <w:rFonts w:asciiTheme="minorHAnsi" w:hAnsiTheme="minorHAnsi"/>
          <w:lang w:val="en-US"/>
        </w:rPr>
        <w:t>with minimal overhead</w:t>
      </w:r>
      <w:r w:rsidR="001F0669" w:rsidRPr="00205D5A">
        <w:rPr>
          <w:rFonts w:asciiTheme="minorHAnsi" w:hAnsiTheme="minorHAnsi"/>
          <w:lang w:val="en-US"/>
        </w:rPr>
        <w:t>.</w:t>
      </w:r>
      <w:r w:rsidRPr="00205D5A">
        <w:rPr>
          <w:rFonts w:asciiTheme="minorHAnsi" w:hAnsiTheme="minorHAnsi"/>
          <w:lang w:val="en-US"/>
        </w:rPr>
        <w:t xml:space="preserve"> </w:t>
      </w:r>
      <w:r w:rsidR="001F0669" w:rsidRPr="00205D5A">
        <w:rPr>
          <w:rFonts w:asciiTheme="minorHAnsi" w:hAnsiTheme="minorHAnsi"/>
          <w:lang w:val="en-US"/>
        </w:rPr>
        <w:t xml:space="preserve"> </w:t>
      </w:r>
      <w:r w:rsidRPr="00205D5A">
        <w:rPr>
          <w:rFonts w:asciiTheme="minorHAnsi" w:hAnsiTheme="minorHAnsi"/>
          <w:lang w:val="en-US"/>
        </w:rPr>
        <w:t xml:space="preserve">Violations of memory safety are the main cause </w:t>
      </w:r>
      <w:r w:rsidR="00E53617">
        <w:rPr>
          <w:rFonts w:asciiTheme="minorHAnsi" w:hAnsiTheme="minorHAnsi"/>
          <w:lang w:val="en-US"/>
        </w:rPr>
        <w:t>of</w:t>
      </w:r>
      <w:r w:rsidRPr="00205D5A">
        <w:rPr>
          <w:rFonts w:asciiTheme="minorHAnsi" w:hAnsiTheme="minorHAnsi"/>
          <w:lang w:val="en-US"/>
        </w:rPr>
        <w:t xml:space="preserve"> </w:t>
      </w:r>
      <w:r w:rsidR="00720257">
        <w:rPr>
          <w:rFonts w:asciiTheme="minorHAnsi" w:hAnsiTheme="minorHAnsi"/>
          <w:lang w:val="en-US"/>
        </w:rPr>
        <w:t>security vulnerabilities</w:t>
      </w:r>
      <w:r w:rsidRPr="00205D5A">
        <w:rPr>
          <w:rFonts w:asciiTheme="minorHAnsi" w:hAnsiTheme="minorHAnsi"/>
          <w:lang w:val="en-US"/>
        </w:rPr>
        <w:t xml:space="preserve"> like </w:t>
      </w:r>
      <w:r w:rsidR="00720257">
        <w:rPr>
          <w:rFonts w:asciiTheme="minorHAnsi" w:hAnsiTheme="minorHAnsi"/>
          <w:lang w:val="en-US"/>
        </w:rPr>
        <w:t>the</w:t>
      </w:r>
      <w:r w:rsidRPr="00205D5A">
        <w:rPr>
          <w:rFonts w:asciiTheme="minorHAnsi" w:hAnsiTheme="minorHAnsi"/>
          <w:lang w:val="en-US"/>
        </w:rPr>
        <w:t xml:space="preserve"> </w:t>
      </w:r>
      <w:r w:rsidR="00174BF4" w:rsidRPr="00205D5A">
        <w:rPr>
          <w:rFonts w:asciiTheme="minorHAnsi" w:hAnsiTheme="minorHAnsi"/>
          <w:lang w:val="en-US"/>
        </w:rPr>
        <w:t xml:space="preserve">infamous </w:t>
      </w:r>
      <w:proofErr w:type="spellStart"/>
      <w:r w:rsidR="00174BF4" w:rsidRPr="00205D5A">
        <w:rPr>
          <w:rFonts w:asciiTheme="minorHAnsi" w:hAnsiTheme="minorHAnsi"/>
          <w:lang w:val="en-US"/>
        </w:rPr>
        <w:t>Heartbleed</w:t>
      </w:r>
      <w:proofErr w:type="spellEnd"/>
      <w:r w:rsidR="00174BF4" w:rsidRPr="00205D5A">
        <w:rPr>
          <w:rFonts w:asciiTheme="minorHAnsi" w:hAnsiTheme="minorHAnsi"/>
          <w:lang w:val="en-US"/>
        </w:rPr>
        <w:t xml:space="preserve"> attack</w:t>
      </w:r>
      <w:r w:rsidR="00E50B46" w:rsidRPr="00205D5A">
        <w:rPr>
          <w:rStyle w:val="Funotenzeichen"/>
          <w:rFonts w:asciiTheme="minorHAnsi" w:hAnsiTheme="minorHAnsi"/>
          <w:lang w:val="en-US"/>
        </w:rPr>
        <w:footnoteReference w:id="4"/>
      </w:r>
      <w:r w:rsidR="001F4B1E" w:rsidRPr="00205D5A">
        <w:rPr>
          <w:rFonts w:asciiTheme="minorHAnsi" w:hAnsiTheme="minorHAnsi"/>
          <w:lang w:val="en-US"/>
        </w:rPr>
        <w:t>.</w:t>
      </w:r>
    </w:p>
    <w:p w14:paraId="295E1BC0" w14:textId="476DE41F" w:rsidR="00095359"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lang w:val="en-US"/>
        </w:rPr>
        <w:t xml:space="preserve">Provide </w:t>
      </w:r>
      <w:r w:rsidRPr="00205D5A">
        <w:rPr>
          <w:rFonts w:asciiTheme="minorHAnsi" w:hAnsiTheme="minorHAnsi"/>
          <w:b/>
          <w:lang w:val="en-US"/>
        </w:rPr>
        <w:t xml:space="preserve">secure container images </w:t>
      </w:r>
      <w:r w:rsidR="001F4B1E" w:rsidRPr="00205D5A">
        <w:rPr>
          <w:rFonts w:asciiTheme="minorHAnsi" w:hAnsiTheme="minorHAnsi"/>
          <w:b/>
          <w:lang w:val="en-US"/>
        </w:rPr>
        <w:t xml:space="preserve">with guaranteed memory safety </w:t>
      </w:r>
      <w:r w:rsidRPr="00205D5A">
        <w:rPr>
          <w:rFonts w:asciiTheme="minorHAnsi" w:hAnsiTheme="minorHAnsi"/>
          <w:b/>
          <w:lang w:val="en-US"/>
        </w:rPr>
        <w:t>for popular applications</w:t>
      </w:r>
      <w:r w:rsidRPr="00205D5A">
        <w:rPr>
          <w:rFonts w:asciiTheme="minorHAnsi" w:hAnsiTheme="minorHAnsi"/>
          <w:lang w:val="en-US"/>
        </w:rPr>
        <w:t xml:space="preserve">. Docker images of applications like </w:t>
      </w:r>
      <w:proofErr w:type="spellStart"/>
      <w:r w:rsidRPr="00205D5A">
        <w:rPr>
          <w:rFonts w:asciiTheme="minorHAnsi" w:hAnsiTheme="minorHAnsi"/>
          <w:b/>
          <w:lang w:val="en-US"/>
        </w:rPr>
        <w:t>nginx</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redis</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postgres</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mysql</w:t>
      </w:r>
      <w:proofErr w:type="spellEnd"/>
      <w:r w:rsidRPr="00205D5A">
        <w:rPr>
          <w:rFonts w:asciiTheme="minorHAnsi" w:hAnsiTheme="minorHAnsi"/>
          <w:lang w:val="en-US"/>
        </w:rPr>
        <w:t xml:space="preserve">, </w:t>
      </w:r>
      <w:r w:rsidRPr="00205D5A">
        <w:rPr>
          <w:rFonts w:asciiTheme="minorHAnsi" w:hAnsiTheme="minorHAnsi"/>
          <w:b/>
          <w:lang w:val="en-US"/>
        </w:rPr>
        <w:t>mongo</w:t>
      </w:r>
      <w:r w:rsidRPr="00205D5A">
        <w:rPr>
          <w:rFonts w:asciiTheme="minorHAnsi" w:hAnsiTheme="minorHAnsi"/>
          <w:lang w:val="en-US"/>
        </w:rPr>
        <w:t xml:space="preserve">, </w:t>
      </w:r>
      <w:proofErr w:type="spellStart"/>
      <w:r w:rsidRPr="00205D5A">
        <w:rPr>
          <w:rFonts w:asciiTheme="minorHAnsi" w:hAnsiTheme="minorHAnsi"/>
          <w:b/>
          <w:lang w:val="en-US"/>
        </w:rPr>
        <w:t>gitlab</w:t>
      </w:r>
      <w:proofErr w:type="spellEnd"/>
      <w:r w:rsidRPr="00205D5A">
        <w:rPr>
          <w:rFonts w:asciiTheme="minorHAnsi" w:hAnsiTheme="minorHAnsi"/>
          <w:lang w:val="en-US"/>
        </w:rPr>
        <w:t xml:space="preserve">, </w:t>
      </w:r>
      <w:proofErr w:type="spellStart"/>
      <w:r w:rsidRPr="00205D5A">
        <w:rPr>
          <w:rFonts w:asciiTheme="minorHAnsi" w:hAnsiTheme="minorHAnsi"/>
          <w:b/>
          <w:lang w:val="en-US"/>
        </w:rPr>
        <w:t>nginx</w:t>
      </w:r>
      <w:proofErr w:type="spellEnd"/>
      <w:r w:rsidRPr="00205D5A">
        <w:rPr>
          <w:rFonts w:asciiTheme="minorHAnsi" w:hAnsiTheme="minorHAnsi"/>
          <w:b/>
          <w:lang w:val="en-US"/>
        </w:rPr>
        <w:t>-proxy</w:t>
      </w:r>
      <w:r w:rsidRPr="00205D5A">
        <w:rPr>
          <w:rFonts w:asciiTheme="minorHAnsi" w:hAnsiTheme="minorHAnsi"/>
          <w:lang w:val="en-US"/>
        </w:rPr>
        <w:t xml:space="preserve">, </w:t>
      </w:r>
      <w:proofErr w:type="spellStart"/>
      <w:r w:rsidRPr="00205D5A">
        <w:rPr>
          <w:rFonts w:asciiTheme="minorHAnsi" w:hAnsiTheme="minorHAnsi"/>
          <w:b/>
          <w:lang w:val="en-US"/>
        </w:rPr>
        <w:t>haproxy</w:t>
      </w:r>
      <w:proofErr w:type="spellEnd"/>
      <w:r w:rsidRPr="00205D5A">
        <w:rPr>
          <w:rFonts w:asciiTheme="minorHAnsi" w:hAnsiTheme="minorHAnsi"/>
          <w:lang w:val="en-US"/>
        </w:rPr>
        <w:t xml:space="preserve">, and </w:t>
      </w:r>
      <w:proofErr w:type="spellStart"/>
      <w:r w:rsidRPr="00205D5A">
        <w:rPr>
          <w:rFonts w:asciiTheme="minorHAnsi" w:hAnsiTheme="minorHAnsi"/>
          <w:b/>
          <w:lang w:val="en-US"/>
        </w:rPr>
        <w:t>memcached</w:t>
      </w:r>
      <w:proofErr w:type="spellEnd"/>
      <w:r w:rsidRPr="00205D5A">
        <w:rPr>
          <w:rFonts w:asciiTheme="minorHAnsi" w:hAnsiTheme="minorHAnsi"/>
          <w:lang w:val="en-US"/>
        </w:rPr>
        <w:t xml:space="preserve"> </w:t>
      </w:r>
      <w:r w:rsidR="00022192" w:rsidRPr="00205D5A">
        <w:rPr>
          <w:rFonts w:asciiTheme="minorHAnsi" w:hAnsiTheme="minorHAnsi"/>
          <w:lang w:val="en-US"/>
        </w:rPr>
        <w:t xml:space="preserve">are very popular and </w:t>
      </w:r>
      <w:r w:rsidRPr="00205D5A">
        <w:rPr>
          <w:rFonts w:asciiTheme="minorHAnsi" w:hAnsiTheme="minorHAnsi"/>
          <w:lang w:val="en-US"/>
        </w:rPr>
        <w:t>have each been downloaded (</w:t>
      </w:r>
      <w:r w:rsidR="00022192" w:rsidRPr="00205D5A">
        <w:rPr>
          <w:rFonts w:asciiTheme="minorHAnsi" w:hAnsiTheme="minorHAnsi"/>
          <w:lang w:val="en-US"/>
        </w:rPr>
        <w:t xml:space="preserve">i.e., </w:t>
      </w:r>
      <w:r w:rsidRPr="00205D5A">
        <w:rPr>
          <w:rFonts w:asciiTheme="minorHAnsi" w:hAnsiTheme="minorHAnsi"/>
          <w:lang w:val="en-US"/>
        </w:rPr>
        <w:t xml:space="preserve">“pulled”) between 5 and more than 10 million times from </w:t>
      </w:r>
      <w:proofErr w:type="spellStart"/>
      <w:r w:rsidRPr="00205D5A">
        <w:rPr>
          <w:rFonts w:asciiTheme="minorHAnsi" w:hAnsiTheme="minorHAnsi"/>
          <w:i/>
          <w:lang w:val="en-US"/>
        </w:rPr>
        <w:t>dockerhub</w:t>
      </w:r>
      <w:bookmarkStart w:id="8" w:name="_Ref465003590"/>
      <w:proofErr w:type="spellEnd"/>
      <w:r w:rsidRPr="00205D5A">
        <w:rPr>
          <w:rStyle w:val="Funotenzeichen"/>
          <w:rFonts w:asciiTheme="minorHAnsi" w:hAnsiTheme="minorHAnsi"/>
          <w:i/>
          <w:lang w:val="en-US"/>
        </w:rPr>
        <w:footnoteReference w:id="5"/>
      </w:r>
      <w:bookmarkEnd w:id="8"/>
      <w:r w:rsidRPr="00205D5A">
        <w:rPr>
          <w:rFonts w:asciiTheme="minorHAnsi" w:hAnsiTheme="minorHAnsi"/>
          <w:lang w:val="en-US"/>
        </w:rPr>
        <w:t>.</w:t>
      </w:r>
      <w:r w:rsidR="00022192" w:rsidRPr="00205D5A">
        <w:rPr>
          <w:rFonts w:asciiTheme="minorHAnsi" w:hAnsiTheme="minorHAnsi"/>
          <w:lang w:val="en-US"/>
        </w:rPr>
        <w:t xml:space="preserve"> </w:t>
      </w:r>
      <w:r w:rsidRPr="00205D5A">
        <w:rPr>
          <w:rFonts w:asciiTheme="minorHAnsi" w:hAnsiTheme="minorHAnsi"/>
          <w:lang w:val="en-US"/>
        </w:rPr>
        <w:t xml:space="preserve"> </w:t>
      </w:r>
    </w:p>
    <w:p w14:paraId="6F861A7E" w14:textId="6CBEB449" w:rsidR="007439D2" w:rsidRPr="00205D5A" w:rsidRDefault="00095359" w:rsidP="00E36437">
      <w:pPr>
        <w:pStyle w:val="H2020Standard"/>
        <w:numPr>
          <w:ilvl w:val="0"/>
          <w:numId w:val="12"/>
        </w:numPr>
        <w:rPr>
          <w:rFonts w:asciiTheme="minorHAnsi" w:hAnsiTheme="minorHAnsi"/>
          <w:lang w:val="en-US"/>
        </w:rPr>
      </w:pPr>
      <w:r w:rsidRPr="00205D5A">
        <w:rPr>
          <w:rFonts w:asciiTheme="minorHAnsi" w:hAnsiTheme="minorHAnsi"/>
          <w:b/>
          <w:lang w:val="en-US"/>
        </w:rPr>
        <w:t>Implement a business plan that is an extension of the business plan of Docker Inc</w:t>
      </w:r>
      <w:r w:rsidRPr="00205D5A">
        <w:rPr>
          <w:rFonts w:asciiTheme="minorHAnsi" w:hAnsiTheme="minorHAnsi"/>
          <w:lang w:val="en-US"/>
        </w:rPr>
        <w:t xml:space="preserve">. Note that Docker </w:t>
      </w:r>
      <w:proofErr w:type="spellStart"/>
      <w:r w:rsidRPr="00205D5A">
        <w:rPr>
          <w:rFonts w:asciiTheme="minorHAnsi" w:hAnsiTheme="minorHAnsi"/>
          <w:lang w:val="en-US"/>
        </w:rPr>
        <w:t>Inc</w:t>
      </w:r>
      <w:proofErr w:type="spellEnd"/>
      <w:r w:rsidRPr="00205D5A">
        <w:rPr>
          <w:rFonts w:asciiTheme="minorHAnsi" w:hAnsiTheme="minorHAnsi"/>
          <w:lang w:val="en-US"/>
        </w:rPr>
        <w:t xml:space="preserve"> is currently valued at more than 1 billion US$ and its business model is based on service contracts for business customers. Our business model is three fold: a) maintenance contracts for secure container platform </w:t>
      </w:r>
      <w:r w:rsidR="00604503" w:rsidRPr="00205D5A">
        <w:rPr>
          <w:rFonts w:asciiTheme="minorHAnsi" w:hAnsiTheme="minorHAnsi"/>
          <w:lang w:val="en-US"/>
        </w:rPr>
        <w:t xml:space="preserve">(similar to those offered by Docker </w:t>
      </w:r>
      <w:proofErr w:type="spellStart"/>
      <w:r w:rsidR="00604503" w:rsidRPr="00205D5A">
        <w:rPr>
          <w:rFonts w:asciiTheme="minorHAnsi" w:hAnsiTheme="minorHAnsi"/>
          <w:lang w:val="en-US"/>
        </w:rPr>
        <w:t>Inc</w:t>
      </w:r>
      <w:proofErr w:type="spellEnd"/>
      <w:r w:rsidR="00604503" w:rsidRPr="00205D5A">
        <w:rPr>
          <w:rFonts w:asciiTheme="minorHAnsi" w:hAnsiTheme="minorHAnsi"/>
          <w:lang w:val="en-US"/>
        </w:rPr>
        <w:t xml:space="preserve"> but for secure containers) </w:t>
      </w:r>
      <w:r w:rsidRPr="00205D5A">
        <w:rPr>
          <w:rFonts w:asciiTheme="minorHAnsi" w:hAnsiTheme="minorHAnsi"/>
          <w:lang w:val="en-US"/>
        </w:rPr>
        <w:t>an</w:t>
      </w:r>
      <w:r w:rsidR="00604503" w:rsidRPr="00205D5A">
        <w:rPr>
          <w:rFonts w:asciiTheme="minorHAnsi" w:hAnsiTheme="minorHAnsi"/>
          <w:lang w:val="en-US"/>
        </w:rPr>
        <w:t>d secure container images (see 3</w:t>
      </w:r>
      <w:r w:rsidRPr="00205D5A">
        <w:rPr>
          <w:rFonts w:asciiTheme="minorHAnsi" w:hAnsiTheme="minorHAnsi"/>
          <w:lang w:val="en-US"/>
        </w:rPr>
        <w:t>) (partner SIL), b) system integrators like SYNC will provide help to other companies to port their applications inside of secure containers, and c) application service providers like EXUS and SYNC will provide the software services inside of secure containers to be able to outsource thes</w:t>
      </w:r>
      <w:r w:rsidR="00FD4040" w:rsidRPr="00205D5A">
        <w:rPr>
          <w:rFonts w:asciiTheme="minorHAnsi" w:hAnsiTheme="minorHAnsi"/>
          <w:lang w:val="en-US"/>
        </w:rPr>
        <w:t>e into the cloud to facilitate the</w:t>
      </w:r>
      <w:r w:rsidRPr="00205D5A">
        <w:rPr>
          <w:rFonts w:asciiTheme="minorHAnsi" w:hAnsiTheme="minorHAnsi"/>
          <w:lang w:val="en-US"/>
        </w:rPr>
        <w:t xml:space="preserve"> scalability of their </w:t>
      </w:r>
      <w:r w:rsidR="00604503" w:rsidRPr="00205D5A">
        <w:rPr>
          <w:rFonts w:asciiTheme="minorHAnsi" w:hAnsiTheme="minorHAnsi"/>
          <w:lang w:val="en-US"/>
        </w:rPr>
        <w:t xml:space="preserve">existing </w:t>
      </w:r>
      <w:r w:rsidRPr="00205D5A">
        <w:rPr>
          <w:rFonts w:asciiTheme="minorHAnsi" w:hAnsiTheme="minorHAnsi"/>
          <w:lang w:val="en-US"/>
        </w:rPr>
        <w:t>business</w:t>
      </w:r>
      <w:r w:rsidR="00604503" w:rsidRPr="00205D5A">
        <w:rPr>
          <w:rFonts w:asciiTheme="minorHAnsi" w:hAnsiTheme="minorHAnsi"/>
          <w:lang w:val="en-US"/>
        </w:rPr>
        <w:t>es</w:t>
      </w:r>
      <w:r w:rsidRPr="00205D5A">
        <w:rPr>
          <w:rFonts w:asciiTheme="minorHAnsi" w:hAnsiTheme="minorHAnsi"/>
          <w:lang w:val="en-US"/>
        </w:rPr>
        <w:t xml:space="preserve"> without the risk of large hardware investments</w:t>
      </w:r>
      <w:r w:rsidR="00604503" w:rsidRPr="00205D5A">
        <w:rPr>
          <w:rFonts w:asciiTheme="minorHAnsi" w:hAnsiTheme="minorHAnsi"/>
          <w:lang w:val="en-US"/>
        </w:rPr>
        <w:t xml:space="preserve"> while protecting the</w:t>
      </w:r>
      <w:r w:rsidR="007B2CC5" w:rsidRPr="00205D5A">
        <w:rPr>
          <w:rFonts w:asciiTheme="minorHAnsi" w:hAnsiTheme="minorHAnsi"/>
          <w:lang w:val="en-US"/>
        </w:rPr>
        <w:t>ir</w:t>
      </w:r>
      <w:r w:rsidR="00604503" w:rsidRPr="00205D5A">
        <w:rPr>
          <w:rFonts w:asciiTheme="minorHAnsi" w:hAnsiTheme="minorHAnsi"/>
          <w:lang w:val="en-US"/>
        </w:rPr>
        <w:t xml:space="preserve"> IP and </w:t>
      </w:r>
      <w:r w:rsidR="007B2CC5" w:rsidRPr="00205D5A">
        <w:rPr>
          <w:rFonts w:asciiTheme="minorHAnsi" w:hAnsiTheme="minorHAnsi"/>
          <w:lang w:val="en-US"/>
        </w:rPr>
        <w:t xml:space="preserve">the </w:t>
      </w:r>
      <w:r w:rsidR="00604503" w:rsidRPr="00205D5A">
        <w:rPr>
          <w:rFonts w:asciiTheme="minorHAnsi" w:hAnsiTheme="minorHAnsi"/>
          <w:lang w:val="en-US"/>
        </w:rPr>
        <w:t>application data</w:t>
      </w:r>
      <w:r w:rsidR="003565FE">
        <w:rPr>
          <w:rFonts w:asciiTheme="minorHAnsi" w:hAnsiTheme="minorHAnsi"/>
          <w:lang w:val="en-US"/>
        </w:rPr>
        <w:t>.</w:t>
      </w:r>
    </w:p>
    <w:p w14:paraId="44115DB9" w14:textId="26D1B40C" w:rsidR="007439D2" w:rsidRPr="00205D5A" w:rsidRDefault="007439D2" w:rsidP="00A85A18">
      <w:pPr>
        <w:pStyle w:val="berschrift3"/>
        <w:ind w:left="708"/>
        <w:rPr>
          <w:rFonts w:asciiTheme="minorHAnsi" w:hAnsiTheme="minorHAnsi"/>
          <w:lang w:val="en-US"/>
        </w:rPr>
      </w:pPr>
      <w:bookmarkStart w:id="9" w:name="_Toc464574394"/>
      <w:bookmarkStart w:id="10" w:name="_Toc465148668"/>
      <w:r w:rsidRPr="00205D5A">
        <w:rPr>
          <w:rFonts w:asciiTheme="minorHAnsi" w:hAnsiTheme="minorHAnsi"/>
          <w:lang w:val="en-US"/>
        </w:rPr>
        <w:t>Specific objectives</w:t>
      </w:r>
      <w:bookmarkEnd w:id="9"/>
      <w:bookmarkEnd w:id="10"/>
    </w:p>
    <w:p w14:paraId="31638EFB" w14:textId="7630A057" w:rsidR="00304A31" w:rsidRPr="00205D5A" w:rsidRDefault="008E1654" w:rsidP="008B2B03">
      <w:pPr>
        <w:pStyle w:val="H2020Standard"/>
        <w:rPr>
          <w:rFonts w:asciiTheme="minorHAnsi" w:hAnsiTheme="minorHAnsi"/>
          <w:lang w:val="en-US"/>
        </w:rPr>
      </w:pPr>
      <w:r w:rsidRPr="00205D5A">
        <w:rPr>
          <w:rFonts w:asciiTheme="minorHAnsi" w:hAnsiTheme="minorHAnsi"/>
          <w:lang w:val="en-US"/>
        </w:rPr>
        <w:t xml:space="preserve">Secure containers are based on </w:t>
      </w:r>
      <w:r w:rsidR="002A3E99" w:rsidRPr="00205D5A">
        <w:rPr>
          <w:rFonts w:asciiTheme="minorHAnsi" w:hAnsiTheme="minorHAnsi"/>
          <w:lang w:val="en-US"/>
        </w:rPr>
        <w:t xml:space="preserve">Intel SGX. This CPU extension permits to run applications such that all </w:t>
      </w:r>
      <w:r w:rsidR="00304A31" w:rsidRPr="00205D5A">
        <w:rPr>
          <w:rFonts w:asciiTheme="minorHAnsi" w:hAnsiTheme="minorHAnsi"/>
          <w:lang w:val="en-US"/>
        </w:rPr>
        <w:t xml:space="preserve">memory </w:t>
      </w:r>
      <w:r w:rsidR="002A3E99" w:rsidRPr="00205D5A">
        <w:rPr>
          <w:rFonts w:asciiTheme="minorHAnsi" w:hAnsiTheme="minorHAnsi"/>
          <w:lang w:val="en-US"/>
        </w:rPr>
        <w:t xml:space="preserve">state is </w:t>
      </w:r>
      <w:r w:rsidR="00304A31" w:rsidRPr="00205D5A">
        <w:rPr>
          <w:rFonts w:asciiTheme="minorHAnsi" w:hAnsiTheme="minorHAnsi"/>
          <w:lang w:val="en-US"/>
        </w:rPr>
        <w:t xml:space="preserve">encrypted </w:t>
      </w:r>
      <w:r w:rsidR="00845599">
        <w:rPr>
          <w:rFonts w:asciiTheme="minorHAnsi" w:hAnsiTheme="minorHAnsi"/>
          <w:lang w:val="en-US"/>
        </w:rPr>
        <w:t>and</w:t>
      </w:r>
      <w:r w:rsidR="00304A31" w:rsidRPr="00205D5A">
        <w:rPr>
          <w:rFonts w:asciiTheme="minorHAnsi" w:hAnsiTheme="minorHAnsi"/>
          <w:lang w:val="en-US"/>
        </w:rPr>
        <w:t xml:space="preserve"> only the CPU knows the encryption key. Neither the operating nor the hypervisor can access the encryption key nor the state of an application protected with SGX.</w:t>
      </w:r>
    </w:p>
    <w:p w14:paraId="27B7CE6D" w14:textId="594D0EA7" w:rsidR="00FF5A12" w:rsidRPr="00205D5A" w:rsidRDefault="00DD292B" w:rsidP="008B2B03">
      <w:pPr>
        <w:pStyle w:val="H2020Standard"/>
        <w:rPr>
          <w:rFonts w:asciiTheme="minorHAnsi" w:hAnsiTheme="minorHAnsi"/>
          <w:lang w:val="en-US"/>
        </w:rPr>
      </w:pPr>
      <w:r w:rsidRPr="00205D5A">
        <w:rPr>
          <w:rFonts w:asciiTheme="minorHAnsi" w:hAnsiTheme="minorHAnsi"/>
          <w:lang w:val="en-US"/>
        </w:rPr>
        <w:t>Secure containers protect against attacks of an application via the operating system – even if the attacker has phys</w:t>
      </w:r>
      <w:r w:rsidR="00CF09F2" w:rsidRPr="00205D5A">
        <w:rPr>
          <w:rFonts w:asciiTheme="minorHAnsi" w:hAnsiTheme="minorHAnsi"/>
          <w:lang w:val="en-US"/>
        </w:rPr>
        <w:t>ical access to the computer. A hacker has, therefore, to attack applications directly. The attacker could, for example, exploit bugs within the application</w:t>
      </w:r>
      <w:r w:rsidR="00845599">
        <w:rPr>
          <w:rFonts w:asciiTheme="minorHAnsi" w:hAnsiTheme="minorHAnsi"/>
          <w:lang w:val="en-US"/>
        </w:rPr>
        <w:t xml:space="preserve"> to do so</w:t>
      </w:r>
      <w:r w:rsidR="00CF09F2" w:rsidRPr="00205D5A">
        <w:rPr>
          <w:rFonts w:asciiTheme="minorHAnsi" w:hAnsiTheme="minorHAnsi"/>
          <w:lang w:val="en-US"/>
        </w:rPr>
        <w:t>. To protect against such attacks, we need to ensure the memory safety of these applicat</w:t>
      </w:r>
      <w:r w:rsidR="00F13DDC" w:rsidRPr="00205D5A">
        <w:rPr>
          <w:rFonts w:asciiTheme="minorHAnsi" w:hAnsiTheme="minorHAnsi"/>
          <w:lang w:val="en-US"/>
        </w:rPr>
        <w:t xml:space="preserve">ions. Protecting the memory safety is </w:t>
      </w:r>
      <w:r w:rsidR="007902C2" w:rsidRPr="00205D5A">
        <w:rPr>
          <w:rFonts w:asciiTheme="minorHAnsi" w:hAnsiTheme="minorHAnsi"/>
          <w:lang w:val="en-US"/>
        </w:rPr>
        <w:t xml:space="preserve">in general very </w:t>
      </w:r>
      <w:r w:rsidR="00CF09F2" w:rsidRPr="00205D5A">
        <w:rPr>
          <w:rFonts w:asciiTheme="minorHAnsi" w:hAnsiTheme="minorHAnsi"/>
          <w:lang w:val="en-US"/>
        </w:rPr>
        <w:t>expensive</w:t>
      </w:r>
      <w:r w:rsidR="00845599">
        <w:rPr>
          <w:rFonts w:asciiTheme="minorHAnsi" w:hAnsiTheme="minorHAnsi"/>
          <w:lang w:val="en-US"/>
        </w:rPr>
        <w:t xml:space="preserve">: </w:t>
      </w:r>
      <w:r w:rsidR="00471EF5" w:rsidRPr="00205D5A">
        <w:rPr>
          <w:rFonts w:asciiTheme="minorHAnsi" w:hAnsiTheme="minorHAnsi"/>
          <w:lang w:val="en-US"/>
        </w:rPr>
        <w:t xml:space="preserve">even </w:t>
      </w:r>
      <w:r w:rsidR="001C1CF9" w:rsidRPr="00205D5A">
        <w:rPr>
          <w:rFonts w:asciiTheme="minorHAnsi" w:hAnsiTheme="minorHAnsi"/>
          <w:lang w:val="en-US"/>
        </w:rPr>
        <w:t xml:space="preserve">hardware extensions like </w:t>
      </w:r>
      <w:r w:rsidR="00845599">
        <w:rPr>
          <w:rFonts w:asciiTheme="minorHAnsi" w:hAnsiTheme="minorHAnsi"/>
          <w:lang w:val="en-US"/>
        </w:rPr>
        <w:t xml:space="preserve">new </w:t>
      </w:r>
      <w:r w:rsidR="001C1CF9" w:rsidRPr="00205D5A">
        <w:rPr>
          <w:rFonts w:asciiTheme="minorHAnsi" w:hAnsiTheme="minorHAnsi"/>
          <w:lang w:val="en-US"/>
        </w:rPr>
        <w:t xml:space="preserve">Intel MPX </w:t>
      </w:r>
      <w:r w:rsidR="00471EF5" w:rsidRPr="00205D5A">
        <w:rPr>
          <w:rFonts w:asciiTheme="minorHAnsi" w:hAnsiTheme="minorHAnsi"/>
          <w:lang w:val="en-US"/>
        </w:rPr>
        <w:t>have large</w:t>
      </w:r>
      <w:r w:rsidR="00CF09F2" w:rsidRPr="00205D5A">
        <w:rPr>
          <w:rFonts w:asciiTheme="minorHAnsi" w:hAnsiTheme="minorHAnsi"/>
          <w:lang w:val="en-US"/>
        </w:rPr>
        <w:t xml:space="preserve"> slowdowns </w:t>
      </w:r>
      <w:r w:rsidR="00471EF5" w:rsidRPr="00205D5A">
        <w:rPr>
          <w:rFonts w:asciiTheme="minorHAnsi" w:hAnsiTheme="minorHAnsi"/>
          <w:lang w:val="en-US"/>
        </w:rPr>
        <w:t>of up to x</w:t>
      </w:r>
      <w:r w:rsidR="00CF09F2" w:rsidRPr="00205D5A">
        <w:rPr>
          <w:rFonts w:asciiTheme="minorHAnsi" w:hAnsiTheme="minorHAnsi"/>
          <w:lang w:val="en-US"/>
        </w:rPr>
        <w:t>1</w:t>
      </w:r>
      <w:r w:rsidR="00F13DDC" w:rsidRPr="00205D5A">
        <w:rPr>
          <w:rFonts w:asciiTheme="minorHAnsi" w:hAnsiTheme="minorHAnsi"/>
          <w:lang w:val="en-US"/>
        </w:rPr>
        <w:t>0</w:t>
      </w:r>
      <w:r w:rsidR="00471EF5" w:rsidRPr="00205D5A">
        <w:rPr>
          <w:rFonts w:asciiTheme="minorHAnsi" w:hAnsiTheme="minorHAnsi"/>
          <w:lang w:val="en-US"/>
        </w:rPr>
        <w:t xml:space="preserve"> times</w:t>
      </w:r>
      <w:r w:rsidR="00845599">
        <w:rPr>
          <w:rFonts w:asciiTheme="minorHAnsi" w:hAnsiTheme="minorHAnsi"/>
          <w:lang w:val="en-US"/>
        </w:rPr>
        <w:t xml:space="preserve"> inside of enclaves</w:t>
      </w:r>
      <w:r w:rsidR="00F13DDC" w:rsidRPr="00205D5A">
        <w:rPr>
          <w:rFonts w:asciiTheme="minorHAnsi" w:hAnsiTheme="minorHAnsi"/>
          <w:lang w:val="en-US"/>
        </w:rPr>
        <w:t xml:space="preserve">. </w:t>
      </w:r>
      <w:r w:rsidR="00471EF5" w:rsidRPr="00205D5A">
        <w:rPr>
          <w:rFonts w:asciiTheme="minorHAnsi" w:hAnsiTheme="minorHAnsi"/>
          <w:lang w:val="en-US"/>
        </w:rPr>
        <w:t>W</w:t>
      </w:r>
      <w:r w:rsidR="007902C2" w:rsidRPr="00205D5A">
        <w:rPr>
          <w:rFonts w:asciiTheme="minorHAnsi" w:hAnsiTheme="minorHAnsi"/>
          <w:lang w:val="en-US"/>
        </w:rPr>
        <w:t xml:space="preserve">e </w:t>
      </w:r>
      <w:r w:rsidR="00471EF5" w:rsidRPr="00205D5A">
        <w:rPr>
          <w:rFonts w:asciiTheme="minorHAnsi" w:hAnsiTheme="minorHAnsi"/>
          <w:lang w:val="en-US"/>
        </w:rPr>
        <w:t>have implemented a new approach with an average</w:t>
      </w:r>
      <w:r w:rsidR="007902C2" w:rsidRPr="00205D5A">
        <w:rPr>
          <w:rFonts w:asciiTheme="minorHAnsi" w:hAnsiTheme="minorHAnsi"/>
          <w:lang w:val="en-US"/>
        </w:rPr>
        <w:t xml:space="preserve"> slowdown </w:t>
      </w:r>
      <w:r w:rsidR="00471EF5" w:rsidRPr="00205D5A">
        <w:rPr>
          <w:rFonts w:asciiTheme="minorHAnsi" w:hAnsiTheme="minorHAnsi"/>
          <w:lang w:val="en-US"/>
        </w:rPr>
        <w:t>of only</w:t>
      </w:r>
      <w:r w:rsidR="007902C2" w:rsidRPr="00205D5A">
        <w:rPr>
          <w:rFonts w:asciiTheme="minorHAnsi" w:hAnsiTheme="minorHAnsi"/>
          <w:lang w:val="en-US"/>
        </w:rPr>
        <w:t xml:space="preserve"> </w:t>
      </w:r>
      <w:r w:rsidR="00471EF5" w:rsidRPr="00205D5A">
        <w:rPr>
          <w:rFonts w:asciiTheme="minorHAnsi" w:hAnsiTheme="minorHAnsi"/>
          <w:lang w:val="en-US"/>
        </w:rPr>
        <w:t>20</w:t>
      </w:r>
      <w:r w:rsidR="007902C2" w:rsidRPr="00205D5A">
        <w:rPr>
          <w:rFonts w:asciiTheme="minorHAnsi" w:hAnsiTheme="minorHAnsi"/>
          <w:lang w:val="en-US"/>
        </w:rPr>
        <w:t>%</w:t>
      </w:r>
      <w:r w:rsidR="00845599">
        <w:rPr>
          <w:rFonts w:asciiTheme="minorHAnsi" w:hAnsiTheme="minorHAnsi"/>
          <w:lang w:val="en-US"/>
        </w:rPr>
        <w:t xml:space="preserve"> inside of enclaves</w:t>
      </w:r>
      <w:r w:rsidR="007902C2" w:rsidRPr="00205D5A">
        <w:rPr>
          <w:rFonts w:asciiTheme="minorHAnsi" w:hAnsiTheme="minorHAnsi"/>
          <w:lang w:val="en-US"/>
        </w:rPr>
        <w:t xml:space="preserve">. </w:t>
      </w:r>
      <w:r w:rsidR="00C008B4" w:rsidRPr="00205D5A">
        <w:rPr>
          <w:rFonts w:asciiTheme="minorHAnsi" w:hAnsiTheme="minorHAnsi"/>
          <w:lang w:val="en-US"/>
        </w:rPr>
        <w:t>This mechanism needs to improved to TRL7.</w:t>
      </w:r>
      <w:r w:rsidR="007902C2" w:rsidRPr="00205D5A">
        <w:rPr>
          <w:rFonts w:asciiTheme="minorHAnsi" w:hAnsiTheme="minorHAnsi"/>
          <w:lang w:val="en-US"/>
        </w:rPr>
        <w:t xml:space="preserve"> </w:t>
      </w:r>
    </w:p>
    <w:p w14:paraId="54B88434" w14:textId="12CF7E34" w:rsidR="00957518" w:rsidRPr="00205D5A" w:rsidRDefault="0079486F" w:rsidP="008B2B03">
      <w:pPr>
        <w:pStyle w:val="H2020Standard"/>
        <w:rPr>
          <w:rFonts w:asciiTheme="minorHAnsi" w:hAnsiTheme="minorHAnsi"/>
          <w:lang w:val="en-US"/>
        </w:rPr>
      </w:pPr>
      <w:r w:rsidRPr="00205D5A">
        <w:rPr>
          <w:rFonts w:asciiTheme="minorHAnsi" w:hAnsiTheme="minorHAnsi"/>
          <w:b/>
          <w:lang w:val="en-US"/>
        </w:rPr>
        <w:t xml:space="preserve">Secure </w:t>
      </w:r>
      <w:r w:rsidR="003B798E" w:rsidRPr="00205D5A">
        <w:rPr>
          <w:rFonts w:asciiTheme="minorHAnsi" w:hAnsiTheme="minorHAnsi"/>
          <w:b/>
          <w:lang w:val="en-US"/>
        </w:rPr>
        <w:t xml:space="preserve">Container </w:t>
      </w:r>
      <w:r w:rsidRPr="00205D5A">
        <w:rPr>
          <w:rFonts w:asciiTheme="minorHAnsi" w:hAnsiTheme="minorHAnsi"/>
          <w:b/>
          <w:lang w:val="en-US"/>
        </w:rPr>
        <w:t>Image Service.</w:t>
      </w:r>
      <w:r w:rsidRPr="00205D5A">
        <w:rPr>
          <w:rFonts w:asciiTheme="minorHAnsi" w:hAnsiTheme="minorHAnsi"/>
          <w:lang w:val="en-US"/>
        </w:rPr>
        <w:t xml:space="preserve"> </w:t>
      </w:r>
      <w:r w:rsidR="00FF5A12" w:rsidRPr="00205D5A">
        <w:rPr>
          <w:rFonts w:asciiTheme="minorHAnsi" w:hAnsiTheme="minorHAnsi"/>
          <w:lang w:val="en-US"/>
        </w:rPr>
        <w:t>Tuning applications w</w:t>
      </w:r>
      <w:r w:rsidR="006F7A69" w:rsidRPr="00205D5A">
        <w:rPr>
          <w:rFonts w:asciiTheme="minorHAnsi" w:hAnsiTheme="minorHAnsi"/>
          <w:lang w:val="en-US"/>
        </w:rPr>
        <w:t xml:space="preserve">ith a </w:t>
      </w:r>
      <w:r w:rsidR="00F3677B" w:rsidRPr="00205D5A">
        <w:rPr>
          <w:rFonts w:asciiTheme="minorHAnsi" w:hAnsiTheme="minorHAnsi"/>
          <w:lang w:val="en-US"/>
        </w:rPr>
        <w:t>competitive</w:t>
      </w:r>
      <w:r w:rsidR="006F7A69" w:rsidRPr="00205D5A">
        <w:rPr>
          <w:rFonts w:asciiTheme="minorHAnsi" w:hAnsiTheme="minorHAnsi"/>
          <w:lang w:val="en-US"/>
        </w:rPr>
        <w:t xml:space="preserve"> performance inside of secure containers is difficult – due to the limitations of enclaves. </w:t>
      </w:r>
      <w:r w:rsidR="00347292" w:rsidRPr="00205D5A">
        <w:rPr>
          <w:rFonts w:asciiTheme="minorHAnsi" w:hAnsiTheme="minorHAnsi"/>
          <w:lang w:val="en-US"/>
        </w:rPr>
        <w:t xml:space="preserve">This requires lots of knowledge and tuning skills. </w:t>
      </w:r>
      <w:r w:rsidR="006F7A69" w:rsidRPr="00205D5A">
        <w:rPr>
          <w:rFonts w:asciiTheme="minorHAnsi" w:hAnsiTheme="minorHAnsi"/>
          <w:lang w:val="en-US"/>
        </w:rPr>
        <w:t xml:space="preserve">Hence, our objective is to commercialize </w:t>
      </w:r>
      <w:r w:rsidR="0026111C" w:rsidRPr="00205D5A">
        <w:rPr>
          <w:rFonts w:asciiTheme="minorHAnsi" w:hAnsiTheme="minorHAnsi"/>
          <w:lang w:val="en-US"/>
        </w:rPr>
        <w:t>this</w:t>
      </w:r>
      <w:r w:rsidR="006F7A69" w:rsidRPr="00205D5A">
        <w:rPr>
          <w:rFonts w:asciiTheme="minorHAnsi" w:hAnsiTheme="minorHAnsi"/>
          <w:lang w:val="en-US"/>
        </w:rPr>
        <w:t xml:space="preserve"> knowledge </w:t>
      </w:r>
      <w:r w:rsidR="0026111C" w:rsidRPr="00205D5A">
        <w:rPr>
          <w:rFonts w:asciiTheme="minorHAnsi" w:hAnsiTheme="minorHAnsi"/>
          <w:lang w:val="en-US"/>
        </w:rPr>
        <w:t xml:space="preserve">by providing secure container </w:t>
      </w:r>
      <w:r w:rsidR="00673BE3" w:rsidRPr="00205D5A">
        <w:rPr>
          <w:rFonts w:asciiTheme="minorHAnsi" w:hAnsiTheme="minorHAnsi"/>
          <w:lang w:val="en-US"/>
        </w:rPr>
        <w:t xml:space="preserve">images of popular applications like </w:t>
      </w:r>
      <w:proofErr w:type="spellStart"/>
      <w:r w:rsidR="00707BA5" w:rsidRPr="00205D5A">
        <w:rPr>
          <w:rFonts w:asciiTheme="minorHAnsi" w:hAnsiTheme="minorHAnsi"/>
          <w:b/>
          <w:lang w:val="en-US"/>
        </w:rPr>
        <w:t>nginx</w:t>
      </w:r>
      <w:proofErr w:type="spellEnd"/>
      <w:r w:rsidR="00707BA5" w:rsidRPr="00205D5A">
        <w:rPr>
          <w:rFonts w:asciiTheme="minorHAnsi" w:hAnsiTheme="minorHAnsi"/>
          <w:lang w:val="en-US"/>
        </w:rPr>
        <w:t xml:space="preserve">, </w:t>
      </w:r>
      <w:proofErr w:type="spellStart"/>
      <w:r w:rsidR="00707BA5" w:rsidRPr="00205D5A">
        <w:rPr>
          <w:rFonts w:asciiTheme="minorHAnsi" w:hAnsiTheme="minorHAnsi"/>
          <w:b/>
          <w:lang w:val="en-US"/>
        </w:rPr>
        <w:t>redis</w:t>
      </w:r>
      <w:proofErr w:type="spellEnd"/>
      <w:r w:rsidR="00707BA5" w:rsidRPr="00205D5A">
        <w:rPr>
          <w:rFonts w:asciiTheme="minorHAnsi" w:hAnsiTheme="minorHAnsi"/>
          <w:lang w:val="en-US"/>
        </w:rPr>
        <w:t xml:space="preserve">, </w:t>
      </w:r>
      <w:r w:rsidR="00707BA5" w:rsidRPr="00205D5A">
        <w:rPr>
          <w:rFonts w:asciiTheme="minorHAnsi" w:hAnsiTheme="minorHAnsi"/>
          <w:b/>
          <w:lang w:val="en-US"/>
        </w:rPr>
        <w:t>apache</w:t>
      </w:r>
      <w:r w:rsidR="00707BA5" w:rsidRPr="00205D5A">
        <w:rPr>
          <w:rFonts w:asciiTheme="minorHAnsi" w:hAnsiTheme="minorHAnsi"/>
          <w:lang w:val="en-US"/>
        </w:rPr>
        <w:t xml:space="preserve"> and </w:t>
      </w:r>
      <w:proofErr w:type="spellStart"/>
      <w:r w:rsidR="00707BA5" w:rsidRPr="00205D5A">
        <w:rPr>
          <w:rFonts w:asciiTheme="minorHAnsi" w:hAnsiTheme="minorHAnsi"/>
          <w:b/>
          <w:lang w:val="en-US"/>
        </w:rPr>
        <w:t>memcached</w:t>
      </w:r>
      <w:proofErr w:type="spellEnd"/>
      <w:r w:rsidR="00C53F7B" w:rsidRPr="00205D5A">
        <w:rPr>
          <w:rFonts w:asciiTheme="minorHAnsi" w:hAnsiTheme="minorHAnsi"/>
          <w:b/>
          <w:lang w:val="en-US"/>
        </w:rPr>
        <w:t xml:space="preserve"> </w:t>
      </w:r>
      <w:r w:rsidR="00C53F7B" w:rsidRPr="00205D5A">
        <w:rPr>
          <w:rFonts w:asciiTheme="minorHAnsi" w:hAnsiTheme="minorHAnsi"/>
          <w:lang w:val="en-US"/>
        </w:rPr>
        <w:t xml:space="preserve">that are not only well tuned but also provide </w:t>
      </w:r>
      <w:r w:rsidR="00196516" w:rsidRPr="00205D5A">
        <w:rPr>
          <w:rFonts w:asciiTheme="minorHAnsi" w:hAnsiTheme="minorHAnsi"/>
          <w:b/>
          <w:lang w:val="en-US"/>
        </w:rPr>
        <w:t>memory safety</w:t>
      </w:r>
      <w:r w:rsidR="00196516" w:rsidRPr="00205D5A">
        <w:rPr>
          <w:rFonts w:asciiTheme="minorHAnsi" w:hAnsiTheme="minorHAnsi"/>
          <w:lang w:val="en-US"/>
        </w:rPr>
        <w:t xml:space="preserve"> using a compiler extension </w:t>
      </w:r>
      <w:r w:rsidR="00493173" w:rsidRPr="00205D5A">
        <w:rPr>
          <w:rFonts w:asciiTheme="minorHAnsi" w:hAnsiTheme="minorHAnsi"/>
          <w:lang w:val="en-US"/>
        </w:rPr>
        <w:t>protecting</w:t>
      </w:r>
      <w:r w:rsidR="00196516" w:rsidRPr="00205D5A">
        <w:rPr>
          <w:rFonts w:asciiTheme="minorHAnsi" w:hAnsiTheme="minorHAnsi"/>
          <w:lang w:val="en-US"/>
        </w:rPr>
        <w:t xml:space="preserve"> </w:t>
      </w:r>
      <w:r w:rsidR="00493173" w:rsidRPr="00205D5A">
        <w:rPr>
          <w:rFonts w:asciiTheme="minorHAnsi" w:hAnsiTheme="minorHAnsi"/>
          <w:lang w:val="en-US"/>
        </w:rPr>
        <w:t>applications inside of enclaves</w:t>
      </w:r>
      <w:r w:rsidR="00C53F7B" w:rsidRPr="00205D5A">
        <w:rPr>
          <w:rFonts w:asciiTheme="minorHAnsi" w:hAnsiTheme="minorHAnsi"/>
          <w:lang w:val="en-US"/>
        </w:rPr>
        <w:t>.</w:t>
      </w:r>
      <w:r w:rsidR="00C53F7B" w:rsidRPr="00205D5A">
        <w:rPr>
          <w:rFonts w:asciiTheme="minorHAnsi" w:hAnsiTheme="minorHAnsi"/>
          <w:b/>
          <w:lang w:val="en-US"/>
        </w:rPr>
        <w:t xml:space="preserve"> </w:t>
      </w:r>
      <w:r w:rsidR="00707BA5" w:rsidRPr="00205D5A">
        <w:rPr>
          <w:rFonts w:asciiTheme="minorHAnsi" w:hAnsiTheme="minorHAnsi"/>
          <w:b/>
          <w:lang w:val="en-US"/>
        </w:rPr>
        <w:t xml:space="preserve"> </w:t>
      </w:r>
      <w:r w:rsidR="00707BA5" w:rsidRPr="00205D5A">
        <w:rPr>
          <w:rFonts w:asciiTheme="minorHAnsi" w:hAnsiTheme="minorHAnsi"/>
          <w:lang w:val="en-US"/>
        </w:rPr>
        <w:t xml:space="preserve">Access to these images are </w:t>
      </w:r>
      <w:r w:rsidR="00493173" w:rsidRPr="00205D5A">
        <w:rPr>
          <w:rFonts w:asciiTheme="minorHAnsi" w:hAnsiTheme="minorHAnsi"/>
          <w:lang w:val="en-US"/>
        </w:rPr>
        <w:t xml:space="preserve">only granted to customers that pay a monthly </w:t>
      </w:r>
      <w:r w:rsidR="00CE3EC4">
        <w:rPr>
          <w:rFonts w:asciiTheme="minorHAnsi" w:hAnsiTheme="minorHAnsi"/>
          <w:lang w:val="en-US"/>
        </w:rPr>
        <w:t>subscription</w:t>
      </w:r>
      <w:r w:rsidR="00493173" w:rsidRPr="00205D5A">
        <w:rPr>
          <w:rFonts w:asciiTheme="minorHAnsi" w:hAnsiTheme="minorHAnsi"/>
          <w:lang w:val="en-US"/>
        </w:rPr>
        <w:t xml:space="preserve"> fee. </w:t>
      </w:r>
      <w:r w:rsidR="009A45E2" w:rsidRPr="00205D5A">
        <w:rPr>
          <w:rFonts w:asciiTheme="minorHAnsi" w:hAnsiTheme="minorHAnsi"/>
          <w:lang w:val="en-US"/>
        </w:rPr>
        <w:t xml:space="preserve">In return, </w:t>
      </w:r>
      <w:r w:rsidR="006F2739" w:rsidRPr="00205D5A">
        <w:rPr>
          <w:rFonts w:asciiTheme="minorHAnsi" w:hAnsiTheme="minorHAnsi"/>
          <w:lang w:val="en-US"/>
        </w:rPr>
        <w:t>the</w:t>
      </w:r>
      <w:r w:rsidR="00CE3EC4">
        <w:rPr>
          <w:rFonts w:asciiTheme="minorHAnsi" w:hAnsiTheme="minorHAnsi"/>
          <w:lang w:val="en-US"/>
        </w:rPr>
        <w:t>se</w:t>
      </w:r>
      <w:r w:rsidR="006F2739" w:rsidRPr="00205D5A">
        <w:rPr>
          <w:rFonts w:asciiTheme="minorHAnsi" w:hAnsiTheme="minorHAnsi"/>
          <w:lang w:val="en-US"/>
        </w:rPr>
        <w:t xml:space="preserve"> client</w:t>
      </w:r>
      <w:r w:rsidR="00CE3EC4">
        <w:rPr>
          <w:rFonts w:asciiTheme="minorHAnsi" w:hAnsiTheme="minorHAnsi"/>
          <w:lang w:val="en-US"/>
        </w:rPr>
        <w:t>s get</w:t>
      </w:r>
      <w:r w:rsidR="006F2739" w:rsidRPr="00205D5A">
        <w:rPr>
          <w:rFonts w:asciiTheme="minorHAnsi" w:hAnsiTheme="minorHAnsi"/>
          <w:lang w:val="en-US"/>
        </w:rPr>
        <w:t xml:space="preserve"> access to the newest versions</w:t>
      </w:r>
      <w:r w:rsidR="00CE3EC4">
        <w:rPr>
          <w:rFonts w:asciiTheme="minorHAnsi" w:hAnsiTheme="minorHAnsi"/>
          <w:lang w:val="en-US"/>
        </w:rPr>
        <w:t xml:space="preserve">, i.e., </w:t>
      </w:r>
      <w:r w:rsidR="00CE3EC4" w:rsidRPr="00205D5A">
        <w:rPr>
          <w:rFonts w:asciiTheme="minorHAnsi" w:hAnsiTheme="minorHAnsi"/>
          <w:lang w:val="en-US"/>
        </w:rPr>
        <w:t>with the latest security patches</w:t>
      </w:r>
      <w:r w:rsidR="00CE3EC4">
        <w:rPr>
          <w:rFonts w:asciiTheme="minorHAnsi" w:hAnsiTheme="minorHAnsi"/>
          <w:lang w:val="en-US"/>
        </w:rPr>
        <w:t>,</w:t>
      </w:r>
      <w:r w:rsidR="006F2739" w:rsidRPr="00205D5A">
        <w:rPr>
          <w:rFonts w:asciiTheme="minorHAnsi" w:hAnsiTheme="minorHAnsi"/>
          <w:lang w:val="en-US"/>
        </w:rPr>
        <w:t xml:space="preserve"> of the</w:t>
      </w:r>
      <w:r w:rsidR="00CE3EC4">
        <w:rPr>
          <w:rFonts w:asciiTheme="minorHAnsi" w:hAnsiTheme="minorHAnsi"/>
          <w:lang w:val="en-US"/>
        </w:rPr>
        <w:t>se</w:t>
      </w:r>
      <w:r w:rsidR="006F2739" w:rsidRPr="00205D5A">
        <w:rPr>
          <w:rFonts w:asciiTheme="minorHAnsi" w:hAnsiTheme="minorHAnsi"/>
          <w:lang w:val="en-US"/>
        </w:rPr>
        <w:t xml:space="preserve"> </w:t>
      </w:r>
      <w:r w:rsidR="00CE3EC4">
        <w:rPr>
          <w:rFonts w:asciiTheme="minorHAnsi" w:hAnsiTheme="minorHAnsi"/>
          <w:lang w:val="en-US"/>
        </w:rPr>
        <w:t>applications running inside secure containers</w:t>
      </w:r>
      <w:r w:rsidR="006F2739" w:rsidRPr="00205D5A">
        <w:rPr>
          <w:rFonts w:asciiTheme="minorHAnsi" w:hAnsiTheme="minorHAnsi"/>
          <w:lang w:val="en-US"/>
        </w:rPr>
        <w:t>.</w:t>
      </w:r>
    </w:p>
    <w:p w14:paraId="2E31D41A" w14:textId="77777777" w:rsidR="00450516" w:rsidRPr="00205D5A" w:rsidRDefault="004B4592" w:rsidP="008B2B03">
      <w:pPr>
        <w:pStyle w:val="H2020Standard"/>
        <w:rPr>
          <w:rFonts w:asciiTheme="minorHAnsi" w:hAnsiTheme="minorHAnsi"/>
          <w:lang w:val="en-US"/>
        </w:rPr>
      </w:pPr>
      <w:r w:rsidRPr="00205D5A">
        <w:rPr>
          <w:rFonts w:asciiTheme="minorHAnsi" w:hAnsiTheme="minorHAnsi"/>
          <w:b/>
          <w:lang w:val="en-US"/>
        </w:rPr>
        <w:t>Secure Container P</w:t>
      </w:r>
      <w:r w:rsidR="000866C3" w:rsidRPr="00205D5A">
        <w:rPr>
          <w:rFonts w:asciiTheme="minorHAnsi" w:hAnsiTheme="minorHAnsi"/>
          <w:b/>
          <w:lang w:val="en-US"/>
        </w:rPr>
        <w:t>latform</w:t>
      </w:r>
      <w:r w:rsidR="000866C3" w:rsidRPr="00205D5A">
        <w:rPr>
          <w:rFonts w:asciiTheme="minorHAnsi" w:hAnsiTheme="minorHAnsi"/>
          <w:lang w:val="en-US"/>
        </w:rPr>
        <w:t xml:space="preserve">. </w:t>
      </w:r>
      <w:r w:rsidR="00B931F1" w:rsidRPr="00205D5A">
        <w:rPr>
          <w:rFonts w:asciiTheme="minorHAnsi" w:hAnsiTheme="minorHAnsi"/>
          <w:lang w:val="en-US"/>
        </w:rPr>
        <w:t xml:space="preserve">The SCP platform is based on the Docker platform. </w:t>
      </w:r>
      <w:r w:rsidR="003A6C49" w:rsidRPr="00205D5A">
        <w:rPr>
          <w:rFonts w:asciiTheme="minorHAnsi" w:hAnsiTheme="minorHAnsi"/>
          <w:lang w:val="en-US"/>
        </w:rPr>
        <w:t xml:space="preserve">To </w:t>
      </w:r>
      <w:r w:rsidR="00826C4F" w:rsidRPr="00205D5A">
        <w:rPr>
          <w:rFonts w:asciiTheme="minorHAnsi" w:hAnsiTheme="minorHAnsi"/>
          <w:lang w:val="en-US"/>
        </w:rPr>
        <w:t xml:space="preserve">be able to use the newest </w:t>
      </w:r>
      <w:r w:rsidR="002D5E5F" w:rsidRPr="00205D5A">
        <w:rPr>
          <w:rFonts w:asciiTheme="minorHAnsi" w:hAnsiTheme="minorHAnsi"/>
          <w:lang w:val="en-US"/>
        </w:rPr>
        <w:t xml:space="preserve">releases of </w:t>
      </w:r>
      <w:r w:rsidR="00826C4F" w:rsidRPr="00205D5A">
        <w:rPr>
          <w:rFonts w:asciiTheme="minorHAnsi" w:hAnsiTheme="minorHAnsi"/>
          <w:lang w:val="en-US"/>
        </w:rPr>
        <w:t xml:space="preserve">Docker, we </w:t>
      </w:r>
      <w:r w:rsidR="004B209E" w:rsidRPr="00205D5A">
        <w:rPr>
          <w:rFonts w:asciiTheme="minorHAnsi" w:hAnsiTheme="minorHAnsi"/>
          <w:lang w:val="en-US"/>
        </w:rPr>
        <w:t xml:space="preserve">actually do not </w:t>
      </w:r>
      <w:r w:rsidR="00E258E6" w:rsidRPr="00205D5A">
        <w:rPr>
          <w:rFonts w:asciiTheme="minorHAnsi" w:hAnsiTheme="minorHAnsi"/>
          <w:lang w:val="en-US"/>
        </w:rPr>
        <w:t>modify the Docker platform</w:t>
      </w:r>
      <w:r w:rsidR="00450516" w:rsidRPr="00205D5A">
        <w:rPr>
          <w:rFonts w:asciiTheme="minorHAnsi" w:hAnsiTheme="minorHAnsi"/>
          <w:lang w:val="en-US"/>
        </w:rPr>
        <w:t xml:space="preserve"> itself</w:t>
      </w:r>
      <w:r w:rsidR="00F36897" w:rsidRPr="00205D5A">
        <w:rPr>
          <w:rFonts w:asciiTheme="minorHAnsi" w:hAnsiTheme="minorHAnsi"/>
          <w:lang w:val="en-US"/>
        </w:rPr>
        <w:t>.</w:t>
      </w:r>
      <w:r w:rsidR="00E258E6" w:rsidRPr="00205D5A">
        <w:rPr>
          <w:rFonts w:asciiTheme="minorHAnsi" w:hAnsiTheme="minorHAnsi"/>
          <w:lang w:val="en-US"/>
        </w:rPr>
        <w:t xml:space="preserve"> </w:t>
      </w:r>
      <w:r w:rsidR="00F36897" w:rsidRPr="00205D5A">
        <w:rPr>
          <w:rFonts w:asciiTheme="minorHAnsi" w:hAnsiTheme="minorHAnsi"/>
          <w:lang w:val="en-US"/>
        </w:rPr>
        <w:t>To ensure that our secure containers are compatible with Docker</w:t>
      </w:r>
      <w:r w:rsidR="00C70A86" w:rsidRPr="00205D5A">
        <w:rPr>
          <w:rFonts w:asciiTheme="minorHAnsi" w:hAnsiTheme="minorHAnsi"/>
          <w:lang w:val="en-US"/>
        </w:rPr>
        <w:t>,</w:t>
      </w:r>
      <w:r w:rsidR="00F36897" w:rsidRPr="00205D5A">
        <w:rPr>
          <w:rFonts w:asciiTheme="minorHAnsi" w:hAnsiTheme="minorHAnsi"/>
          <w:lang w:val="en-US"/>
        </w:rPr>
        <w:t xml:space="preserve"> we</w:t>
      </w:r>
      <w:r w:rsidR="005A7907" w:rsidRPr="00205D5A">
        <w:rPr>
          <w:rFonts w:asciiTheme="minorHAnsi" w:hAnsiTheme="minorHAnsi"/>
          <w:lang w:val="en-US"/>
        </w:rPr>
        <w:t xml:space="preserve"> </w:t>
      </w:r>
    </w:p>
    <w:p w14:paraId="693B956D" w14:textId="3D29451E" w:rsidR="00450516" w:rsidRPr="00205D5A" w:rsidRDefault="006A52C3" w:rsidP="00E36437">
      <w:pPr>
        <w:pStyle w:val="H2020Standard"/>
        <w:numPr>
          <w:ilvl w:val="0"/>
          <w:numId w:val="19"/>
        </w:numPr>
        <w:rPr>
          <w:rFonts w:asciiTheme="minorHAnsi" w:hAnsiTheme="minorHAnsi"/>
          <w:lang w:val="en-US"/>
        </w:rPr>
      </w:pPr>
      <w:r w:rsidRPr="00205D5A">
        <w:rPr>
          <w:rFonts w:asciiTheme="minorHAnsi" w:hAnsiTheme="minorHAnsi"/>
          <w:lang w:val="en-US"/>
        </w:rPr>
        <w:t>compile</w:t>
      </w:r>
      <w:r w:rsidR="00E258E6" w:rsidRPr="00205D5A">
        <w:rPr>
          <w:rFonts w:asciiTheme="minorHAnsi" w:hAnsiTheme="minorHAnsi"/>
          <w:lang w:val="en-US"/>
        </w:rPr>
        <w:t xml:space="preserve"> the </w:t>
      </w:r>
      <w:r w:rsidR="00DD3A83" w:rsidRPr="00205D5A">
        <w:rPr>
          <w:rFonts w:asciiTheme="minorHAnsi" w:hAnsiTheme="minorHAnsi"/>
          <w:lang w:val="en-US"/>
        </w:rPr>
        <w:t xml:space="preserve">applications such that they can run inside of enclaves, </w:t>
      </w:r>
    </w:p>
    <w:p w14:paraId="7F3EC1F9" w14:textId="7996C395" w:rsidR="00450516" w:rsidRPr="00205D5A" w:rsidRDefault="00DD3A83" w:rsidP="00E36437">
      <w:pPr>
        <w:pStyle w:val="H2020Standard"/>
        <w:numPr>
          <w:ilvl w:val="0"/>
          <w:numId w:val="19"/>
        </w:numPr>
        <w:rPr>
          <w:rFonts w:asciiTheme="minorHAnsi" w:hAnsiTheme="minorHAnsi"/>
          <w:lang w:val="en-US"/>
        </w:rPr>
      </w:pPr>
      <w:r w:rsidRPr="00205D5A">
        <w:rPr>
          <w:rFonts w:asciiTheme="minorHAnsi" w:hAnsiTheme="minorHAnsi"/>
          <w:lang w:val="en-US"/>
        </w:rPr>
        <w:lastRenderedPageBreak/>
        <w:t xml:space="preserve">encrypt and authenticate all application files that are part of </w:t>
      </w:r>
      <w:r w:rsidR="00F36897" w:rsidRPr="00205D5A">
        <w:rPr>
          <w:rFonts w:asciiTheme="minorHAnsi" w:hAnsiTheme="minorHAnsi"/>
          <w:lang w:val="en-US"/>
        </w:rPr>
        <w:t>a</w:t>
      </w:r>
      <w:r w:rsidRPr="00205D5A">
        <w:rPr>
          <w:rFonts w:asciiTheme="minorHAnsi" w:hAnsiTheme="minorHAnsi"/>
          <w:lang w:val="en-US"/>
        </w:rPr>
        <w:t xml:space="preserve"> container image, </w:t>
      </w:r>
      <w:r w:rsidR="00F36897" w:rsidRPr="00205D5A">
        <w:rPr>
          <w:rFonts w:asciiTheme="minorHAnsi" w:hAnsiTheme="minorHAnsi"/>
          <w:lang w:val="en-US"/>
        </w:rPr>
        <w:t>only an application running inside a</w:t>
      </w:r>
      <w:r w:rsidR="0073649A">
        <w:rPr>
          <w:rFonts w:asciiTheme="minorHAnsi" w:hAnsiTheme="minorHAnsi"/>
          <w:lang w:val="en-US"/>
        </w:rPr>
        <w:t>n</w:t>
      </w:r>
      <w:r w:rsidR="00F36897" w:rsidRPr="00205D5A">
        <w:rPr>
          <w:rFonts w:asciiTheme="minorHAnsi" w:hAnsiTheme="minorHAnsi"/>
          <w:lang w:val="en-US"/>
        </w:rPr>
        <w:t xml:space="preserve"> enclave has the access right (and key) to access these file, </w:t>
      </w:r>
      <w:r w:rsidR="00450516" w:rsidRPr="00205D5A">
        <w:rPr>
          <w:rFonts w:asciiTheme="minorHAnsi" w:hAnsiTheme="minorHAnsi"/>
          <w:lang w:val="en-US"/>
        </w:rPr>
        <w:t>and</w:t>
      </w:r>
    </w:p>
    <w:p w14:paraId="234AD095" w14:textId="25A4686B" w:rsidR="000866C3" w:rsidRPr="00205D5A" w:rsidRDefault="00F36897" w:rsidP="00E36437">
      <w:pPr>
        <w:pStyle w:val="H2020Standard"/>
        <w:numPr>
          <w:ilvl w:val="0"/>
          <w:numId w:val="19"/>
        </w:numPr>
        <w:rPr>
          <w:rFonts w:asciiTheme="minorHAnsi" w:hAnsiTheme="minorHAnsi"/>
          <w:lang w:val="en-US"/>
        </w:rPr>
      </w:pPr>
      <w:r w:rsidRPr="00205D5A">
        <w:rPr>
          <w:rFonts w:asciiTheme="minorHAnsi" w:hAnsiTheme="minorHAnsi"/>
          <w:lang w:val="en-US"/>
        </w:rPr>
        <w:t xml:space="preserve">all communication with the enclave is encrypted – </w:t>
      </w:r>
      <w:r w:rsidR="00AB37C6" w:rsidRPr="00205D5A">
        <w:rPr>
          <w:rFonts w:asciiTheme="minorHAnsi" w:hAnsiTheme="minorHAnsi"/>
          <w:lang w:val="en-US"/>
        </w:rPr>
        <w:t>not only all TCP connects but also</w:t>
      </w:r>
      <w:r w:rsidRPr="00205D5A">
        <w:rPr>
          <w:rFonts w:asciiTheme="minorHAnsi" w:hAnsiTheme="minorHAnsi"/>
          <w:lang w:val="en-US"/>
        </w:rPr>
        <w:t xml:space="preserve"> </w:t>
      </w:r>
      <w:proofErr w:type="spellStart"/>
      <w:r w:rsidRPr="00205D5A">
        <w:rPr>
          <w:rFonts w:asciiTheme="minorHAnsi" w:hAnsiTheme="minorHAnsi"/>
          <w:i/>
          <w:lang w:val="en-US"/>
        </w:rPr>
        <w:t>stdin</w:t>
      </w:r>
      <w:proofErr w:type="spellEnd"/>
      <w:r w:rsidRPr="00205D5A">
        <w:rPr>
          <w:rFonts w:asciiTheme="minorHAnsi" w:hAnsiTheme="minorHAnsi"/>
          <w:lang w:val="en-US"/>
        </w:rPr>
        <w:t xml:space="preserve">, </w:t>
      </w:r>
      <w:proofErr w:type="spellStart"/>
      <w:r w:rsidRPr="00205D5A">
        <w:rPr>
          <w:rFonts w:asciiTheme="minorHAnsi" w:hAnsiTheme="minorHAnsi"/>
          <w:i/>
          <w:lang w:val="en-US"/>
        </w:rPr>
        <w:t>stdout</w:t>
      </w:r>
      <w:proofErr w:type="spellEnd"/>
      <w:r w:rsidRPr="00205D5A">
        <w:rPr>
          <w:rFonts w:asciiTheme="minorHAnsi" w:hAnsiTheme="minorHAnsi"/>
          <w:lang w:val="en-US"/>
        </w:rPr>
        <w:t xml:space="preserve"> and </w:t>
      </w:r>
      <w:proofErr w:type="spellStart"/>
      <w:r w:rsidRPr="00205D5A">
        <w:rPr>
          <w:rFonts w:asciiTheme="minorHAnsi" w:hAnsiTheme="minorHAnsi"/>
          <w:i/>
          <w:lang w:val="en-US"/>
        </w:rPr>
        <w:t>stderr</w:t>
      </w:r>
      <w:proofErr w:type="spellEnd"/>
      <w:r w:rsidRPr="00205D5A">
        <w:rPr>
          <w:rFonts w:asciiTheme="minorHAnsi" w:hAnsiTheme="minorHAnsi"/>
          <w:lang w:val="en-US"/>
        </w:rPr>
        <w:t xml:space="preserve"> streams are encrypted. </w:t>
      </w:r>
      <w:r w:rsidR="00826C4F" w:rsidRPr="00205D5A">
        <w:rPr>
          <w:rFonts w:asciiTheme="minorHAnsi" w:hAnsiTheme="minorHAnsi"/>
          <w:lang w:val="en-US"/>
        </w:rPr>
        <w:t xml:space="preserve"> </w:t>
      </w:r>
    </w:p>
    <w:p w14:paraId="49463377" w14:textId="087FF878" w:rsidR="001F660D" w:rsidRPr="00205D5A" w:rsidRDefault="00450516" w:rsidP="008B2B03">
      <w:pPr>
        <w:pStyle w:val="H2020Standard"/>
        <w:rPr>
          <w:rFonts w:asciiTheme="minorHAnsi" w:hAnsiTheme="minorHAnsi"/>
          <w:lang w:val="en-US"/>
        </w:rPr>
      </w:pPr>
      <w:r w:rsidRPr="00205D5A">
        <w:rPr>
          <w:rFonts w:asciiTheme="minorHAnsi" w:hAnsiTheme="minorHAnsi"/>
          <w:lang w:val="en-US"/>
        </w:rPr>
        <w:t>C</w:t>
      </w:r>
      <w:r w:rsidR="00031D37" w:rsidRPr="00205D5A">
        <w:rPr>
          <w:rFonts w:asciiTheme="minorHAnsi" w:hAnsiTheme="minorHAnsi"/>
          <w:lang w:val="en-US"/>
        </w:rPr>
        <w:t xml:space="preserve">ompanies </w:t>
      </w:r>
      <w:r w:rsidRPr="00205D5A">
        <w:rPr>
          <w:rFonts w:asciiTheme="minorHAnsi" w:hAnsiTheme="minorHAnsi"/>
          <w:lang w:val="en-US"/>
        </w:rPr>
        <w:t>can sign</w:t>
      </w:r>
      <w:r w:rsidR="00031D37" w:rsidRPr="00205D5A">
        <w:rPr>
          <w:rFonts w:asciiTheme="minorHAnsi" w:hAnsiTheme="minorHAnsi"/>
          <w:lang w:val="en-US"/>
        </w:rPr>
        <w:t xml:space="preserve"> service contracts </w:t>
      </w:r>
      <w:r w:rsidRPr="00205D5A">
        <w:rPr>
          <w:rFonts w:asciiTheme="minorHAnsi" w:hAnsiTheme="minorHAnsi"/>
          <w:lang w:val="en-US"/>
        </w:rPr>
        <w:t>to gain</w:t>
      </w:r>
      <w:r w:rsidR="00F218E5" w:rsidRPr="00205D5A">
        <w:rPr>
          <w:rFonts w:asciiTheme="minorHAnsi" w:hAnsiTheme="minorHAnsi"/>
          <w:lang w:val="en-US"/>
        </w:rPr>
        <w:t xml:space="preserve"> access to the newest version of the secure container platform</w:t>
      </w:r>
      <w:r w:rsidR="007623FB" w:rsidRPr="00205D5A">
        <w:rPr>
          <w:rFonts w:asciiTheme="minorHAnsi" w:hAnsiTheme="minorHAnsi"/>
          <w:lang w:val="en-US"/>
        </w:rPr>
        <w:t>.</w:t>
      </w:r>
      <w:r w:rsidR="0013193E" w:rsidRPr="00205D5A">
        <w:rPr>
          <w:rFonts w:asciiTheme="minorHAnsi" w:hAnsiTheme="minorHAnsi"/>
          <w:lang w:val="en-US"/>
        </w:rPr>
        <w:t xml:space="preserve"> The support costs will be </w:t>
      </w:r>
      <w:r w:rsidR="00CA1AD9">
        <w:rPr>
          <w:rFonts w:asciiTheme="minorHAnsi" w:hAnsiTheme="minorHAnsi"/>
          <w:lang w:val="en-US"/>
        </w:rPr>
        <w:t>similar to the services</w:t>
      </w:r>
      <w:r w:rsidR="0013193E" w:rsidRPr="00205D5A">
        <w:rPr>
          <w:rFonts w:asciiTheme="minorHAnsi" w:hAnsiTheme="minorHAnsi"/>
          <w:lang w:val="en-US"/>
        </w:rPr>
        <w:t xml:space="preserve"> provided by Docker. For example, a </w:t>
      </w:r>
      <w:r w:rsidR="0013193E" w:rsidRPr="00205D5A">
        <w:rPr>
          <w:rFonts w:asciiTheme="minorHAnsi" w:hAnsiTheme="minorHAnsi"/>
          <w:b/>
          <w:lang w:val="en-US"/>
        </w:rPr>
        <w:t>business day support</w:t>
      </w:r>
      <w:r w:rsidR="00CA1AD9">
        <w:rPr>
          <w:rFonts w:asciiTheme="minorHAnsi" w:hAnsiTheme="minorHAnsi"/>
          <w:lang w:val="en-US"/>
        </w:rPr>
        <w:t xml:space="preserve"> will cost €</w:t>
      </w:r>
      <w:r w:rsidR="0013193E" w:rsidRPr="00205D5A">
        <w:rPr>
          <w:rFonts w:asciiTheme="minorHAnsi" w:hAnsiTheme="minorHAnsi"/>
          <w:lang w:val="en-US"/>
        </w:rPr>
        <w:t xml:space="preserve">1000 yearly </w:t>
      </w:r>
      <w:r w:rsidR="0013193E" w:rsidRPr="00205D5A">
        <w:rPr>
          <w:rFonts w:asciiTheme="minorHAnsi" w:hAnsiTheme="minorHAnsi"/>
          <w:b/>
          <w:lang w:val="en-US"/>
        </w:rPr>
        <w:t>per instance</w:t>
      </w:r>
      <w:r w:rsidR="0013193E" w:rsidRPr="00205D5A">
        <w:rPr>
          <w:rFonts w:asciiTheme="minorHAnsi" w:hAnsiTheme="minorHAnsi"/>
          <w:lang w:val="en-US"/>
        </w:rPr>
        <w:t xml:space="preserve">, i.e., </w:t>
      </w:r>
      <w:r w:rsidR="00EA6A2A" w:rsidRPr="00205D5A">
        <w:rPr>
          <w:rFonts w:asciiTheme="minorHAnsi" w:hAnsiTheme="minorHAnsi"/>
          <w:lang w:val="en-US"/>
        </w:rPr>
        <w:t xml:space="preserve">Docker engine running on a single physical or virtual computer. A </w:t>
      </w:r>
      <w:r w:rsidR="00EA6A2A" w:rsidRPr="00205D5A">
        <w:rPr>
          <w:rFonts w:asciiTheme="minorHAnsi" w:hAnsiTheme="minorHAnsi"/>
          <w:b/>
          <w:lang w:val="en-US"/>
        </w:rPr>
        <w:t>business critical support</w:t>
      </w:r>
      <w:r w:rsidR="00CA1AD9">
        <w:rPr>
          <w:rFonts w:asciiTheme="minorHAnsi" w:hAnsiTheme="minorHAnsi"/>
          <w:lang w:val="en-US"/>
        </w:rPr>
        <w:t xml:space="preserve"> will cost €</w:t>
      </w:r>
      <w:r w:rsidR="00EA6A2A" w:rsidRPr="00205D5A">
        <w:rPr>
          <w:rFonts w:asciiTheme="minorHAnsi" w:hAnsiTheme="minorHAnsi"/>
          <w:lang w:val="en-US"/>
        </w:rPr>
        <w:t xml:space="preserve">2000 yearly per instance and will include 24/7/365 support. </w:t>
      </w:r>
      <w:r w:rsidR="00F218E5" w:rsidRPr="00205D5A">
        <w:rPr>
          <w:rFonts w:asciiTheme="minorHAnsi" w:hAnsiTheme="minorHAnsi"/>
          <w:lang w:val="en-US"/>
        </w:rPr>
        <w:t xml:space="preserve"> </w:t>
      </w:r>
      <w:r w:rsidR="00031D37" w:rsidRPr="00205D5A">
        <w:rPr>
          <w:rFonts w:asciiTheme="minorHAnsi" w:hAnsiTheme="minorHAnsi"/>
          <w:lang w:val="en-US"/>
        </w:rPr>
        <w:t xml:space="preserve"> </w:t>
      </w:r>
    </w:p>
    <w:p w14:paraId="06B359AD" w14:textId="0D0C3DEA" w:rsidR="007439D2" w:rsidRPr="00205D5A" w:rsidRDefault="001F660D" w:rsidP="008B2B03">
      <w:pPr>
        <w:pStyle w:val="H2020Standard"/>
        <w:rPr>
          <w:rFonts w:asciiTheme="minorHAnsi" w:hAnsiTheme="minorHAnsi"/>
          <w:lang w:val="en-US"/>
        </w:rPr>
      </w:pPr>
      <w:r w:rsidRPr="00205D5A">
        <w:rPr>
          <w:rFonts w:asciiTheme="minorHAnsi" w:hAnsiTheme="minorHAnsi"/>
          <w:b/>
          <w:lang w:val="en-US"/>
        </w:rPr>
        <w:t>Secure Container Cloud Services</w:t>
      </w:r>
      <w:r w:rsidRPr="00205D5A">
        <w:rPr>
          <w:rFonts w:asciiTheme="minorHAnsi" w:hAnsiTheme="minorHAnsi"/>
          <w:lang w:val="en-US"/>
        </w:rPr>
        <w:t>.</w:t>
      </w:r>
      <w:r w:rsidR="006F2739" w:rsidRPr="00205D5A">
        <w:rPr>
          <w:rFonts w:asciiTheme="minorHAnsi" w:hAnsiTheme="minorHAnsi"/>
          <w:lang w:val="en-US"/>
        </w:rPr>
        <w:t xml:space="preserve"> </w:t>
      </w:r>
      <w:r w:rsidR="00E13B42" w:rsidRPr="00205D5A">
        <w:rPr>
          <w:rFonts w:asciiTheme="minorHAnsi" w:hAnsiTheme="minorHAnsi"/>
          <w:lang w:val="en-US"/>
        </w:rPr>
        <w:t>To simplify the usage of secure containers, we</w:t>
      </w:r>
      <w:r w:rsidR="00B80122" w:rsidRPr="00205D5A">
        <w:rPr>
          <w:rFonts w:asciiTheme="minorHAnsi" w:hAnsiTheme="minorHAnsi"/>
          <w:lang w:val="en-US"/>
        </w:rPr>
        <w:t xml:space="preserve"> will </w:t>
      </w:r>
      <w:r w:rsidR="00BD2E66" w:rsidRPr="00205D5A">
        <w:rPr>
          <w:rFonts w:asciiTheme="minorHAnsi" w:hAnsiTheme="minorHAnsi"/>
          <w:lang w:val="en-US"/>
        </w:rPr>
        <w:t>set up</w:t>
      </w:r>
      <w:r w:rsidR="00B80122" w:rsidRPr="00205D5A">
        <w:rPr>
          <w:rFonts w:asciiTheme="minorHAnsi" w:hAnsiTheme="minorHAnsi"/>
          <w:lang w:val="en-US"/>
        </w:rPr>
        <w:t xml:space="preserve"> a </w:t>
      </w:r>
      <w:r w:rsidR="00E13B42" w:rsidRPr="00205D5A">
        <w:rPr>
          <w:rFonts w:asciiTheme="minorHAnsi" w:hAnsiTheme="minorHAnsi"/>
          <w:lang w:val="en-US"/>
        </w:rPr>
        <w:t xml:space="preserve">cloud </w:t>
      </w:r>
      <w:r w:rsidR="003957E1" w:rsidRPr="00205D5A">
        <w:rPr>
          <w:rFonts w:asciiTheme="minorHAnsi" w:hAnsiTheme="minorHAnsi"/>
          <w:lang w:val="en-US"/>
        </w:rPr>
        <w:t xml:space="preserve">service </w:t>
      </w:r>
      <w:r w:rsidR="00E13B42" w:rsidRPr="00205D5A">
        <w:rPr>
          <w:rFonts w:asciiTheme="minorHAnsi" w:hAnsiTheme="minorHAnsi"/>
          <w:lang w:val="en-US"/>
        </w:rPr>
        <w:t xml:space="preserve">for </w:t>
      </w:r>
      <w:proofErr w:type="gramStart"/>
      <w:r w:rsidR="00E13B42" w:rsidRPr="00205D5A">
        <w:rPr>
          <w:rFonts w:asciiTheme="minorHAnsi" w:hAnsiTheme="minorHAnsi"/>
          <w:lang w:val="en-US"/>
        </w:rPr>
        <w:t>customers</w:t>
      </w:r>
      <w:proofErr w:type="gramEnd"/>
      <w:r w:rsidR="00E13B42" w:rsidRPr="00205D5A">
        <w:rPr>
          <w:rFonts w:asciiTheme="minorHAnsi" w:hAnsiTheme="minorHAnsi"/>
          <w:lang w:val="en-US"/>
        </w:rPr>
        <w:t xml:space="preserve"> </w:t>
      </w:r>
      <w:r w:rsidR="000B2605" w:rsidRPr="00205D5A">
        <w:rPr>
          <w:rFonts w:asciiTheme="minorHAnsi" w:hAnsiTheme="minorHAnsi"/>
          <w:lang w:val="en-US"/>
        </w:rPr>
        <w:t xml:space="preserve">experiment and operate </w:t>
      </w:r>
      <w:r w:rsidR="00B80122" w:rsidRPr="00205D5A">
        <w:rPr>
          <w:rFonts w:asciiTheme="minorHAnsi" w:hAnsiTheme="minorHAnsi"/>
          <w:lang w:val="en-US"/>
        </w:rPr>
        <w:t>secure containers</w:t>
      </w:r>
      <w:r w:rsidR="000B2605" w:rsidRPr="00205D5A">
        <w:rPr>
          <w:rFonts w:asciiTheme="minorHAnsi" w:hAnsiTheme="minorHAnsi"/>
          <w:lang w:val="en-US"/>
        </w:rPr>
        <w:t xml:space="preserve"> - to simplify the adoption of the SCP platform</w:t>
      </w:r>
      <w:r w:rsidR="00B80122" w:rsidRPr="00205D5A">
        <w:rPr>
          <w:rFonts w:asciiTheme="minorHAnsi" w:hAnsiTheme="minorHAnsi"/>
          <w:lang w:val="en-US"/>
        </w:rPr>
        <w:t xml:space="preserve">. </w:t>
      </w:r>
      <w:r w:rsidR="00AC56A8" w:rsidRPr="00205D5A">
        <w:rPr>
          <w:rFonts w:asciiTheme="minorHAnsi" w:hAnsiTheme="minorHAnsi"/>
          <w:lang w:val="en-US"/>
        </w:rPr>
        <w:t>W</w:t>
      </w:r>
      <w:r w:rsidR="00D534BF" w:rsidRPr="00205D5A">
        <w:rPr>
          <w:rFonts w:asciiTheme="minorHAnsi" w:hAnsiTheme="minorHAnsi"/>
          <w:lang w:val="en-US"/>
        </w:rPr>
        <w:t>e will charge for n</w:t>
      </w:r>
      <w:r w:rsidR="001313FB" w:rsidRPr="00205D5A">
        <w:rPr>
          <w:rFonts w:asciiTheme="minorHAnsi" w:hAnsiTheme="minorHAnsi"/>
          <w:lang w:val="en-US"/>
        </w:rPr>
        <w:t xml:space="preserve">odes running secure containers, </w:t>
      </w:r>
      <w:r w:rsidR="00D534BF" w:rsidRPr="00205D5A">
        <w:rPr>
          <w:rFonts w:asciiTheme="minorHAnsi" w:hAnsiTheme="minorHAnsi"/>
          <w:lang w:val="en-US"/>
        </w:rPr>
        <w:t>initially</w:t>
      </w:r>
      <w:r w:rsidR="00DD1D09" w:rsidRPr="00205D5A">
        <w:rPr>
          <w:rFonts w:asciiTheme="minorHAnsi" w:hAnsiTheme="minorHAnsi"/>
          <w:lang w:val="en-US"/>
        </w:rPr>
        <w:t>,</w:t>
      </w:r>
      <w:r w:rsidR="00D534BF" w:rsidRPr="00205D5A">
        <w:rPr>
          <w:rFonts w:asciiTheme="minorHAnsi" w:hAnsiTheme="minorHAnsi"/>
          <w:lang w:val="en-US"/>
        </w:rPr>
        <w:t xml:space="preserve"> </w:t>
      </w:r>
      <w:r w:rsidR="00B34E35" w:rsidRPr="00205D5A">
        <w:rPr>
          <w:rFonts w:asciiTheme="minorHAnsi" w:hAnsiTheme="minorHAnsi"/>
          <w:lang w:val="en-US"/>
        </w:rPr>
        <w:t>€</w:t>
      </w:r>
      <w:r w:rsidR="00D534BF" w:rsidRPr="00205D5A">
        <w:rPr>
          <w:rFonts w:asciiTheme="minorHAnsi" w:hAnsiTheme="minorHAnsi"/>
          <w:lang w:val="en-US"/>
        </w:rPr>
        <w:t xml:space="preserve">150 monthly per node. </w:t>
      </w:r>
      <w:r w:rsidR="00B51301" w:rsidRPr="00205D5A">
        <w:rPr>
          <w:rFonts w:asciiTheme="minorHAnsi" w:hAnsiTheme="minorHAnsi"/>
          <w:lang w:val="en-US"/>
        </w:rPr>
        <w:t xml:space="preserve">This price will, however, need to be adjusted based on real costs and the availability of other clouds </w:t>
      </w:r>
      <w:r w:rsidR="00F3191F" w:rsidRPr="00205D5A">
        <w:rPr>
          <w:rFonts w:asciiTheme="minorHAnsi" w:hAnsiTheme="minorHAnsi"/>
          <w:lang w:val="en-US"/>
        </w:rPr>
        <w:t>starting to offer</w:t>
      </w:r>
      <w:r w:rsidR="004E52B7">
        <w:rPr>
          <w:rFonts w:asciiTheme="minorHAnsi" w:hAnsiTheme="minorHAnsi"/>
          <w:lang w:val="en-US"/>
        </w:rPr>
        <w:t xml:space="preserve"> SGX-</w:t>
      </w:r>
      <w:r w:rsidR="00B51301" w:rsidRPr="00205D5A">
        <w:rPr>
          <w:rFonts w:asciiTheme="minorHAnsi" w:hAnsiTheme="minorHAnsi"/>
          <w:lang w:val="en-US"/>
        </w:rPr>
        <w:t xml:space="preserve">enabled machines.  </w:t>
      </w:r>
    </w:p>
    <w:p w14:paraId="52D9557C" w14:textId="57333CBF" w:rsidR="00570D83" w:rsidRPr="00205D5A" w:rsidRDefault="00432753" w:rsidP="00D529B7">
      <w:pPr>
        <w:pStyle w:val="H2020Standard"/>
        <w:rPr>
          <w:rFonts w:asciiTheme="minorHAnsi" w:hAnsiTheme="minorHAnsi"/>
          <w:lang w:val="en-US"/>
        </w:rPr>
      </w:pPr>
      <w:r w:rsidRPr="00205D5A">
        <w:rPr>
          <w:rFonts w:asciiTheme="minorHAnsi" w:hAnsiTheme="minorHAnsi"/>
          <w:b/>
          <w:lang w:val="en-US"/>
        </w:rPr>
        <w:t>P</w:t>
      </w:r>
      <w:r w:rsidR="005D4ACD" w:rsidRPr="00205D5A">
        <w:rPr>
          <w:rFonts w:asciiTheme="minorHAnsi" w:hAnsiTheme="minorHAnsi"/>
          <w:b/>
          <w:lang w:val="en-US"/>
        </w:rPr>
        <w:t xml:space="preserve">ilot </w:t>
      </w:r>
      <w:r w:rsidR="000332D8" w:rsidRPr="00205D5A">
        <w:rPr>
          <w:rFonts w:asciiTheme="minorHAnsi" w:hAnsiTheme="minorHAnsi"/>
          <w:b/>
          <w:lang w:val="en-US"/>
        </w:rPr>
        <w:t xml:space="preserve">flagship </w:t>
      </w:r>
      <w:r w:rsidR="005D4ACD" w:rsidRPr="00205D5A">
        <w:rPr>
          <w:rFonts w:asciiTheme="minorHAnsi" w:hAnsiTheme="minorHAnsi"/>
          <w:b/>
          <w:lang w:val="en-US"/>
        </w:rPr>
        <w:t>applications</w:t>
      </w:r>
      <w:r w:rsidR="005D4ACD" w:rsidRPr="00205D5A">
        <w:rPr>
          <w:rFonts w:asciiTheme="minorHAnsi" w:hAnsiTheme="minorHAnsi"/>
          <w:lang w:val="en-US"/>
        </w:rPr>
        <w:t>. Within the SCP project</w:t>
      </w:r>
      <w:r w:rsidR="008323AC" w:rsidRPr="00205D5A">
        <w:rPr>
          <w:rFonts w:asciiTheme="minorHAnsi" w:hAnsiTheme="minorHAnsi"/>
          <w:lang w:val="en-US"/>
        </w:rPr>
        <w:t>,</w:t>
      </w:r>
      <w:r w:rsidR="005D4ACD" w:rsidRPr="00205D5A">
        <w:rPr>
          <w:rFonts w:asciiTheme="minorHAnsi" w:hAnsiTheme="minorHAnsi"/>
          <w:lang w:val="en-US"/>
        </w:rPr>
        <w:t xml:space="preserve"> </w:t>
      </w:r>
      <w:r w:rsidR="008268A8" w:rsidRPr="00205D5A">
        <w:rPr>
          <w:rFonts w:asciiTheme="minorHAnsi" w:hAnsiTheme="minorHAnsi"/>
          <w:lang w:val="en-US"/>
        </w:rPr>
        <w:t xml:space="preserve">our objective is to </w:t>
      </w:r>
      <w:r w:rsidR="00DD66AF" w:rsidRPr="00205D5A">
        <w:rPr>
          <w:rFonts w:asciiTheme="minorHAnsi" w:hAnsiTheme="minorHAnsi"/>
          <w:lang w:val="en-US"/>
        </w:rPr>
        <w:t>port</w:t>
      </w:r>
      <w:r w:rsidR="008268A8" w:rsidRPr="00205D5A">
        <w:rPr>
          <w:rFonts w:asciiTheme="minorHAnsi" w:hAnsiTheme="minorHAnsi"/>
          <w:lang w:val="en-US"/>
        </w:rPr>
        <w:t xml:space="preserve"> </w:t>
      </w:r>
      <w:r w:rsidR="00E6020E" w:rsidRPr="00205D5A">
        <w:rPr>
          <w:rFonts w:asciiTheme="minorHAnsi" w:hAnsiTheme="minorHAnsi"/>
          <w:lang w:val="en-US"/>
        </w:rPr>
        <w:t xml:space="preserve">the </w:t>
      </w:r>
      <w:proofErr w:type="spellStart"/>
      <w:r w:rsidR="00E6020E" w:rsidRPr="00205D5A">
        <w:rPr>
          <w:rFonts w:asciiTheme="minorHAnsi" w:hAnsiTheme="minorHAnsi"/>
          <w:lang w:val="en-US"/>
        </w:rPr>
        <w:t>LivingMarket</w:t>
      </w:r>
      <w:proofErr w:type="spellEnd"/>
      <w:r w:rsidR="00E6020E" w:rsidRPr="00205D5A">
        <w:rPr>
          <w:rFonts w:asciiTheme="minorHAnsi" w:hAnsiTheme="minorHAnsi"/>
          <w:lang w:val="en-US"/>
        </w:rPr>
        <w:t xml:space="preserve"> sub product of EXUS’</w:t>
      </w:r>
      <w:r w:rsidR="008268A8" w:rsidRPr="00205D5A">
        <w:rPr>
          <w:rFonts w:asciiTheme="minorHAnsi" w:hAnsiTheme="minorHAnsi"/>
          <w:lang w:val="en-US"/>
        </w:rPr>
        <w:t xml:space="preserve"> </w:t>
      </w:r>
      <w:r w:rsidR="00D529B7" w:rsidRPr="00205D5A">
        <w:rPr>
          <w:rFonts w:asciiTheme="minorHAnsi" w:hAnsiTheme="minorHAnsi"/>
          <w:lang w:val="en-US"/>
        </w:rPr>
        <w:t>flagship</w:t>
      </w:r>
      <w:r w:rsidR="008268A8" w:rsidRPr="00205D5A">
        <w:rPr>
          <w:rFonts w:asciiTheme="minorHAnsi" w:hAnsiTheme="minorHAnsi"/>
          <w:lang w:val="en-US"/>
        </w:rPr>
        <w:t xml:space="preserve"> application </w:t>
      </w:r>
      <w:r w:rsidR="00E27D6F" w:rsidRPr="00205D5A">
        <w:rPr>
          <w:rFonts w:asciiTheme="minorHAnsi" w:hAnsiTheme="minorHAnsi"/>
          <w:b/>
          <w:lang w:val="en-US"/>
        </w:rPr>
        <w:t>E</w:t>
      </w:r>
      <w:r w:rsidR="00A50251" w:rsidRPr="00205D5A">
        <w:rPr>
          <w:rFonts w:asciiTheme="minorHAnsi" w:hAnsiTheme="minorHAnsi"/>
          <w:b/>
          <w:lang w:val="en-US"/>
        </w:rPr>
        <w:t>FS</w:t>
      </w:r>
      <w:r w:rsidR="00443F5D" w:rsidRPr="00205D5A">
        <w:rPr>
          <w:rStyle w:val="Funotenzeichen"/>
          <w:rFonts w:asciiTheme="minorHAnsi" w:hAnsiTheme="minorHAnsi"/>
          <w:lang w:val="en-US"/>
        </w:rPr>
        <w:footnoteReference w:id="6"/>
      </w:r>
      <w:r w:rsidR="00E27D6F" w:rsidRPr="00205D5A">
        <w:rPr>
          <w:rFonts w:asciiTheme="minorHAnsi" w:hAnsiTheme="minorHAnsi"/>
          <w:lang w:val="en-US"/>
        </w:rPr>
        <w:t xml:space="preserve"> </w:t>
      </w:r>
      <w:r w:rsidR="008268A8" w:rsidRPr="00205D5A">
        <w:rPr>
          <w:rFonts w:asciiTheme="minorHAnsi" w:hAnsiTheme="minorHAnsi"/>
          <w:lang w:val="en-US"/>
        </w:rPr>
        <w:t xml:space="preserve">of EXUS and </w:t>
      </w:r>
      <w:r w:rsidR="00E27D6F" w:rsidRPr="00205D5A">
        <w:rPr>
          <w:rFonts w:asciiTheme="minorHAnsi" w:hAnsiTheme="minorHAnsi"/>
          <w:lang w:val="en-US"/>
        </w:rPr>
        <w:t xml:space="preserve">the flagship application </w:t>
      </w:r>
      <w:proofErr w:type="spellStart"/>
      <w:r w:rsidR="00E74AFD" w:rsidRPr="00205D5A">
        <w:rPr>
          <w:rFonts w:asciiTheme="minorHAnsi" w:hAnsiTheme="minorHAnsi"/>
          <w:b/>
          <w:lang w:val="en-US"/>
        </w:rPr>
        <w:t>Stream</w:t>
      </w:r>
      <w:r w:rsidR="00E27D6F" w:rsidRPr="00205D5A">
        <w:rPr>
          <w:rFonts w:asciiTheme="minorHAnsi" w:hAnsiTheme="minorHAnsi"/>
          <w:b/>
          <w:lang w:val="en-US"/>
        </w:rPr>
        <w:t>Log</w:t>
      </w:r>
      <w:proofErr w:type="spellEnd"/>
      <w:r w:rsidR="00D529B7" w:rsidRPr="00205D5A">
        <w:rPr>
          <w:rFonts w:asciiTheme="minorHAnsi" w:hAnsiTheme="minorHAnsi"/>
          <w:lang w:val="en-US"/>
        </w:rPr>
        <w:t xml:space="preserve"> </w:t>
      </w:r>
      <w:r w:rsidR="008268A8" w:rsidRPr="00205D5A">
        <w:rPr>
          <w:rFonts w:asciiTheme="minorHAnsi" w:hAnsiTheme="minorHAnsi"/>
          <w:lang w:val="en-US"/>
        </w:rPr>
        <w:t>of SYNC</w:t>
      </w:r>
      <w:r w:rsidR="00D529B7" w:rsidRPr="00205D5A">
        <w:rPr>
          <w:rFonts w:asciiTheme="minorHAnsi" w:hAnsiTheme="minorHAnsi"/>
          <w:lang w:val="en-US"/>
        </w:rPr>
        <w:t xml:space="preserve"> </w:t>
      </w:r>
      <w:r w:rsidR="00E27D6F" w:rsidRPr="00205D5A">
        <w:rPr>
          <w:rFonts w:asciiTheme="minorHAnsi" w:hAnsiTheme="minorHAnsi"/>
          <w:lang w:val="en-US"/>
        </w:rPr>
        <w:t>to</w:t>
      </w:r>
      <w:r w:rsidR="008268A8" w:rsidRPr="00205D5A">
        <w:rPr>
          <w:rFonts w:asciiTheme="minorHAnsi" w:hAnsiTheme="minorHAnsi"/>
          <w:lang w:val="en-US"/>
        </w:rPr>
        <w:t xml:space="preserve"> secure containers</w:t>
      </w:r>
      <w:r w:rsidR="005D4ACD" w:rsidRPr="00205D5A">
        <w:rPr>
          <w:rFonts w:asciiTheme="minorHAnsi" w:hAnsiTheme="minorHAnsi"/>
          <w:lang w:val="en-US"/>
        </w:rPr>
        <w:t>.</w:t>
      </w:r>
      <w:r w:rsidR="00F30F37" w:rsidRPr="00205D5A">
        <w:rPr>
          <w:rFonts w:asciiTheme="minorHAnsi" w:hAnsiTheme="minorHAnsi"/>
          <w:lang w:val="en-US"/>
        </w:rPr>
        <w:t xml:space="preserve"> </w:t>
      </w:r>
      <w:r w:rsidR="00D529B7" w:rsidRPr="00205D5A">
        <w:rPr>
          <w:rFonts w:asciiTheme="minorHAnsi" w:hAnsiTheme="minorHAnsi"/>
          <w:lang w:val="en-US"/>
        </w:rPr>
        <w:t xml:space="preserve">The reasons for moving these applications in secure containers are different. </w:t>
      </w:r>
      <w:r w:rsidR="000D283A" w:rsidRPr="00205D5A">
        <w:rPr>
          <w:rFonts w:asciiTheme="minorHAnsi" w:hAnsiTheme="minorHAnsi"/>
          <w:lang w:val="en-US"/>
        </w:rPr>
        <w:t>EFS</w:t>
      </w:r>
      <w:r w:rsidR="00D529B7" w:rsidRPr="00205D5A">
        <w:rPr>
          <w:rFonts w:asciiTheme="minorHAnsi" w:hAnsiTheme="minorHAnsi"/>
          <w:lang w:val="en-US"/>
        </w:rPr>
        <w:t xml:space="preserve"> was recently awarded as best-in-class globally and is a comprehensive suite of software applications that manages credit risk along the whole lifecycle of accounts, from the moment of disbursement until write-off</w:t>
      </w:r>
      <w:r w:rsidR="0087770A" w:rsidRPr="00205D5A">
        <w:rPr>
          <w:rFonts w:asciiTheme="minorHAnsi" w:hAnsiTheme="minorHAnsi"/>
          <w:lang w:val="en-US"/>
        </w:rPr>
        <w:t xml:space="preserve"> or debt sale. EFS helps organiz</w:t>
      </w:r>
      <w:r w:rsidR="00D529B7" w:rsidRPr="00205D5A">
        <w:rPr>
          <w:rFonts w:asciiTheme="minorHAnsi" w:hAnsiTheme="minorHAnsi"/>
          <w:lang w:val="en-US"/>
        </w:rPr>
        <w:t>ations/banks:</w:t>
      </w:r>
      <w:r w:rsidR="00EB6118" w:rsidRPr="00205D5A">
        <w:rPr>
          <w:rFonts w:asciiTheme="minorHAnsi" w:hAnsiTheme="minorHAnsi"/>
          <w:lang w:val="en-US"/>
        </w:rPr>
        <w:t xml:space="preserve"> (a) i</w:t>
      </w:r>
      <w:r w:rsidR="00D529B7" w:rsidRPr="00205D5A">
        <w:rPr>
          <w:rFonts w:asciiTheme="minorHAnsi" w:hAnsiTheme="minorHAnsi"/>
          <w:lang w:val="en-US"/>
        </w:rPr>
        <w:t>dentify and treat credit risk early</w:t>
      </w:r>
      <w:r w:rsidR="00EB6118" w:rsidRPr="00205D5A">
        <w:rPr>
          <w:rFonts w:asciiTheme="minorHAnsi" w:hAnsiTheme="minorHAnsi"/>
          <w:lang w:val="en-US"/>
        </w:rPr>
        <w:t>, (b) p</w:t>
      </w:r>
      <w:r w:rsidR="00D529B7" w:rsidRPr="00205D5A">
        <w:rPr>
          <w:rFonts w:asciiTheme="minorHAnsi" w:hAnsiTheme="minorHAnsi"/>
          <w:lang w:val="en-US"/>
        </w:rPr>
        <w:t>erform efficient collections</w:t>
      </w:r>
      <w:r w:rsidR="00A8040A" w:rsidRPr="00205D5A">
        <w:rPr>
          <w:rFonts w:asciiTheme="minorHAnsi" w:hAnsiTheme="minorHAnsi"/>
          <w:lang w:val="en-US"/>
        </w:rPr>
        <w:t>, (c) m</w:t>
      </w:r>
      <w:r w:rsidR="00D529B7" w:rsidRPr="00205D5A">
        <w:rPr>
          <w:rFonts w:asciiTheme="minorHAnsi" w:hAnsiTheme="minorHAnsi"/>
          <w:lang w:val="en-US"/>
        </w:rPr>
        <w:t>anage legal proceedings and recoveries</w:t>
      </w:r>
      <w:r w:rsidR="00A8040A" w:rsidRPr="00205D5A">
        <w:rPr>
          <w:rFonts w:asciiTheme="minorHAnsi" w:hAnsiTheme="minorHAnsi"/>
          <w:lang w:val="en-US"/>
        </w:rPr>
        <w:t>, and (d) g</w:t>
      </w:r>
      <w:r w:rsidR="00D529B7" w:rsidRPr="00205D5A">
        <w:rPr>
          <w:rFonts w:asciiTheme="minorHAnsi" w:hAnsiTheme="minorHAnsi"/>
          <w:lang w:val="en-US"/>
        </w:rPr>
        <w:t>ain detailed insight into portfolio evolution, collections strategies and resource efficiency</w:t>
      </w:r>
      <w:r w:rsidR="009B2341" w:rsidRPr="00205D5A">
        <w:rPr>
          <w:rFonts w:asciiTheme="minorHAnsi" w:hAnsiTheme="minorHAnsi"/>
          <w:lang w:val="en-US"/>
        </w:rPr>
        <w:t>.</w:t>
      </w:r>
    </w:p>
    <w:p w14:paraId="39219E0F" w14:textId="64974AF8" w:rsidR="00D529B7" w:rsidRPr="00205D5A" w:rsidRDefault="00D529B7" w:rsidP="00D529B7">
      <w:pPr>
        <w:pStyle w:val="H2020Standard"/>
        <w:rPr>
          <w:rFonts w:asciiTheme="minorHAnsi" w:hAnsiTheme="minorHAnsi"/>
          <w:lang w:val="en-US"/>
        </w:rPr>
      </w:pPr>
      <w:r w:rsidRPr="00205D5A">
        <w:rPr>
          <w:rFonts w:asciiTheme="minorHAnsi" w:hAnsiTheme="minorHAnsi"/>
          <w:lang w:val="en-US"/>
        </w:rPr>
        <w:t xml:space="preserve">Currently, the </w:t>
      </w:r>
      <w:r w:rsidR="000D283A" w:rsidRPr="00205D5A">
        <w:rPr>
          <w:rFonts w:asciiTheme="minorHAnsi" w:hAnsiTheme="minorHAnsi"/>
          <w:lang w:val="en-US"/>
        </w:rPr>
        <w:t>EFS</w:t>
      </w:r>
      <w:r w:rsidR="00FB3726" w:rsidRPr="00205D5A">
        <w:rPr>
          <w:rFonts w:asciiTheme="minorHAnsi" w:hAnsiTheme="minorHAnsi"/>
          <w:lang w:val="en-US"/>
        </w:rPr>
        <w:t xml:space="preserve"> </w:t>
      </w:r>
      <w:r w:rsidRPr="00205D5A">
        <w:rPr>
          <w:rFonts w:asciiTheme="minorHAnsi" w:hAnsiTheme="minorHAnsi"/>
          <w:lang w:val="en-US"/>
        </w:rPr>
        <w:t xml:space="preserve">roadmap </w:t>
      </w:r>
      <w:r w:rsidR="00FB3726" w:rsidRPr="00205D5A">
        <w:rPr>
          <w:rFonts w:asciiTheme="minorHAnsi" w:hAnsiTheme="minorHAnsi"/>
          <w:lang w:val="en-US"/>
        </w:rPr>
        <w:t>plans</w:t>
      </w:r>
      <w:r w:rsidRPr="00205D5A">
        <w:rPr>
          <w:rFonts w:asciiTheme="minorHAnsi" w:hAnsiTheme="minorHAnsi"/>
          <w:lang w:val="en-US"/>
        </w:rPr>
        <w:t xml:space="preserve"> </w:t>
      </w:r>
      <w:r w:rsidR="00FB3726" w:rsidRPr="00205D5A">
        <w:rPr>
          <w:rFonts w:asciiTheme="minorHAnsi" w:hAnsiTheme="minorHAnsi"/>
          <w:lang w:val="en-US"/>
        </w:rPr>
        <w:t>the</w:t>
      </w:r>
      <w:r w:rsidRPr="00205D5A">
        <w:rPr>
          <w:rFonts w:asciiTheme="minorHAnsi" w:hAnsiTheme="minorHAnsi"/>
          <w:lang w:val="en-US"/>
        </w:rPr>
        <w:t xml:space="preserve"> </w:t>
      </w:r>
      <w:r w:rsidR="00FB3726" w:rsidRPr="00205D5A">
        <w:rPr>
          <w:rFonts w:asciiTheme="minorHAnsi" w:hAnsiTheme="minorHAnsi"/>
          <w:b/>
          <w:lang w:val="en-US"/>
        </w:rPr>
        <w:t>migration of the</w:t>
      </w:r>
      <w:r w:rsidRPr="00205D5A">
        <w:rPr>
          <w:rFonts w:asciiTheme="minorHAnsi" w:hAnsiTheme="minorHAnsi"/>
          <w:b/>
          <w:lang w:val="en-US"/>
        </w:rPr>
        <w:t xml:space="preserve"> software to the cloud</w:t>
      </w:r>
      <w:r w:rsidRPr="00205D5A">
        <w:rPr>
          <w:rFonts w:asciiTheme="minorHAnsi" w:hAnsiTheme="minorHAnsi"/>
          <w:lang w:val="en-US"/>
        </w:rPr>
        <w:t xml:space="preserve"> in order to facilitate a range of new features </w:t>
      </w:r>
      <w:r w:rsidR="00E6020E" w:rsidRPr="00205D5A">
        <w:rPr>
          <w:rFonts w:asciiTheme="minorHAnsi" w:hAnsiTheme="minorHAnsi"/>
          <w:lang w:val="en-US"/>
        </w:rPr>
        <w:t xml:space="preserve">such as the ones of the </w:t>
      </w:r>
      <w:proofErr w:type="spellStart"/>
      <w:r w:rsidR="00E6020E" w:rsidRPr="00F05B3A">
        <w:rPr>
          <w:rFonts w:asciiTheme="minorHAnsi" w:hAnsiTheme="minorHAnsi"/>
          <w:b/>
          <w:lang w:val="en-US"/>
        </w:rPr>
        <w:t>LivingMarket</w:t>
      </w:r>
      <w:proofErr w:type="spellEnd"/>
      <w:r w:rsidR="00E6020E" w:rsidRPr="00205D5A">
        <w:rPr>
          <w:rFonts w:asciiTheme="minorHAnsi" w:hAnsiTheme="minorHAnsi"/>
          <w:lang w:val="en-US"/>
        </w:rPr>
        <w:t xml:space="preserve"> product </w:t>
      </w:r>
      <w:r w:rsidRPr="00205D5A">
        <w:rPr>
          <w:rFonts w:asciiTheme="minorHAnsi" w:hAnsiTheme="minorHAnsi"/>
          <w:lang w:val="en-US"/>
        </w:rPr>
        <w:t>as well as a different business model.</w:t>
      </w:r>
      <w:r w:rsidR="0087770A" w:rsidRPr="00205D5A">
        <w:rPr>
          <w:rFonts w:asciiTheme="minorHAnsi" w:hAnsiTheme="minorHAnsi"/>
          <w:lang w:val="en-US"/>
        </w:rPr>
        <w:t xml:space="preserve"> Clearly, the confidentiality as well as the integrity of the data processed by E</w:t>
      </w:r>
      <w:r w:rsidR="00DB62BF" w:rsidRPr="00205D5A">
        <w:rPr>
          <w:rFonts w:asciiTheme="minorHAnsi" w:hAnsiTheme="minorHAnsi"/>
          <w:lang w:val="en-US"/>
        </w:rPr>
        <w:t>FS</w:t>
      </w:r>
      <w:r w:rsidR="0087770A" w:rsidRPr="00205D5A">
        <w:rPr>
          <w:rFonts w:asciiTheme="minorHAnsi" w:hAnsiTheme="minorHAnsi"/>
          <w:lang w:val="en-US"/>
        </w:rPr>
        <w:t xml:space="preserve"> must be protected. There are also the legal requirements that the data of EU banks must not leave Europe. In particular, this must be ensure</w:t>
      </w:r>
      <w:r w:rsidR="003B25E9" w:rsidRPr="00205D5A">
        <w:rPr>
          <w:rFonts w:asciiTheme="minorHAnsi" w:hAnsiTheme="minorHAnsi"/>
          <w:lang w:val="en-US"/>
        </w:rPr>
        <w:t>d</w:t>
      </w:r>
      <w:r w:rsidR="0087770A" w:rsidRPr="00205D5A">
        <w:rPr>
          <w:rFonts w:asciiTheme="minorHAnsi" w:hAnsiTheme="minorHAnsi"/>
          <w:lang w:val="en-US"/>
        </w:rPr>
        <w:t xml:space="preserve"> even if a foreign government </w:t>
      </w:r>
      <w:r w:rsidR="00947B6C" w:rsidRPr="00205D5A">
        <w:rPr>
          <w:rFonts w:asciiTheme="minorHAnsi" w:hAnsiTheme="minorHAnsi"/>
          <w:lang w:val="en-US"/>
        </w:rPr>
        <w:t>would get</w:t>
      </w:r>
      <w:r w:rsidR="0087770A" w:rsidRPr="00205D5A">
        <w:rPr>
          <w:rFonts w:asciiTheme="minorHAnsi" w:hAnsiTheme="minorHAnsi"/>
          <w:lang w:val="en-US"/>
        </w:rPr>
        <w:t xml:space="preserve"> legal access to all </w:t>
      </w:r>
      <w:r w:rsidR="00947B6C" w:rsidRPr="00205D5A">
        <w:rPr>
          <w:rFonts w:asciiTheme="minorHAnsi" w:hAnsiTheme="minorHAnsi"/>
          <w:lang w:val="en-US"/>
        </w:rPr>
        <w:t xml:space="preserve">user </w:t>
      </w:r>
      <w:r w:rsidR="0087770A" w:rsidRPr="00205D5A">
        <w:rPr>
          <w:rFonts w:asciiTheme="minorHAnsi" w:hAnsiTheme="minorHAnsi"/>
          <w:lang w:val="en-US"/>
        </w:rPr>
        <w:t xml:space="preserve">data hosted by </w:t>
      </w:r>
      <w:r w:rsidR="00947B6C" w:rsidRPr="00205D5A">
        <w:rPr>
          <w:rFonts w:asciiTheme="minorHAnsi" w:hAnsiTheme="minorHAnsi"/>
          <w:lang w:val="en-US"/>
        </w:rPr>
        <w:t>a</w:t>
      </w:r>
      <w:r w:rsidR="0087770A" w:rsidRPr="00205D5A">
        <w:rPr>
          <w:rFonts w:asciiTheme="minorHAnsi" w:hAnsiTheme="minorHAnsi"/>
          <w:lang w:val="en-US"/>
        </w:rPr>
        <w:t xml:space="preserve"> cloud provider</w:t>
      </w:r>
      <w:r w:rsidR="00947B6C" w:rsidRPr="00205D5A">
        <w:rPr>
          <w:rStyle w:val="Funotenzeichen"/>
          <w:rFonts w:asciiTheme="minorHAnsi" w:hAnsiTheme="minorHAnsi"/>
          <w:lang w:val="en-US"/>
        </w:rPr>
        <w:footnoteReference w:id="7"/>
      </w:r>
      <w:r w:rsidR="0087770A" w:rsidRPr="00205D5A">
        <w:rPr>
          <w:rFonts w:asciiTheme="minorHAnsi" w:hAnsiTheme="minorHAnsi"/>
          <w:lang w:val="en-US"/>
        </w:rPr>
        <w:t>.</w:t>
      </w:r>
      <w:r w:rsidR="00947B6C" w:rsidRPr="00205D5A">
        <w:rPr>
          <w:rFonts w:asciiTheme="minorHAnsi" w:hAnsiTheme="minorHAnsi"/>
          <w:lang w:val="en-US"/>
        </w:rPr>
        <w:t xml:space="preserve"> Within SCP, we ensure that all data accessible by </w:t>
      </w:r>
      <w:r w:rsidR="00B913AF" w:rsidRPr="00205D5A">
        <w:rPr>
          <w:rFonts w:asciiTheme="minorHAnsi" w:hAnsiTheme="minorHAnsi"/>
          <w:lang w:val="en-US"/>
        </w:rPr>
        <w:t>the cloud provide</w:t>
      </w:r>
      <w:r w:rsidR="00E6020E" w:rsidRPr="00205D5A">
        <w:rPr>
          <w:rFonts w:asciiTheme="minorHAnsi" w:hAnsiTheme="minorHAnsi"/>
          <w:lang w:val="en-US"/>
        </w:rPr>
        <w:t>r</w:t>
      </w:r>
      <w:r w:rsidR="00B913AF" w:rsidRPr="00205D5A">
        <w:rPr>
          <w:rFonts w:asciiTheme="minorHAnsi" w:hAnsiTheme="minorHAnsi"/>
          <w:lang w:val="en-US"/>
        </w:rPr>
        <w:t xml:space="preserve"> is encrypted.</w:t>
      </w:r>
      <w:r w:rsidR="0087770A" w:rsidRPr="00205D5A">
        <w:rPr>
          <w:rFonts w:asciiTheme="minorHAnsi" w:hAnsiTheme="minorHAnsi"/>
          <w:lang w:val="en-US"/>
        </w:rPr>
        <w:t xml:space="preserve"> </w:t>
      </w:r>
      <w:r w:rsidR="00D0501F" w:rsidRPr="00205D5A">
        <w:rPr>
          <w:rFonts w:asciiTheme="minorHAnsi" w:hAnsiTheme="minorHAnsi"/>
          <w:lang w:val="en-US"/>
        </w:rPr>
        <w:t>Within SCP</w:t>
      </w:r>
      <w:r w:rsidR="00B913AF" w:rsidRPr="00205D5A">
        <w:rPr>
          <w:rFonts w:asciiTheme="minorHAnsi" w:hAnsiTheme="minorHAnsi"/>
          <w:lang w:val="en-US"/>
        </w:rPr>
        <w:t>,</w:t>
      </w:r>
      <w:r w:rsidR="00D0501F" w:rsidRPr="00205D5A">
        <w:rPr>
          <w:rFonts w:asciiTheme="minorHAnsi" w:hAnsiTheme="minorHAnsi"/>
          <w:lang w:val="en-US"/>
        </w:rPr>
        <w:t xml:space="preserve"> we will focus on porting </w:t>
      </w:r>
      <w:r w:rsidR="00711423" w:rsidRPr="00205D5A">
        <w:rPr>
          <w:rFonts w:asciiTheme="minorHAnsi" w:hAnsiTheme="minorHAnsi"/>
          <w:lang w:val="en-US"/>
        </w:rPr>
        <w:t>on of the new security-relevant feature</w:t>
      </w:r>
      <w:r w:rsidR="00384F54">
        <w:rPr>
          <w:rFonts w:asciiTheme="minorHAnsi" w:hAnsiTheme="minorHAnsi"/>
          <w:lang w:val="en-US"/>
        </w:rPr>
        <w:t>s</w:t>
      </w:r>
      <w:r w:rsidR="00D0501F" w:rsidRPr="00205D5A">
        <w:rPr>
          <w:rFonts w:asciiTheme="minorHAnsi" w:hAnsiTheme="minorHAnsi"/>
          <w:lang w:val="en-US"/>
        </w:rPr>
        <w:t xml:space="preserve"> </w:t>
      </w:r>
      <w:r w:rsidR="009D6632" w:rsidRPr="00205D5A">
        <w:rPr>
          <w:rFonts w:asciiTheme="minorHAnsi" w:hAnsiTheme="minorHAnsi"/>
          <w:lang w:val="en-US"/>
        </w:rPr>
        <w:t>to secure container</w:t>
      </w:r>
      <w:r w:rsidR="00384F54">
        <w:rPr>
          <w:rFonts w:asciiTheme="minorHAnsi" w:hAnsiTheme="minorHAnsi"/>
          <w:lang w:val="en-US"/>
        </w:rPr>
        <w:t>s</w:t>
      </w:r>
      <w:r w:rsidR="004F779A" w:rsidRPr="00205D5A">
        <w:rPr>
          <w:rFonts w:asciiTheme="minorHAnsi" w:hAnsiTheme="minorHAnsi"/>
          <w:lang w:val="en-US"/>
        </w:rPr>
        <w:t xml:space="preserve">. </w:t>
      </w:r>
    </w:p>
    <w:p w14:paraId="3579794E" w14:textId="3D9AE617" w:rsidR="00DD3364" w:rsidRPr="00205D5A" w:rsidRDefault="00E5366F" w:rsidP="004206B9">
      <w:pPr>
        <w:pStyle w:val="H2020Standard"/>
        <w:rPr>
          <w:rFonts w:asciiTheme="minorHAnsi" w:hAnsiTheme="minorHAnsi"/>
          <w:lang w:val="en-US"/>
        </w:rPr>
      </w:pPr>
      <w:r w:rsidRPr="00205D5A">
        <w:rPr>
          <w:rFonts w:asciiTheme="minorHAnsi" w:hAnsiTheme="minorHAnsi"/>
          <w:lang w:val="en-US"/>
        </w:rPr>
        <w:t xml:space="preserve">The flagship application of SYNC is </w:t>
      </w:r>
      <w:proofErr w:type="spellStart"/>
      <w:r w:rsidRPr="00205D5A">
        <w:rPr>
          <w:rFonts w:asciiTheme="minorHAnsi" w:hAnsiTheme="minorHAnsi"/>
          <w:lang w:val="en-US"/>
        </w:rPr>
        <w:t>St</w:t>
      </w:r>
      <w:r w:rsidR="00C51212" w:rsidRPr="00205D5A">
        <w:rPr>
          <w:rFonts w:asciiTheme="minorHAnsi" w:hAnsiTheme="minorHAnsi"/>
          <w:lang w:val="en-US"/>
        </w:rPr>
        <w:t>r</w:t>
      </w:r>
      <w:r w:rsidRPr="00205D5A">
        <w:rPr>
          <w:rFonts w:asciiTheme="minorHAnsi" w:hAnsiTheme="minorHAnsi"/>
          <w:lang w:val="en-US"/>
        </w:rPr>
        <w:t>eamLog</w:t>
      </w:r>
      <w:proofErr w:type="spellEnd"/>
      <w:r w:rsidR="002432EF" w:rsidRPr="00205D5A">
        <w:rPr>
          <w:rStyle w:val="Funotenzeichen"/>
          <w:rFonts w:asciiTheme="minorHAnsi" w:hAnsiTheme="minorHAnsi"/>
          <w:lang w:val="en-US"/>
        </w:rPr>
        <w:footnoteReference w:id="8"/>
      </w:r>
      <w:r w:rsidR="007842C4" w:rsidRPr="00205D5A">
        <w:rPr>
          <w:rFonts w:asciiTheme="minorHAnsi" w:hAnsiTheme="minorHAnsi"/>
          <w:lang w:val="en-US"/>
        </w:rPr>
        <w:t xml:space="preserve">. </w:t>
      </w:r>
      <w:r w:rsidR="004C590F" w:rsidRPr="00205D5A">
        <w:rPr>
          <w:rFonts w:asciiTheme="minorHAnsi" w:hAnsiTheme="minorHAnsi"/>
          <w:lang w:val="en-US"/>
        </w:rPr>
        <w:t xml:space="preserve">This application </w:t>
      </w:r>
      <w:r w:rsidR="004206B9" w:rsidRPr="00205D5A">
        <w:rPr>
          <w:rFonts w:asciiTheme="minorHAnsi" w:hAnsiTheme="minorHAnsi"/>
          <w:lang w:val="en-US"/>
        </w:rPr>
        <w:t>provides an</w:t>
      </w:r>
      <w:r w:rsidR="000932AE" w:rsidRPr="00205D5A">
        <w:rPr>
          <w:rFonts w:asciiTheme="minorHAnsi" w:hAnsiTheme="minorHAnsi"/>
          <w:lang w:val="en-US"/>
        </w:rPr>
        <w:t xml:space="preserve"> effective </w:t>
      </w:r>
      <w:r w:rsidR="004206B9" w:rsidRPr="00205D5A">
        <w:rPr>
          <w:rFonts w:asciiTheme="minorHAnsi" w:hAnsiTheme="minorHAnsi"/>
          <w:lang w:val="en-US"/>
        </w:rPr>
        <w:t xml:space="preserve">approach </w:t>
      </w:r>
      <w:r w:rsidR="000932AE" w:rsidRPr="00205D5A">
        <w:rPr>
          <w:rFonts w:asciiTheme="minorHAnsi" w:hAnsiTheme="minorHAnsi"/>
          <w:lang w:val="en-US"/>
        </w:rPr>
        <w:t xml:space="preserve">for access control </w:t>
      </w:r>
      <w:r w:rsidR="004206B9" w:rsidRPr="00205D5A">
        <w:rPr>
          <w:rFonts w:asciiTheme="minorHAnsi" w:hAnsiTheme="minorHAnsi"/>
          <w:lang w:val="en-US"/>
        </w:rPr>
        <w:t xml:space="preserve">monitoring </w:t>
      </w:r>
      <w:r w:rsidR="000932AE" w:rsidRPr="00205D5A">
        <w:rPr>
          <w:rFonts w:asciiTheme="minorHAnsi" w:hAnsiTheme="minorHAnsi"/>
          <w:lang w:val="en-US"/>
        </w:rPr>
        <w:t>of system administrators</w:t>
      </w:r>
      <w:r w:rsidR="004206B9" w:rsidRPr="00205D5A">
        <w:rPr>
          <w:rFonts w:asciiTheme="minorHAnsi" w:hAnsiTheme="minorHAnsi"/>
          <w:lang w:val="en-US"/>
        </w:rPr>
        <w:t xml:space="preserve">. </w:t>
      </w:r>
      <w:proofErr w:type="spellStart"/>
      <w:r w:rsidR="004206B9" w:rsidRPr="00205D5A">
        <w:rPr>
          <w:rFonts w:asciiTheme="minorHAnsi" w:hAnsiTheme="minorHAnsi"/>
          <w:lang w:val="en-US"/>
        </w:rPr>
        <w:t>StreamLog</w:t>
      </w:r>
      <w:proofErr w:type="spellEnd"/>
      <w:r w:rsidR="004206B9" w:rsidRPr="00205D5A">
        <w:rPr>
          <w:rFonts w:asciiTheme="minorHAnsi" w:hAnsiTheme="minorHAnsi"/>
          <w:lang w:val="en-US"/>
        </w:rPr>
        <w:t xml:space="preserve"> audits the actions performed by </w:t>
      </w:r>
      <w:r w:rsidR="007C0B16" w:rsidRPr="00205D5A">
        <w:rPr>
          <w:rFonts w:asciiTheme="minorHAnsi" w:hAnsiTheme="minorHAnsi"/>
          <w:lang w:val="en-US"/>
        </w:rPr>
        <w:t>s</w:t>
      </w:r>
      <w:r w:rsidR="004206B9" w:rsidRPr="00205D5A">
        <w:rPr>
          <w:rFonts w:asciiTheme="minorHAnsi" w:hAnsiTheme="minorHAnsi"/>
          <w:lang w:val="en-US"/>
        </w:rPr>
        <w:t xml:space="preserve">ystem </w:t>
      </w:r>
      <w:r w:rsidR="007C0B16" w:rsidRPr="00205D5A">
        <w:rPr>
          <w:rFonts w:asciiTheme="minorHAnsi" w:hAnsiTheme="minorHAnsi"/>
          <w:lang w:val="en-US"/>
        </w:rPr>
        <w:t>a</w:t>
      </w:r>
      <w:r w:rsidR="004206B9" w:rsidRPr="00205D5A">
        <w:rPr>
          <w:rFonts w:asciiTheme="minorHAnsi" w:hAnsiTheme="minorHAnsi"/>
          <w:lang w:val="en-US"/>
        </w:rPr>
        <w:t>dministrator</w:t>
      </w:r>
      <w:r w:rsidR="007C0B16" w:rsidRPr="00205D5A">
        <w:rPr>
          <w:rFonts w:asciiTheme="minorHAnsi" w:hAnsiTheme="minorHAnsi"/>
          <w:lang w:val="en-US"/>
        </w:rPr>
        <w:t>s to detect abuses</w:t>
      </w:r>
      <w:r w:rsidR="004206B9" w:rsidRPr="00205D5A">
        <w:rPr>
          <w:rFonts w:asciiTheme="minorHAnsi" w:hAnsiTheme="minorHAnsi"/>
          <w:lang w:val="en-US"/>
        </w:rPr>
        <w:t xml:space="preserve">. </w:t>
      </w:r>
      <w:r w:rsidR="00DD3364" w:rsidRPr="00205D5A">
        <w:rPr>
          <w:rFonts w:asciiTheme="minorHAnsi" w:hAnsiTheme="minorHAnsi"/>
          <w:lang w:val="en-US"/>
        </w:rPr>
        <w:t>There is an increasing focus on this issue in Italy - as well as in Europe - in the last few years. Itali</w:t>
      </w:r>
      <w:r w:rsidR="00F62BD4" w:rsidRPr="00205D5A">
        <w:rPr>
          <w:rFonts w:asciiTheme="minorHAnsi" w:hAnsiTheme="minorHAnsi"/>
          <w:lang w:val="en-US"/>
        </w:rPr>
        <w:t>an law mandates that abuses by system a</w:t>
      </w:r>
      <w:r w:rsidR="00DD3364" w:rsidRPr="00205D5A">
        <w:rPr>
          <w:rFonts w:asciiTheme="minorHAnsi" w:hAnsiTheme="minorHAnsi"/>
          <w:lang w:val="en-US"/>
        </w:rPr>
        <w:t xml:space="preserve">dministrators be detected, </w:t>
      </w:r>
      <w:r w:rsidR="00F62BD4" w:rsidRPr="00205D5A">
        <w:rPr>
          <w:rFonts w:asciiTheme="minorHAnsi" w:hAnsiTheme="minorHAnsi"/>
          <w:lang w:val="en-US"/>
        </w:rPr>
        <w:t>the data owners are to be notified</w:t>
      </w:r>
      <w:r w:rsidR="00DD3364" w:rsidRPr="00205D5A">
        <w:rPr>
          <w:rFonts w:asciiTheme="minorHAnsi" w:hAnsiTheme="minorHAnsi"/>
          <w:lang w:val="en-US"/>
        </w:rPr>
        <w:t xml:space="preserve"> and </w:t>
      </w:r>
      <w:proofErr w:type="gramStart"/>
      <w:r w:rsidR="00F62BD4" w:rsidRPr="00205D5A">
        <w:rPr>
          <w:rFonts w:asciiTheme="minorHAnsi" w:hAnsiTheme="minorHAnsi"/>
          <w:lang w:val="en-US"/>
        </w:rPr>
        <w:t>these administrator</w:t>
      </w:r>
      <w:proofErr w:type="gramEnd"/>
      <w:r w:rsidR="00F62BD4" w:rsidRPr="00205D5A">
        <w:rPr>
          <w:rFonts w:asciiTheme="minorHAnsi" w:hAnsiTheme="minorHAnsi"/>
          <w:lang w:val="en-US"/>
        </w:rPr>
        <w:t xml:space="preserve"> be </w:t>
      </w:r>
      <w:r w:rsidR="00DD3364" w:rsidRPr="00205D5A">
        <w:rPr>
          <w:rFonts w:asciiTheme="minorHAnsi" w:hAnsiTheme="minorHAnsi"/>
          <w:lang w:val="en-US"/>
        </w:rPr>
        <w:t>prosecuted in court.</w:t>
      </w:r>
    </w:p>
    <w:p w14:paraId="19ACEB98" w14:textId="2139418A" w:rsidR="004206B9" w:rsidRPr="00205D5A" w:rsidRDefault="004206B9" w:rsidP="004206B9">
      <w:pPr>
        <w:pStyle w:val="H2020Standard"/>
        <w:rPr>
          <w:rFonts w:asciiTheme="minorHAnsi" w:hAnsiTheme="minorHAnsi"/>
          <w:lang w:val="en-US"/>
        </w:rPr>
      </w:pPr>
      <w:r w:rsidRPr="00205D5A">
        <w:rPr>
          <w:rFonts w:asciiTheme="minorHAnsi" w:hAnsiTheme="minorHAnsi"/>
          <w:lang w:val="en-US"/>
        </w:rPr>
        <w:t>There is a strong business case</w:t>
      </w:r>
      <w:r w:rsidR="004D0131" w:rsidRPr="00205D5A">
        <w:rPr>
          <w:rFonts w:asciiTheme="minorHAnsi" w:hAnsiTheme="minorHAnsi"/>
          <w:lang w:val="en-US"/>
        </w:rPr>
        <w:t xml:space="preserve"> for porting the security critical parts of</w:t>
      </w:r>
      <w:r w:rsidRPr="00205D5A">
        <w:rPr>
          <w:rFonts w:asciiTheme="minorHAnsi" w:hAnsiTheme="minorHAnsi"/>
          <w:lang w:val="en-US"/>
        </w:rPr>
        <w:t xml:space="preserve"> </w:t>
      </w:r>
      <w:proofErr w:type="spellStart"/>
      <w:r w:rsidR="004D0131" w:rsidRPr="00205D5A">
        <w:rPr>
          <w:rFonts w:asciiTheme="minorHAnsi" w:hAnsiTheme="minorHAnsi"/>
          <w:lang w:val="en-US"/>
        </w:rPr>
        <w:t>StreamLog</w:t>
      </w:r>
      <w:proofErr w:type="spellEnd"/>
      <w:r w:rsidR="004D0131" w:rsidRPr="00205D5A">
        <w:rPr>
          <w:rFonts w:asciiTheme="minorHAnsi" w:hAnsiTheme="minorHAnsi"/>
          <w:lang w:val="en-US"/>
        </w:rPr>
        <w:t xml:space="preserve"> to a secure container</w:t>
      </w:r>
      <w:r w:rsidR="0012113F" w:rsidRPr="00205D5A">
        <w:rPr>
          <w:rFonts w:asciiTheme="minorHAnsi" w:hAnsiTheme="minorHAnsi"/>
          <w:lang w:val="en-US"/>
        </w:rPr>
        <w:t>.</w:t>
      </w:r>
      <w:r w:rsidRPr="00205D5A">
        <w:rPr>
          <w:rFonts w:asciiTheme="minorHAnsi" w:hAnsiTheme="minorHAnsi"/>
          <w:lang w:val="en-US"/>
        </w:rPr>
        <w:t xml:space="preserve"> </w:t>
      </w:r>
      <w:r w:rsidR="004E6FA8" w:rsidRPr="00205D5A">
        <w:rPr>
          <w:rFonts w:asciiTheme="minorHAnsi" w:hAnsiTheme="minorHAnsi"/>
          <w:lang w:val="en-US"/>
        </w:rPr>
        <w:t xml:space="preserve">The main motivation is to protect the </w:t>
      </w:r>
      <w:r w:rsidR="004E6FA8" w:rsidRPr="00205D5A">
        <w:rPr>
          <w:rFonts w:asciiTheme="minorHAnsi" w:hAnsiTheme="minorHAnsi"/>
          <w:b/>
          <w:lang w:val="en-US"/>
        </w:rPr>
        <w:t xml:space="preserve">integrity of the </w:t>
      </w:r>
      <w:r w:rsidR="0032202D" w:rsidRPr="00205D5A">
        <w:rPr>
          <w:rFonts w:asciiTheme="minorHAnsi" w:hAnsiTheme="minorHAnsi"/>
          <w:b/>
          <w:lang w:val="en-US"/>
        </w:rPr>
        <w:t xml:space="preserve">collected and </w:t>
      </w:r>
      <w:r w:rsidR="004E6FA8" w:rsidRPr="00205D5A">
        <w:rPr>
          <w:rFonts w:asciiTheme="minorHAnsi" w:hAnsiTheme="minorHAnsi"/>
          <w:b/>
          <w:lang w:val="en-US"/>
        </w:rPr>
        <w:t>logged data</w:t>
      </w:r>
      <w:r w:rsidR="004E6FA8" w:rsidRPr="00205D5A">
        <w:rPr>
          <w:rFonts w:asciiTheme="minorHAnsi" w:hAnsiTheme="minorHAnsi"/>
          <w:lang w:val="en-US"/>
        </w:rPr>
        <w:t xml:space="preserve">. </w:t>
      </w:r>
      <w:r w:rsidR="001F7037" w:rsidRPr="00205D5A">
        <w:rPr>
          <w:rFonts w:asciiTheme="minorHAnsi" w:hAnsiTheme="minorHAnsi"/>
          <w:lang w:val="en-US"/>
        </w:rPr>
        <w:t>A malicious system a</w:t>
      </w:r>
      <w:r w:rsidRPr="00205D5A">
        <w:rPr>
          <w:rFonts w:asciiTheme="minorHAnsi" w:hAnsiTheme="minorHAnsi"/>
          <w:lang w:val="en-US"/>
        </w:rPr>
        <w:t>dministrator would of course be highly motivated to tamper with the collected as well as with the recorded data. In its curren</w:t>
      </w:r>
      <w:r w:rsidR="00F86DCF" w:rsidRPr="00205D5A">
        <w:rPr>
          <w:rFonts w:asciiTheme="minorHAnsi" w:hAnsiTheme="minorHAnsi"/>
          <w:lang w:val="en-US"/>
        </w:rPr>
        <w:t xml:space="preserve">t implementation, </w:t>
      </w:r>
      <w:proofErr w:type="spellStart"/>
      <w:r w:rsidR="00F86DCF" w:rsidRPr="00205D5A">
        <w:rPr>
          <w:rFonts w:asciiTheme="minorHAnsi" w:hAnsiTheme="minorHAnsi"/>
          <w:lang w:val="en-US"/>
        </w:rPr>
        <w:t>StreamLog</w:t>
      </w:r>
      <w:proofErr w:type="spellEnd"/>
      <w:r w:rsidR="00F86DCF" w:rsidRPr="00205D5A">
        <w:rPr>
          <w:rFonts w:asciiTheme="minorHAnsi" w:hAnsiTheme="minorHAnsi"/>
          <w:lang w:val="en-US"/>
        </w:rPr>
        <w:t xml:space="preserve"> is - </w:t>
      </w:r>
      <w:r w:rsidRPr="00205D5A">
        <w:rPr>
          <w:rFonts w:asciiTheme="minorHAnsi" w:hAnsiTheme="minorHAnsi"/>
          <w:lang w:val="en-US"/>
        </w:rPr>
        <w:t>at least to so</w:t>
      </w:r>
      <w:r w:rsidR="00F86DCF" w:rsidRPr="00205D5A">
        <w:rPr>
          <w:rFonts w:asciiTheme="minorHAnsi" w:hAnsiTheme="minorHAnsi"/>
          <w:lang w:val="en-US"/>
        </w:rPr>
        <w:t>me extent -</w:t>
      </w:r>
      <w:r w:rsidRPr="00205D5A">
        <w:rPr>
          <w:rFonts w:asciiTheme="minorHAnsi" w:hAnsiTheme="minorHAnsi"/>
          <w:lang w:val="en-US"/>
        </w:rPr>
        <w:t xml:space="preserve"> vulnerable to </w:t>
      </w:r>
      <w:r w:rsidR="000B3064" w:rsidRPr="00205D5A">
        <w:rPr>
          <w:rFonts w:asciiTheme="minorHAnsi" w:hAnsiTheme="minorHAnsi"/>
          <w:lang w:val="en-US"/>
        </w:rPr>
        <w:t>such attacks by a smart system a</w:t>
      </w:r>
      <w:r w:rsidRPr="00205D5A">
        <w:rPr>
          <w:rFonts w:asciiTheme="minorHAnsi" w:hAnsiTheme="minorHAnsi"/>
          <w:lang w:val="en-US"/>
        </w:rPr>
        <w:t xml:space="preserve">dministrator. </w:t>
      </w:r>
      <w:r w:rsidR="003B2B87" w:rsidRPr="00205D5A">
        <w:rPr>
          <w:rFonts w:asciiTheme="minorHAnsi" w:hAnsiTheme="minorHAnsi"/>
          <w:lang w:val="en-US"/>
        </w:rPr>
        <w:t>Hence, we need to</w:t>
      </w:r>
      <w:r w:rsidRPr="00205D5A">
        <w:rPr>
          <w:rFonts w:asciiTheme="minorHAnsi" w:hAnsiTheme="minorHAnsi"/>
          <w:lang w:val="en-US"/>
        </w:rPr>
        <w:t xml:space="preserve"> protect the data collection and data storage features of the application </w:t>
      </w:r>
      <w:r w:rsidR="003B2B87" w:rsidRPr="00205D5A">
        <w:rPr>
          <w:rFonts w:asciiTheme="minorHAnsi" w:hAnsiTheme="minorHAnsi"/>
          <w:lang w:val="en-US"/>
        </w:rPr>
        <w:t xml:space="preserve">from administrators with root access. We can do so </w:t>
      </w:r>
      <w:r w:rsidRPr="00205D5A">
        <w:rPr>
          <w:rFonts w:asciiTheme="minorHAnsi" w:hAnsiTheme="minorHAnsi"/>
          <w:lang w:val="en-US"/>
        </w:rPr>
        <w:t xml:space="preserve">by </w:t>
      </w:r>
      <w:r w:rsidR="003B2B87" w:rsidRPr="00205D5A">
        <w:rPr>
          <w:rFonts w:asciiTheme="minorHAnsi" w:hAnsiTheme="minorHAnsi"/>
          <w:lang w:val="en-US"/>
        </w:rPr>
        <w:t xml:space="preserve">executing the collection and storage within </w:t>
      </w:r>
      <w:r w:rsidRPr="00205D5A">
        <w:rPr>
          <w:rFonts w:asciiTheme="minorHAnsi" w:hAnsiTheme="minorHAnsi"/>
          <w:lang w:val="en-US"/>
        </w:rPr>
        <w:t>secure container</w:t>
      </w:r>
      <w:r w:rsidR="003B2B87" w:rsidRPr="00205D5A">
        <w:rPr>
          <w:rFonts w:asciiTheme="minorHAnsi" w:hAnsiTheme="minorHAnsi"/>
          <w:lang w:val="en-US"/>
        </w:rPr>
        <w:t>s</w:t>
      </w:r>
      <w:r w:rsidRPr="00205D5A">
        <w:rPr>
          <w:rFonts w:asciiTheme="minorHAnsi" w:hAnsiTheme="minorHAnsi"/>
          <w:lang w:val="en-US"/>
        </w:rPr>
        <w:t xml:space="preserve">. </w:t>
      </w:r>
      <w:r w:rsidR="00DD4960" w:rsidRPr="00205D5A">
        <w:rPr>
          <w:rFonts w:asciiTheme="minorHAnsi" w:hAnsiTheme="minorHAnsi"/>
          <w:lang w:val="en-US"/>
        </w:rPr>
        <w:t xml:space="preserve">The presentation layer of the </w:t>
      </w:r>
      <w:r w:rsidR="0078329F" w:rsidRPr="00205D5A">
        <w:rPr>
          <w:rFonts w:asciiTheme="minorHAnsi" w:hAnsiTheme="minorHAnsi"/>
          <w:lang w:val="en-US"/>
        </w:rPr>
        <w:t>application</w:t>
      </w:r>
      <w:r w:rsidR="00DD4960" w:rsidRPr="00205D5A">
        <w:rPr>
          <w:rFonts w:asciiTheme="minorHAnsi" w:hAnsiTheme="minorHAnsi"/>
          <w:lang w:val="en-US"/>
        </w:rPr>
        <w:t xml:space="preserve"> has only read access</w:t>
      </w:r>
      <w:r w:rsidR="0078329F" w:rsidRPr="00205D5A">
        <w:rPr>
          <w:rFonts w:asciiTheme="minorHAnsi" w:hAnsiTheme="minorHAnsi"/>
          <w:lang w:val="en-US"/>
        </w:rPr>
        <w:t xml:space="preserve"> to the data</w:t>
      </w:r>
      <w:r w:rsidR="00DD4960" w:rsidRPr="00205D5A">
        <w:rPr>
          <w:rFonts w:asciiTheme="minorHAnsi" w:hAnsiTheme="minorHAnsi"/>
          <w:lang w:val="en-US"/>
        </w:rPr>
        <w:t xml:space="preserve"> and can </w:t>
      </w:r>
      <w:r w:rsidR="004E6FA8" w:rsidRPr="00205D5A">
        <w:rPr>
          <w:rFonts w:asciiTheme="minorHAnsi" w:hAnsiTheme="minorHAnsi"/>
          <w:lang w:val="en-US"/>
        </w:rPr>
        <w:t>continue to</w:t>
      </w:r>
      <w:r w:rsidR="0078329F" w:rsidRPr="00205D5A">
        <w:rPr>
          <w:rFonts w:asciiTheme="minorHAnsi" w:hAnsiTheme="minorHAnsi"/>
          <w:lang w:val="en-US"/>
        </w:rPr>
        <w:t xml:space="preserve"> </w:t>
      </w:r>
      <w:r w:rsidR="00DD4960" w:rsidRPr="00205D5A">
        <w:rPr>
          <w:rFonts w:asciiTheme="minorHAnsi" w:hAnsiTheme="minorHAnsi"/>
          <w:lang w:val="en-US"/>
        </w:rPr>
        <w:t xml:space="preserve">run outside </w:t>
      </w:r>
      <w:r w:rsidR="004E6FA8" w:rsidRPr="00205D5A">
        <w:rPr>
          <w:rFonts w:asciiTheme="minorHAnsi" w:hAnsiTheme="minorHAnsi"/>
          <w:lang w:val="en-US"/>
        </w:rPr>
        <w:t>secure</w:t>
      </w:r>
      <w:r w:rsidR="00DD4960" w:rsidRPr="00205D5A">
        <w:rPr>
          <w:rFonts w:asciiTheme="minorHAnsi" w:hAnsiTheme="minorHAnsi"/>
          <w:lang w:val="en-US"/>
        </w:rPr>
        <w:t xml:space="preserve"> </w:t>
      </w:r>
      <w:r w:rsidR="004E6FA8" w:rsidRPr="00205D5A">
        <w:rPr>
          <w:rFonts w:asciiTheme="minorHAnsi" w:hAnsiTheme="minorHAnsi"/>
          <w:lang w:val="en-US"/>
        </w:rPr>
        <w:t>containers</w:t>
      </w:r>
      <w:r w:rsidR="00DD4960" w:rsidRPr="00205D5A">
        <w:rPr>
          <w:rFonts w:asciiTheme="minorHAnsi" w:hAnsiTheme="minorHAnsi"/>
          <w:lang w:val="en-US"/>
        </w:rPr>
        <w:t xml:space="preserve">. </w:t>
      </w:r>
    </w:p>
    <w:p w14:paraId="03F085CF" w14:textId="44F6AD0B" w:rsidR="00330F3D" w:rsidRPr="00205D5A" w:rsidRDefault="005A120A" w:rsidP="00CF5676">
      <w:pPr>
        <w:spacing w:after="160" w:line="259" w:lineRule="auto"/>
        <w:jc w:val="both"/>
        <w:rPr>
          <w:rFonts w:asciiTheme="minorHAnsi" w:hAnsiTheme="minorHAnsi"/>
          <w:sz w:val="22"/>
          <w:szCs w:val="22"/>
        </w:rPr>
      </w:pPr>
      <w:r w:rsidRPr="00205D5A">
        <w:rPr>
          <w:rFonts w:asciiTheme="minorHAnsi" w:hAnsiTheme="minorHAnsi"/>
          <w:sz w:val="22"/>
          <w:szCs w:val="22"/>
        </w:rPr>
        <w:lastRenderedPageBreak/>
        <w:t xml:space="preserve">The parts 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that run in secure containers will be rewritten in C. </w:t>
      </w:r>
      <w:proofErr w:type="spellStart"/>
      <w:r w:rsidR="00027383" w:rsidRPr="00205D5A">
        <w:rPr>
          <w:rFonts w:asciiTheme="minorHAnsi" w:hAnsiTheme="minorHAnsi"/>
          <w:sz w:val="22"/>
          <w:szCs w:val="22"/>
        </w:rPr>
        <w:t>StreamLog</w:t>
      </w:r>
      <w:proofErr w:type="spellEnd"/>
      <w:r w:rsidR="00027383" w:rsidRPr="00205D5A">
        <w:rPr>
          <w:rFonts w:asciiTheme="minorHAnsi" w:hAnsiTheme="minorHAnsi"/>
          <w:sz w:val="22"/>
          <w:szCs w:val="22"/>
        </w:rPr>
        <w:t xml:space="preserve"> will be our pilot application to show the support for C-based applications as well as our compiler extension that ensures memory safety of applications running inside of secure containers.</w:t>
      </w:r>
      <w:r w:rsidRPr="00205D5A">
        <w:rPr>
          <w:rFonts w:asciiTheme="minorHAnsi" w:hAnsiTheme="minorHAnsi"/>
          <w:sz w:val="22"/>
          <w:szCs w:val="22"/>
        </w:rPr>
        <w:t xml:space="preserve"> </w:t>
      </w:r>
      <w:r w:rsidR="00CF5676" w:rsidRPr="00205D5A">
        <w:rPr>
          <w:rFonts w:asciiTheme="minorHAnsi" w:hAnsiTheme="minorHAnsi"/>
          <w:sz w:val="22"/>
          <w:szCs w:val="22"/>
        </w:rPr>
        <w:t xml:space="preserve">Both </w:t>
      </w:r>
      <w:proofErr w:type="spellStart"/>
      <w:r w:rsidR="00CF5676" w:rsidRPr="00205D5A">
        <w:rPr>
          <w:rFonts w:asciiTheme="minorHAnsi" w:hAnsiTheme="minorHAnsi"/>
          <w:sz w:val="22"/>
          <w:szCs w:val="22"/>
        </w:rPr>
        <w:t>StreamLog</w:t>
      </w:r>
      <w:proofErr w:type="spellEnd"/>
      <w:r w:rsidR="00CF5676" w:rsidRPr="00205D5A">
        <w:rPr>
          <w:rFonts w:asciiTheme="minorHAnsi" w:hAnsiTheme="minorHAnsi"/>
          <w:sz w:val="22"/>
          <w:szCs w:val="22"/>
        </w:rPr>
        <w:t xml:space="preserve"> as well as </w:t>
      </w:r>
      <w:r w:rsidR="001F1147" w:rsidRPr="00205D5A">
        <w:rPr>
          <w:rFonts w:asciiTheme="minorHAnsi" w:hAnsiTheme="minorHAnsi"/>
          <w:sz w:val="22"/>
          <w:szCs w:val="22"/>
        </w:rPr>
        <w:t>EFS</w:t>
      </w:r>
      <w:r w:rsidR="00CF5676" w:rsidRPr="00205D5A">
        <w:rPr>
          <w:rFonts w:asciiTheme="minorHAnsi" w:hAnsiTheme="minorHAnsi"/>
          <w:sz w:val="22"/>
          <w:szCs w:val="22"/>
        </w:rPr>
        <w:t xml:space="preserve"> will use the secure container images from SIL for a) a s</w:t>
      </w:r>
      <w:r w:rsidR="00AE11B4" w:rsidRPr="00205D5A">
        <w:rPr>
          <w:rFonts w:asciiTheme="minorHAnsi" w:hAnsiTheme="minorHAnsi"/>
          <w:sz w:val="22"/>
          <w:szCs w:val="22"/>
        </w:rPr>
        <w:t xml:space="preserve">ecure database backend, and b) </w:t>
      </w:r>
      <w:r w:rsidR="00581FCC" w:rsidRPr="00205D5A">
        <w:rPr>
          <w:rFonts w:asciiTheme="minorHAnsi" w:hAnsiTheme="minorHAnsi"/>
          <w:sz w:val="22"/>
          <w:szCs w:val="22"/>
        </w:rPr>
        <w:t>for the secure</w:t>
      </w:r>
      <w:r w:rsidR="00CF5676" w:rsidRPr="00205D5A">
        <w:rPr>
          <w:rFonts w:asciiTheme="minorHAnsi" w:hAnsiTheme="minorHAnsi"/>
          <w:sz w:val="22"/>
          <w:szCs w:val="22"/>
        </w:rPr>
        <w:t xml:space="preserve"> web servers</w:t>
      </w:r>
      <w:r w:rsidR="00D26130" w:rsidRPr="00205D5A">
        <w:rPr>
          <w:rFonts w:asciiTheme="minorHAnsi" w:hAnsiTheme="minorHAnsi"/>
          <w:sz w:val="22"/>
          <w:szCs w:val="22"/>
        </w:rPr>
        <w:t xml:space="preserve"> required to run inside of enclaves to protect the TLS certificates and to ensure the integrity </w:t>
      </w:r>
      <w:r w:rsidR="00D17175" w:rsidRPr="00205D5A">
        <w:rPr>
          <w:rFonts w:asciiTheme="minorHAnsi" w:hAnsiTheme="minorHAnsi"/>
          <w:sz w:val="22"/>
          <w:szCs w:val="22"/>
        </w:rPr>
        <w:t xml:space="preserve">and confidentiality </w:t>
      </w:r>
      <w:r w:rsidR="00D26130" w:rsidRPr="00205D5A">
        <w:rPr>
          <w:rFonts w:asciiTheme="minorHAnsi" w:hAnsiTheme="minorHAnsi"/>
          <w:sz w:val="22"/>
          <w:szCs w:val="22"/>
        </w:rPr>
        <w:t>of the communication.</w:t>
      </w:r>
    </w:p>
    <w:p w14:paraId="6D0DA412" w14:textId="2FF09A01" w:rsidR="00330F3D" w:rsidRPr="00205D5A" w:rsidRDefault="00330F3D" w:rsidP="00A17523">
      <w:pPr>
        <w:pStyle w:val="berschrift2"/>
        <w:ind w:left="708"/>
        <w:rPr>
          <w:rFonts w:asciiTheme="minorHAnsi" w:hAnsiTheme="minorHAnsi"/>
          <w:lang w:val="en-US"/>
        </w:rPr>
      </w:pPr>
      <w:bookmarkStart w:id="11" w:name="_Toc464574395"/>
      <w:bookmarkStart w:id="12" w:name="_Toc465148669"/>
      <w:r w:rsidRPr="00205D5A">
        <w:rPr>
          <w:rFonts w:asciiTheme="minorHAnsi" w:hAnsiTheme="minorHAnsi"/>
          <w:lang w:val="en-US"/>
        </w:rPr>
        <w:t>Relation to the work program</w:t>
      </w:r>
      <w:bookmarkEnd w:id="11"/>
      <w:bookmarkEnd w:id="12"/>
    </w:p>
    <w:p w14:paraId="18FE1D7F" w14:textId="0173ED0E" w:rsidR="00845E8E" w:rsidRPr="00205D5A" w:rsidRDefault="006B4C0F" w:rsidP="003E79D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Fast development, commercial take-up and/or wide deployment of sustainable innovative solutions</w:t>
      </w:r>
      <w:r w:rsidR="003E79DA" w:rsidRPr="00205D5A">
        <w:rPr>
          <w:rFonts w:asciiTheme="minorHAnsi" w:hAnsiTheme="minorHAnsi"/>
          <w:i/>
          <w:lang w:val="en-US"/>
        </w:rPr>
        <w:t xml:space="preserve"> in enabling and industrial technologies</w:t>
      </w:r>
    </w:p>
    <w:p w14:paraId="7EB972A5" w14:textId="63A237A7" w:rsidR="00845E8E" w:rsidRPr="00205D5A" w:rsidRDefault="00B24F98" w:rsidP="008B2B03">
      <w:pPr>
        <w:pStyle w:val="H2020Standard"/>
        <w:rPr>
          <w:rFonts w:asciiTheme="minorHAnsi" w:hAnsiTheme="minorHAnsi"/>
          <w:lang w:val="en-US"/>
        </w:rPr>
      </w:pPr>
      <w:r w:rsidRPr="00205D5A">
        <w:rPr>
          <w:rFonts w:asciiTheme="minorHAnsi" w:hAnsiTheme="minorHAnsi"/>
          <w:lang w:val="en-US"/>
        </w:rPr>
        <w:t xml:space="preserve">SCP combines partners with complementary expertise and clearly identified contributions to create a unique and new value-chain: SIL provides secure container environment </w:t>
      </w:r>
      <w:r w:rsidR="00B64414" w:rsidRPr="00205D5A">
        <w:rPr>
          <w:rFonts w:asciiTheme="minorHAnsi" w:hAnsiTheme="minorHAnsi"/>
          <w:lang w:val="en-US"/>
        </w:rPr>
        <w:t>compatible with the fast growing Docker environment</w:t>
      </w:r>
      <w:r w:rsidRPr="00205D5A">
        <w:rPr>
          <w:rFonts w:asciiTheme="minorHAnsi" w:hAnsiTheme="minorHAnsi"/>
          <w:lang w:val="en-US"/>
        </w:rPr>
        <w:t xml:space="preserve">, </w:t>
      </w:r>
      <w:r w:rsidR="00C35771" w:rsidRPr="00205D5A">
        <w:rPr>
          <w:rFonts w:asciiTheme="minorHAnsi" w:hAnsiTheme="minorHAnsi"/>
          <w:lang w:val="en-US"/>
        </w:rPr>
        <w:t>SYNC and EXUS provides software as a service on top of secure</w:t>
      </w:r>
      <w:r w:rsidR="006F5821" w:rsidRPr="00205D5A">
        <w:rPr>
          <w:rFonts w:asciiTheme="minorHAnsi" w:hAnsiTheme="minorHAnsi"/>
          <w:lang w:val="en-US"/>
        </w:rPr>
        <w:t xml:space="preserve"> container infrastructure </w:t>
      </w:r>
      <w:r w:rsidR="003B7A41" w:rsidRPr="00205D5A">
        <w:rPr>
          <w:rFonts w:asciiTheme="minorHAnsi" w:hAnsiTheme="minorHAnsi"/>
          <w:lang w:val="en-US"/>
        </w:rPr>
        <w:t>complementing their applications with secure container images for web ser</w:t>
      </w:r>
      <w:r w:rsidR="009D67BD">
        <w:rPr>
          <w:rFonts w:asciiTheme="minorHAnsi" w:hAnsiTheme="minorHAnsi"/>
          <w:lang w:val="en-US"/>
        </w:rPr>
        <w:t>vices as well as the data</w:t>
      </w:r>
      <w:r w:rsidR="00200335" w:rsidRPr="00205D5A">
        <w:rPr>
          <w:rFonts w:asciiTheme="minorHAnsi" w:hAnsiTheme="minorHAnsi"/>
          <w:lang w:val="en-US"/>
        </w:rPr>
        <w:t>base. There is also large market for helping software companies to move their applications inside of secure containers by a) providing secure container images of standard applications (SIL), and b) providing services to help these companies to port the application for secure containers (SYNC).</w:t>
      </w:r>
    </w:p>
    <w:p w14:paraId="2B7025F2" w14:textId="0CC3D817" w:rsidR="00845E8E" w:rsidRPr="00205D5A" w:rsidRDefault="0087294A" w:rsidP="0087294A">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...and/or for tackling societal challenges</w:t>
      </w:r>
    </w:p>
    <w:p w14:paraId="086C6E17" w14:textId="2014C8BC" w:rsidR="00845E8E" w:rsidRPr="00205D5A" w:rsidRDefault="008B7216" w:rsidP="008B2B03">
      <w:pPr>
        <w:pStyle w:val="H2020Standard"/>
        <w:rPr>
          <w:rFonts w:asciiTheme="minorHAnsi" w:hAnsiTheme="minorHAnsi"/>
          <w:lang w:val="en-US"/>
        </w:rPr>
      </w:pPr>
      <w:r w:rsidRPr="00205D5A">
        <w:rPr>
          <w:rFonts w:asciiTheme="minorHAnsi" w:hAnsiTheme="minorHAnsi"/>
          <w:lang w:val="en-US"/>
        </w:rPr>
        <w:t>SCP</w:t>
      </w:r>
      <w:r w:rsidR="00845E8E" w:rsidRPr="00205D5A">
        <w:rPr>
          <w:rFonts w:asciiTheme="minorHAnsi" w:hAnsiTheme="minorHAnsi"/>
          <w:lang w:val="en-US"/>
        </w:rPr>
        <w:t xml:space="preserve"> </w:t>
      </w:r>
      <w:r w:rsidR="00C54A97" w:rsidRPr="00205D5A">
        <w:rPr>
          <w:rFonts w:asciiTheme="minorHAnsi" w:hAnsiTheme="minorHAnsi"/>
          <w:lang w:val="en-US"/>
        </w:rPr>
        <w:t>addresses the key societal challenge of increasing the level of protection of organizations against cyber-disruptions, data breaches and theft of critical information. This challenge has been recognized at world-wide level and while today senior executives consider cyber-security as a necessary cost 75%</w:t>
      </w:r>
      <w:r w:rsidR="00C54A97" w:rsidRPr="00205D5A">
        <w:rPr>
          <w:rFonts w:asciiTheme="minorHAnsi" w:hAnsiTheme="minorHAnsi"/>
          <w:vertAlign w:val="superscript"/>
          <w:lang w:val="en-US"/>
        </w:rPr>
        <w:footnoteReference w:id="9"/>
      </w:r>
      <w:r w:rsidR="00C54A97" w:rsidRPr="00205D5A">
        <w:rPr>
          <w:rFonts w:asciiTheme="minorHAnsi" w:hAnsiTheme="minorHAnsi"/>
          <w:lang w:val="en-US"/>
        </w:rPr>
        <w:t>, surveys indicate a shift towards 59% considering cybersecurity as a competitive advantage within 3 years</w:t>
      </w:r>
      <w:r w:rsidR="00845E8E" w:rsidRPr="00205D5A">
        <w:rPr>
          <w:rFonts w:asciiTheme="minorHAnsi" w:hAnsiTheme="minorHAnsi"/>
          <w:lang w:val="en-US"/>
        </w:rPr>
        <w:t>.</w:t>
      </w:r>
      <w:r w:rsidR="00AF03C9" w:rsidRPr="00205D5A">
        <w:rPr>
          <w:rFonts w:asciiTheme="minorHAnsi" w:hAnsiTheme="minorHAnsi"/>
          <w:lang w:val="en-US"/>
        </w:rPr>
        <w:t xml:space="preserve"> This directly</w:t>
      </w:r>
      <w:r w:rsidR="00FA5F7F" w:rsidRPr="00205D5A">
        <w:rPr>
          <w:rFonts w:asciiTheme="minorHAnsi" w:hAnsiTheme="minorHAnsi"/>
          <w:lang w:val="en-US"/>
        </w:rPr>
        <w:t xml:space="preserve"> relates</w:t>
      </w:r>
      <w:r w:rsidR="00AF03C9" w:rsidRPr="00205D5A">
        <w:rPr>
          <w:rFonts w:asciiTheme="minorHAnsi" w:hAnsiTheme="minorHAnsi"/>
          <w:lang w:val="en-US"/>
        </w:rPr>
        <w:t xml:space="preserve"> to the </w:t>
      </w:r>
      <w:r w:rsidR="00AF03C9" w:rsidRPr="00205D5A">
        <w:rPr>
          <w:rFonts w:asciiTheme="minorHAnsi" w:hAnsiTheme="minorHAnsi"/>
          <w:i/>
          <w:lang w:val="en-US"/>
        </w:rPr>
        <w:t>Secure Society Challenge</w:t>
      </w:r>
      <w:r w:rsidR="00AF03C9" w:rsidRPr="00205D5A">
        <w:rPr>
          <w:rFonts w:asciiTheme="minorHAnsi" w:hAnsiTheme="minorHAnsi"/>
          <w:lang w:val="en-US"/>
        </w:rPr>
        <w:t xml:space="preserve"> and more specifically to the specific aim </w:t>
      </w:r>
      <w:r w:rsidR="00AF03C9" w:rsidRPr="00205D5A">
        <w:rPr>
          <w:rFonts w:asciiTheme="minorHAnsi" w:hAnsiTheme="minorHAnsi"/>
          <w:i/>
          <w:lang w:val="en-US"/>
        </w:rPr>
        <w:t>Cyber Security for SMEs, local public administration and Individuals</w:t>
      </w:r>
    </w:p>
    <w:p w14:paraId="4F7C61F1" w14:textId="0EA87A4A" w:rsidR="00EE7687" w:rsidRPr="00205D5A" w:rsidRDefault="00081FD9" w:rsidP="00081FD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Time to initial market take-up no later than 3 years after the beginning of the FTI project.</w:t>
      </w:r>
    </w:p>
    <w:p w14:paraId="3515B462" w14:textId="0FB673EF" w:rsidR="00845E8E" w:rsidRPr="00205D5A" w:rsidRDefault="005C0EC8" w:rsidP="008B2B03">
      <w:pPr>
        <w:pStyle w:val="H2020Standard"/>
        <w:rPr>
          <w:rFonts w:asciiTheme="minorHAnsi" w:hAnsiTheme="minorHAnsi"/>
          <w:lang w:val="en-US"/>
        </w:rPr>
      </w:pPr>
      <w:r w:rsidRPr="00205D5A">
        <w:rPr>
          <w:rFonts w:asciiTheme="minorHAnsi" w:hAnsiTheme="minorHAnsi"/>
          <w:lang w:val="en-US"/>
        </w:rPr>
        <w:t xml:space="preserve">SCP will </w:t>
      </w:r>
      <w:r w:rsidR="008110BF" w:rsidRPr="00205D5A">
        <w:rPr>
          <w:rFonts w:asciiTheme="minorHAnsi" w:hAnsiTheme="minorHAnsi"/>
          <w:lang w:val="en-US"/>
        </w:rPr>
        <w:t>develop an</w:t>
      </w:r>
      <w:r w:rsidRPr="00205D5A">
        <w:rPr>
          <w:rFonts w:asciiTheme="minorHAnsi" w:hAnsiTheme="minorHAnsi"/>
          <w:lang w:val="en-US"/>
        </w:rPr>
        <w:t xml:space="preserve"> innovative </w:t>
      </w:r>
      <w:r w:rsidR="008110BF" w:rsidRPr="00205D5A">
        <w:rPr>
          <w:rFonts w:asciiTheme="minorHAnsi" w:hAnsiTheme="minorHAnsi"/>
          <w:lang w:val="en-US"/>
        </w:rPr>
        <w:t>secure container platform</w:t>
      </w:r>
      <w:r w:rsidRPr="00205D5A">
        <w:rPr>
          <w:rFonts w:asciiTheme="minorHAnsi" w:hAnsiTheme="minorHAnsi"/>
          <w:lang w:val="en-US"/>
        </w:rPr>
        <w:t xml:space="preserve"> that </w:t>
      </w:r>
      <w:r w:rsidR="008110BF" w:rsidRPr="00205D5A">
        <w:rPr>
          <w:rFonts w:asciiTheme="minorHAnsi" w:hAnsiTheme="minorHAnsi"/>
          <w:lang w:val="en-US"/>
        </w:rPr>
        <w:t>will</w:t>
      </w:r>
      <w:r w:rsidRPr="00205D5A">
        <w:rPr>
          <w:rFonts w:asciiTheme="minorHAnsi" w:hAnsiTheme="minorHAnsi"/>
          <w:lang w:val="en-US"/>
        </w:rPr>
        <w:t xml:space="preserve"> </w:t>
      </w:r>
      <w:r w:rsidR="008110BF" w:rsidRPr="00205D5A">
        <w:rPr>
          <w:rFonts w:asciiTheme="minorHAnsi" w:hAnsiTheme="minorHAnsi"/>
          <w:lang w:val="en-US"/>
        </w:rPr>
        <w:t xml:space="preserve">be </w:t>
      </w:r>
      <w:r w:rsidRPr="00205D5A">
        <w:rPr>
          <w:rFonts w:asciiTheme="minorHAnsi" w:hAnsiTheme="minorHAnsi"/>
          <w:lang w:val="en-US"/>
        </w:rPr>
        <w:t xml:space="preserve">demonstrated </w:t>
      </w:r>
      <w:r w:rsidR="008110BF" w:rsidRPr="00205D5A">
        <w:rPr>
          <w:rFonts w:asciiTheme="minorHAnsi" w:hAnsiTheme="minorHAnsi"/>
          <w:lang w:val="en-US"/>
        </w:rPr>
        <w:t xml:space="preserve">and </w:t>
      </w:r>
      <w:r w:rsidR="00877408" w:rsidRPr="00205D5A">
        <w:rPr>
          <w:rFonts w:asciiTheme="minorHAnsi" w:hAnsiTheme="minorHAnsi"/>
          <w:lang w:val="en-US"/>
        </w:rPr>
        <w:t>evaluated</w:t>
      </w:r>
      <w:r w:rsidR="008110BF" w:rsidRPr="00205D5A">
        <w:rPr>
          <w:rFonts w:asciiTheme="minorHAnsi" w:hAnsiTheme="minorHAnsi"/>
          <w:lang w:val="en-US"/>
        </w:rPr>
        <w:t xml:space="preserve"> </w:t>
      </w:r>
      <w:r w:rsidRPr="00205D5A">
        <w:rPr>
          <w:rFonts w:asciiTheme="minorHAnsi" w:hAnsiTheme="minorHAnsi"/>
          <w:lang w:val="en-US"/>
        </w:rPr>
        <w:t xml:space="preserve">in </w:t>
      </w:r>
      <w:r w:rsidR="008110BF" w:rsidRPr="00205D5A">
        <w:rPr>
          <w:rFonts w:asciiTheme="minorHAnsi" w:hAnsiTheme="minorHAnsi"/>
          <w:lang w:val="en-US"/>
        </w:rPr>
        <w:t>operative</w:t>
      </w:r>
      <w:r w:rsidRPr="00205D5A">
        <w:rPr>
          <w:rFonts w:asciiTheme="minorHAnsi" w:hAnsiTheme="minorHAnsi"/>
          <w:lang w:val="en-US"/>
        </w:rPr>
        <w:t xml:space="preserve"> environments</w:t>
      </w:r>
      <w:r w:rsidR="008110BF" w:rsidRPr="00205D5A">
        <w:rPr>
          <w:rFonts w:asciiTheme="minorHAnsi" w:hAnsiTheme="minorHAnsi"/>
          <w:lang w:val="en-US"/>
        </w:rPr>
        <w:t xml:space="preserve">. </w:t>
      </w:r>
      <w:r w:rsidR="0044247A" w:rsidRPr="00205D5A">
        <w:rPr>
          <w:rFonts w:asciiTheme="minorHAnsi" w:hAnsiTheme="minorHAnsi"/>
          <w:lang w:val="en-US"/>
        </w:rPr>
        <w:t>SCP imp</w:t>
      </w:r>
      <w:r w:rsidR="00534E91" w:rsidRPr="00205D5A">
        <w:rPr>
          <w:rFonts w:asciiTheme="minorHAnsi" w:hAnsiTheme="minorHAnsi"/>
          <w:lang w:val="en-US"/>
        </w:rPr>
        <w:t>lements a “go-to-market” scheme</w:t>
      </w:r>
      <w:r w:rsidR="00F26BE4">
        <w:rPr>
          <w:rFonts w:asciiTheme="minorHAnsi" w:hAnsiTheme="minorHAnsi"/>
          <w:lang w:val="en-US"/>
        </w:rPr>
        <w:t xml:space="preserve"> to speed up the market take-up</w:t>
      </w:r>
      <w:r w:rsidR="00845E8E" w:rsidRPr="00205D5A">
        <w:rPr>
          <w:rFonts w:asciiTheme="minorHAnsi" w:hAnsiTheme="minorHAnsi"/>
          <w:lang w:val="en-US"/>
        </w:rPr>
        <w:t>.</w:t>
      </w:r>
      <w:r w:rsidR="00F26BE4">
        <w:rPr>
          <w:rFonts w:asciiTheme="minorHAnsi" w:hAnsiTheme="minorHAnsi"/>
          <w:lang w:val="en-US"/>
        </w:rPr>
        <w:t xml:space="preserve"> The SCP platform will become </w:t>
      </w:r>
      <w:r w:rsidR="00F26BE4" w:rsidRPr="00205D5A">
        <w:rPr>
          <w:rFonts w:asciiTheme="minorHAnsi" w:hAnsiTheme="minorHAnsi"/>
          <w:lang w:val="en-US"/>
        </w:rPr>
        <w:t>market-ready by the end of the project.</w:t>
      </w:r>
    </w:p>
    <w:p w14:paraId="1CB5E67A" w14:textId="0B13C4F9" w:rsidR="00845E8E" w:rsidRPr="00205D5A" w:rsidRDefault="004A7973" w:rsidP="004A7973">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Enhanced competitiveness and growth of business partners in the consortium, measured in terms of turnover and job creation</w:t>
      </w:r>
    </w:p>
    <w:p w14:paraId="095785C1" w14:textId="587AAA5C" w:rsidR="00845E8E" w:rsidRPr="00205D5A" w:rsidRDefault="00786DD2" w:rsidP="008B2B03">
      <w:pPr>
        <w:pStyle w:val="H2020Standard"/>
        <w:rPr>
          <w:rFonts w:asciiTheme="minorHAnsi" w:hAnsiTheme="minorHAnsi"/>
          <w:lang w:val="en-US"/>
        </w:rPr>
      </w:pPr>
      <w:r w:rsidRPr="00205D5A">
        <w:rPr>
          <w:rFonts w:asciiTheme="minorHAnsi" w:hAnsiTheme="minorHAnsi"/>
          <w:lang w:val="en-US"/>
        </w:rPr>
        <w:t>We expect a substantial growth</w:t>
      </w:r>
      <w:r w:rsidR="008F1446" w:rsidRPr="00205D5A">
        <w:rPr>
          <w:rFonts w:asciiTheme="minorHAnsi" w:hAnsiTheme="minorHAnsi"/>
          <w:lang w:val="en-US"/>
        </w:rPr>
        <w:t xml:space="preserve"> of all partners of SCP</w:t>
      </w:r>
      <w:r w:rsidRPr="00205D5A">
        <w:rPr>
          <w:rFonts w:asciiTheme="minorHAnsi" w:hAnsiTheme="minorHAnsi"/>
          <w:lang w:val="en-US"/>
        </w:rPr>
        <w:t xml:space="preserve"> </w:t>
      </w:r>
      <w:r w:rsidR="00B95F1B" w:rsidRPr="00205D5A">
        <w:rPr>
          <w:rFonts w:asciiTheme="minorHAnsi" w:hAnsiTheme="minorHAnsi"/>
          <w:lang w:val="en-US"/>
        </w:rPr>
        <w:t>based on the exploitation of these results</w:t>
      </w:r>
      <w:r w:rsidR="00845E8E" w:rsidRPr="00205D5A">
        <w:rPr>
          <w:rFonts w:asciiTheme="minorHAnsi" w:hAnsiTheme="minorHAnsi"/>
          <w:lang w:val="en-US"/>
        </w:rPr>
        <w:t>.</w:t>
      </w:r>
    </w:p>
    <w:p w14:paraId="7DB2EFC3" w14:textId="1AA18C13" w:rsidR="00845E8E" w:rsidRPr="00205D5A" w:rsidRDefault="00AF03C9" w:rsidP="00AF03C9">
      <w:pPr>
        <w:pStyle w:val="IntensivesZitat"/>
        <w:shd w:val="clear" w:color="auto" w:fill="DEEAF6" w:themeFill="accent1" w:themeFillTint="33"/>
        <w:ind w:left="142"/>
        <w:rPr>
          <w:rFonts w:asciiTheme="minorHAnsi" w:hAnsiTheme="minorHAnsi"/>
          <w:i/>
          <w:lang w:val="en-US"/>
        </w:rPr>
      </w:pPr>
      <w:r w:rsidRPr="00205D5A">
        <w:rPr>
          <w:rFonts w:asciiTheme="minorHAnsi" w:hAnsiTheme="minorHAnsi"/>
          <w:i/>
          <w:lang w:val="en-US"/>
        </w:rPr>
        <w:t>Increased industry participation, including SMEs, and more industry first-time applicants to Horizon 2020.</w:t>
      </w:r>
    </w:p>
    <w:p w14:paraId="599561B5" w14:textId="7399C975" w:rsidR="00845E8E" w:rsidRPr="00205D5A" w:rsidRDefault="003E3FA7" w:rsidP="008B2B03">
      <w:pPr>
        <w:pStyle w:val="H2020Standard"/>
        <w:rPr>
          <w:rFonts w:asciiTheme="minorHAnsi" w:hAnsiTheme="minorHAnsi"/>
          <w:lang w:val="en-US"/>
        </w:rPr>
      </w:pPr>
      <w:r w:rsidRPr="00205D5A">
        <w:rPr>
          <w:rFonts w:asciiTheme="minorHAnsi" w:hAnsiTheme="minorHAnsi"/>
          <w:lang w:val="en-US"/>
        </w:rPr>
        <w:t>SIL is a</w:t>
      </w:r>
      <w:r w:rsidR="00877408" w:rsidRPr="00205D5A">
        <w:rPr>
          <w:rFonts w:asciiTheme="minorHAnsi" w:hAnsiTheme="minorHAnsi"/>
          <w:lang w:val="en-US"/>
        </w:rPr>
        <w:t xml:space="preserve"> first-time applicant</w:t>
      </w:r>
      <w:r w:rsidR="00F4636E" w:rsidRPr="00205D5A">
        <w:rPr>
          <w:rFonts w:asciiTheme="minorHAnsi" w:hAnsiTheme="minorHAnsi"/>
          <w:i/>
          <w:lang w:val="en-US"/>
        </w:rPr>
        <w:t>.</w:t>
      </w:r>
      <w:r w:rsidR="00A4689F">
        <w:rPr>
          <w:rFonts w:asciiTheme="minorHAnsi" w:hAnsiTheme="minorHAnsi"/>
          <w:i/>
          <w:lang w:val="en-US"/>
        </w:rPr>
        <w:t xml:space="preserve"> </w:t>
      </w:r>
      <w:r w:rsidR="00A4689F" w:rsidRPr="00A4689F">
        <w:rPr>
          <w:rFonts w:asciiTheme="minorHAnsi" w:hAnsiTheme="minorHAnsi"/>
          <w:lang w:val="en-US"/>
        </w:rPr>
        <w:t>All SCP partners are SMEs.</w:t>
      </w:r>
    </w:p>
    <w:p w14:paraId="52D25430" w14:textId="77777777" w:rsidR="00845E8E" w:rsidRPr="00205D5A" w:rsidRDefault="00845E8E" w:rsidP="00A11C66">
      <w:pPr>
        <w:pStyle w:val="berschrift2"/>
        <w:ind w:left="708"/>
        <w:rPr>
          <w:rFonts w:asciiTheme="minorHAnsi" w:hAnsiTheme="minorHAnsi"/>
          <w:lang w:val="en-US"/>
        </w:rPr>
      </w:pPr>
      <w:bookmarkStart w:id="13" w:name="_Toc464574396"/>
      <w:bookmarkStart w:id="14" w:name="_Toc465148670"/>
      <w:r w:rsidRPr="00205D5A">
        <w:rPr>
          <w:rFonts w:asciiTheme="minorHAnsi" w:hAnsiTheme="minorHAnsi"/>
          <w:lang w:val="en-US"/>
        </w:rPr>
        <w:t>Concept and approach</w:t>
      </w:r>
      <w:bookmarkEnd w:id="13"/>
      <w:bookmarkEnd w:id="14"/>
    </w:p>
    <w:p w14:paraId="723D27BA" w14:textId="013548E4" w:rsidR="00714FCD" w:rsidRPr="00205D5A" w:rsidRDefault="00714FCD" w:rsidP="00A11C66">
      <w:pPr>
        <w:pStyle w:val="berschrift3"/>
        <w:ind w:left="708"/>
        <w:rPr>
          <w:rFonts w:asciiTheme="minorHAnsi" w:hAnsiTheme="minorHAnsi"/>
          <w:lang w:val="en-US"/>
        </w:rPr>
      </w:pPr>
      <w:bookmarkStart w:id="15" w:name="_Toc465148671"/>
      <w:r w:rsidRPr="00205D5A">
        <w:rPr>
          <w:rFonts w:asciiTheme="minorHAnsi" w:hAnsiTheme="minorHAnsi"/>
          <w:lang w:val="en-US"/>
        </w:rPr>
        <w:t>Overall Concept</w:t>
      </w:r>
      <w:bookmarkEnd w:id="15"/>
    </w:p>
    <w:p w14:paraId="693D0507" w14:textId="2D4578CD" w:rsidR="00845E8E" w:rsidRPr="00205D5A" w:rsidRDefault="00764DDA" w:rsidP="008B2B03">
      <w:pPr>
        <w:pStyle w:val="H2020Standard"/>
        <w:rPr>
          <w:rFonts w:asciiTheme="minorHAnsi" w:hAnsiTheme="minorHAnsi"/>
          <w:lang w:val="en-US"/>
        </w:rPr>
      </w:pPr>
      <w:r w:rsidRPr="00205D5A">
        <w:rPr>
          <w:rFonts w:asciiTheme="minorHAnsi" w:hAnsiTheme="minorHAnsi"/>
          <w:lang w:val="en-US"/>
        </w:rPr>
        <w:t>Commercial</w:t>
      </w:r>
      <w:r w:rsidR="000C24B9" w:rsidRPr="00205D5A">
        <w:rPr>
          <w:rFonts w:asciiTheme="minorHAnsi" w:hAnsiTheme="minorHAnsi"/>
          <w:lang w:val="en-US"/>
        </w:rPr>
        <w:t xml:space="preserve"> approaches either cover only the secure storage of encrypted data within the cloud, and thus do not allow for any</w:t>
      </w:r>
      <w:r w:rsidR="00C906DF">
        <w:rPr>
          <w:rFonts w:asciiTheme="minorHAnsi" w:hAnsiTheme="minorHAnsi"/>
          <w:lang w:val="en-US"/>
        </w:rPr>
        <w:t xml:space="preserve"> encrypted</w:t>
      </w:r>
      <w:r w:rsidR="000C24B9" w:rsidRPr="00205D5A">
        <w:rPr>
          <w:rFonts w:asciiTheme="minorHAnsi" w:hAnsiTheme="minorHAnsi"/>
          <w:lang w:val="en-US"/>
        </w:rPr>
        <w:t xml:space="preserve"> processing of that data within the cloud. </w:t>
      </w:r>
      <w:r w:rsidRPr="00205D5A">
        <w:rPr>
          <w:rFonts w:asciiTheme="minorHAnsi" w:hAnsiTheme="minorHAnsi"/>
          <w:lang w:val="en-US"/>
        </w:rPr>
        <w:t>Our approach utiliz</w:t>
      </w:r>
      <w:r w:rsidR="00845E8E" w:rsidRPr="00205D5A">
        <w:rPr>
          <w:rFonts w:asciiTheme="minorHAnsi" w:hAnsiTheme="minorHAnsi"/>
          <w:lang w:val="en-US"/>
        </w:rPr>
        <w:t xml:space="preserve">es </w:t>
      </w:r>
      <w:r w:rsidR="00C906DF">
        <w:rPr>
          <w:rFonts w:asciiTheme="minorHAnsi" w:hAnsiTheme="minorHAnsi"/>
          <w:lang w:val="en-US"/>
        </w:rPr>
        <w:t xml:space="preserve">a </w:t>
      </w:r>
      <w:r w:rsidR="00845E8E" w:rsidRPr="00205D5A">
        <w:rPr>
          <w:rFonts w:asciiTheme="minorHAnsi" w:hAnsiTheme="minorHAnsi"/>
          <w:lang w:val="en-US"/>
        </w:rPr>
        <w:lastRenderedPageBreak/>
        <w:t xml:space="preserve">novel </w:t>
      </w:r>
      <w:r w:rsidR="00FB02AE" w:rsidRPr="00205D5A">
        <w:rPr>
          <w:rFonts w:asciiTheme="minorHAnsi" w:hAnsiTheme="minorHAnsi"/>
          <w:lang w:val="en-US"/>
        </w:rPr>
        <w:t>CPU extension -</w:t>
      </w:r>
      <w:r w:rsidR="00845E8E" w:rsidRPr="00205D5A">
        <w:rPr>
          <w:rFonts w:asciiTheme="minorHAnsi" w:hAnsiTheme="minorHAnsi"/>
          <w:lang w:val="en-US"/>
        </w:rPr>
        <w:t xml:space="preserve"> Intel SGX.</w:t>
      </w:r>
      <w:r w:rsidR="00845E8E" w:rsidRPr="00205D5A">
        <w:rPr>
          <w:rStyle w:val="Funotenzeichen"/>
          <w:rFonts w:asciiTheme="minorHAnsi" w:hAnsiTheme="minorHAnsi" w:cs="Times New Roman"/>
          <w:lang w:val="en-US"/>
        </w:rPr>
        <w:footnoteReference w:id="10"/>
      </w:r>
      <w:r w:rsidR="00845E8E" w:rsidRPr="00205D5A">
        <w:rPr>
          <w:rFonts w:asciiTheme="minorHAnsi" w:hAnsiTheme="minorHAnsi"/>
          <w:lang w:val="en-US"/>
        </w:rPr>
        <w:t xml:space="preserve"> This kind of hardware allows</w:t>
      </w:r>
      <w:r w:rsidR="00C906DF">
        <w:rPr>
          <w:rFonts w:asciiTheme="minorHAnsi" w:hAnsiTheme="minorHAnsi"/>
          <w:lang w:val="en-US"/>
        </w:rPr>
        <w:t>, logically,</w:t>
      </w:r>
      <w:r w:rsidR="00845E8E" w:rsidRPr="00205D5A">
        <w:rPr>
          <w:rFonts w:asciiTheme="minorHAnsi" w:hAnsiTheme="minorHAnsi"/>
          <w:lang w:val="en-US"/>
        </w:rPr>
        <w:t xml:space="preserve"> the execution on encrypted data where the corresponding plaintexts are only known inside the processor but will never leave it. The secure area in which the processing of the plaintext data happens is </w:t>
      </w:r>
      <w:r w:rsidR="002A4A1B" w:rsidRPr="00205D5A">
        <w:rPr>
          <w:rFonts w:asciiTheme="minorHAnsi" w:hAnsiTheme="minorHAnsi"/>
          <w:lang w:val="en-US"/>
        </w:rPr>
        <w:t>referred</w:t>
      </w:r>
      <w:r w:rsidR="00845E8E" w:rsidRPr="00205D5A">
        <w:rPr>
          <w:rFonts w:asciiTheme="minorHAnsi" w:hAnsiTheme="minorHAnsi"/>
          <w:lang w:val="en-US"/>
        </w:rPr>
        <w:t xml:space="preserve"> to as an “enclave”.</w:t>
      </w:r>
    </w:p>
    <w:p w14:paraId="2E6BC789" w14:textId="27DA238A" w:rsidR="007F66F9" w:rsidRPr="00205D5A" w:rsidRDefault="00BF1FD3" w:rsidP="008B2B03">
      <w:pPr>
        <w:pStyle w:val="H2020Standard"/>
        <w:rPr>
          <w:rFonts w:asciiTheme="minorHAnsi" w:hAnsiTheme="minorHAnsi"/>
          <w:lang w:val="en-US"/>
        </w:rPr>
      </w:pPr>
      <w:r w:rsidRPr="00205D5A">
        <w:rPr>
          <w:rFonts w:asciiTheme="minorHAnsi" w:hAnsiTheme="minorHAnsi"/>
          <w:lang w:val="en-US"/>
        </w:rPr>
        <w:t xml:space="preserve">Intel </w:t>
      </w:r>
      <w:r w:rsidR="00F733FC" w:rsidRPr="00205D5A">
        <w:rPr>
          <w:rFonts w:asciiTheme="minorHAnsi" w:hAnsiTheme="minorHAnsi"/>
          <w:lang w:val="en-US"/>
        </w:rPr>
        <w:t>provides</w:t>
      </w:r>
      <w:r w:rsidR="003E07D5" w:rsidRPr="00205D5A">
        <w:rPr>
          <w:rFonts w:asciiTheme="minorHAnsi" w:hAnsiTheme="minorHAnsi"/>
          <w:lang w:val="en-US"/>
        </w:rPr>
        <w:t xml:space="preserve"> a SDK (software development kit) to build applications for enclaves. The idea </w:t>
      </w:r>
      <w:r w:rsidR="00796E82" w:rsidRPr="00205D5A">
        <w:rPr>
          <w:rFonts w:asciiTheme="minorHAnsi" w:hAnsiTheme="minorHAnsi"/>
          <w:lang w:val="en-US"/>
        </w:rPr>
        <w:t xml:space="preserve">of this SDK </w:t>
      </w:r>
      <w:r w:rsidR="003E07D5" w:rsidRPr="00205D5A">
        <w:rPr>
          <w:rFonts w:asciiTheme="minorHAnsi" w:hAnsiTheme="minorHAnsi"/>
          <w:lang w:val="en-US"/>
        </w:rPr>
        <w:t>is that only parts of an application should be stored inside an enclave.</w:t>
      </w:r>
      <w:r w:rsidR="00796E82" w:rsidRPr="00205D5A">
        <w:rPr>
          <w:rFonts w:asciiTheme="minorHAnsi" w:hAnsiTheme="minorHAnsi"/>
          <w:lang w:val="en-US"/>
        </w:rPr>
        <w:t xml:space="preserve"> </w:t>
      </w:r>
      <w:r w:rsidR="00B954F5" w:rsidRPr="00205D5A">
        <w:rPr>
          <w:rFonts w:asciiTheme="minorHAnsi" w:hAnsiTheme="minorHAnsi"/>
          <w:lang w:val="en-US"/>
        </w:rPr>
        <w:t>Even for new applications</w:t>
      </w:r>
      <w:r w:rsidR="00796E82" w:rsidRPr="00205D5A">
        <w:rPr>
          <w:rFonts w:asciiTheme="minorHAnsi" w:hAnsiTheme="minorHAnsi"/>
          <w:lang w:val="en-US"/>
        </w:rPr>
        <w:t xml:space="preserve"> this </w:t>
      </w:r>
      <w:r w:rsidR="00B954F5" w:rsidRPr="00205D5A">
        <w:rPr>
          <w:rFonts w:asciiTheme="minorHAnsi" w:hAnsiTheme="minorHAnsi"/>
          <w:lang w:val="en-US"/>
        </w:rPr>
        <w:t>is an inconvenient</w:t>
      </w:r>
      <w:r w:rsidR="00796E82" w:rsidRPr="00205D5A">
        <w:rPr>
          <w:rFonts w:asciiTheme="minorHAnsi" w:hAnsiTheme="minorHAnsi"/>
          <w:lang w:val="en-US"/>
        </w:rPr>
        <w:t xml:space="preserve"> approach.</w:t>
      </w:r>
      <w:r w:rsidR="003E07D5" w:rsidRPr="00205D5A">
        <w:rPr>
          <w:rFonts w:asciiTheme="minorHAnsi" w:hAnsiTheme="minorHAnsi"/>
          <w:lang w:val="en-US"/>
        </w:rPr>
        <w:t xml:space="preserve"> </w:t>
      </w:r>
      <w:r w:rsidR="00726497" w:rsidRPr="00205D5A">
        <w:rPr>
          <w:rFonts w:asciiTheme="minorHAnsi" w:hAnsiTheme="minorHAnsi"/>
          <w:lang w:val="en-US"/>
        </w:rPr>
        <w:t>S</w:t>
      </w:r>
      <w:r w:rsidR="00DF3254" w:rsidRPr="00205D5A">
        <w:rPr>
          <w:rFonts w:asciiTheme="minorHAnsi" w:hAnsiTheme="minorHAnsi"/>
          <w:lang w:val="en-US"/>
        </w:rPr>
        <w:t xml:space="preserve">plitting existing applications in </w:t>
      </w:r>
      <w:r w:rsidR="00796E82" w:rsidRPr="00205D5A">
        <w:rPr>
          <w:rFonts w:asciiTheme="minorHAnsi" w:hAnsiTheme="minorHAnsi"/>
          <w:lang w:val="en-US"/>
        </w:rPr>
        <w:t>two parts (</w:t>
      </w:r>
      <w:proofErr w:type="spellStart"/>
      <w:r w:rsidR="00796E82" w:rsidRPr="00205D5A">
        <w:rPr>
          <w:rFonts w:asciiTheme="minorHAnsi" w:hAnsiTheme="minorHAnsi"/>
          <w:lang w:val="en-US"/>
        </w:rPr>
        <w:t>da</w:t>
      </w:r>
      <w:r w:rsidR="00887AA5" w:rsidRPr="00205D5A">
        <w:rPr>
          <w:rFonts w:asciiTheme="minorHAnsi" w:hAnsiTheme="minorHAnsi"/>
          <w:lang w:val="en-US"/>
        </w:rPr>
        <w:t>ta+code</w:t>
      </w:r>
      <w:proofErr w:type="spellEnd"/>
      <w:r w:rsidR="00887AA5" w:rsidRPr="00205D5A">
        <w:rPr>
          <w:rFonts w:asciiTheme="minorHAnsi" w:hAnsiTheme="minorHAnsi"/>
          <w:lang w:val="en-US"/>
        </w:rPr>
        <w:t xml:space="preserve"> </w:t>
      </w:r>
      <w:r w:rsidR="00887AA5" w:rsidRPr="00205D5A">
        <w:rPr>
          <w:rFonts w:asciiTheme="minorHAnsi" w:hAnsiTheme="minorHAnsi"/>
          <w:b/>
          <w:lang w:val="en-US"/>
        </w:rPr>
        <w:t>inside the enclave</w:t>
      </w:r>
      <w:r w:rsidR="00887AA5" w:rsidRPr="00205D5A">
        <w:rPr>
          <w:rFonts w:asciiTheme="minorHAnsi" w:hAnsiTheme="minorHAnsi"/>
          <w:lang w:val="en-US"/>
        </w:rPr>
        <w:t xml:space="preserve"> and </w:t>
      </w:r>
      <w:proofErr w:type="spellStart"/>
      <w:r w:rsidR="00796E82" w:rsidRPr="00205D5A">
        <w:rPr>
          <w:rFonts w:asciiTheme="minorHAnsi" w:hAnsiTheme="minorHAnsi"/>
          <w:lang w:val="en-US"/>
        </w:rPr>
        <w:t>data+code</w:t>
      </w:r>
      <w:proofErr w:type="spellEnd"/>
      <w:r w:rsidR="00796E82" w:rsidRPr="00205D5A">
        <w:rPr>
          <w:rFonts w:asciiTheme="minorHAnsi" w:hAnsiTheme="minorHAnsi"/>
          <w:lang w:val="en-US"/>
        </w:rPr>
        <w:t xml:space="preserve"> </w:t>
      </w:r>
      <w:r w:rsidR="00796E82" w:rsidRPr="00205D5A">
        <w:rPr>
          <w:rFonts w:asciiTheme="minorHAnsi" w:hAnsiTheme="minorHAnsi"/>
          <w:b/>
          <w:lang w:val="en-US"/>
        </w:rPr>
        <w:t>outside of the enclave</w:t>
      </w:r>
      <w:r w:rsidR="00796E82" w:rsidRPr="00205D5A">
        <w:rPr>
          <w:rFonts w:asciiTheme="minorHAnsi" w:hAnsiTheme="minorHAnsi"/>
          <w:lang w:val="en-US"/>
        </w:rPr>
        <w:t>) is a</w:t>
      </w:r>
      <w:r w:rsidR="00DF3254" w:rsidRPr="00205D5A">
        <w:rPr>
          <w:rFonts w:asciiTheme="minorHAnsi" w:hAnsiTheme="minorHAnsi"/>
          <w:lang w:val="en-US"/>
        </w:rPr>
        <w:t xml:space="preserve"> very difficult challenge</w:t>
      </w:r>
      <w:r w:rsidR="00F362C6" w:rsidRPr="00205D5A">
        <w:rPr>
          <w:rFonts w:asciiTheme="minorHAnsi" w:hAnsiTheme="minorHAnsi"/>
          <w:lang w:val="en-US"/>
        </w:rPr>
        <w:t>: First,</w:t>
      </w:r>
      <w:r w:rsidR="00796E82" w:rsidRPr="00205D5A">
        <w:rPr>
          <w:rFonts w:asciiTheme="minorHAnsi" w:hAnsiTheme="minorHAnsi"/>
          <w:lang w:val="en-US"/>
        </w:rPr>
        <w:t xml:space="preserve"> </w:t>
      </w:r>
      <w:r w:rsidR="00F362C6" w:rsidRPr="00205D5A">
        <w:rPr>
          <w:rFonts w:asciiTheme="minorHAnsi" w:hAnsiTheme="minorHAnsi"/>
          <w:lang w:val="en-US"/>
        </w:rPr>
        <w:t>s</w:t>
      </w:r>
      <w:r w:rsidR="00AC2EB8" w:rsidRPr="00205D5A">
        <w:rPr>
          <w:rFonts w:asciiTheme="minorHAnsi" w:hAnsiTheme="minorHAnsi"/>
          <w:lang w:val="en-US"/>
        </w:rPr>
        <w:t xml:space="preserve">uch </w:t>
      </w:r>
      <w:proofErr w:type="gramStart"/>
      <w:r w:rsidR="00AC2EB8" w:rsidRPr="00205D5A">
        <w:rPr>
          <w:rFonts w:asciiTheme="minorHAnsi" w:hAnsiTheme="minorHAnsi"/>
          <w:lang w:val="en-US"/>
        </w:rPr>
        <w:t>a</w:t>
      </w:r>
      <w:r w:rsidR="00796E82" w:rsidRPr="00205D5A">
        <w:rPr>
          <w:rFonts w:asciiTheme="minorHAnsi" w:hAnsiTheme="minorHAnsi"/>
          <w:lang w:val="en-US"/>
        </w:rPr>
        <w:t xml:space="preserve"> </w:t>
      </w:r>
      <w:r w:rsidR="00DF3254" w:rsidRPr="00205D5A">
        <w:rPr>
          <w:rFonts w:asciiTheme="minorHAnsi" w:hAnsiTheme="minorHAnsi"/>
          <w:lang w:val="en-US"/>
        </w:rPr>
        <w:t xml:space="preserve"> partitioning</w:t>
      </w:r>
      <w:proofErr w:type="gramEnd"/>
      <w:r w:rsidR="00DF3254" w:rsidRPr="00205D5A">
        <w:rPr>
          <w:rFonts w:asciiTheme="minorHAnsi" w:hAnsiTheme="minorHAnsi"/>
          <w:lang w:val="en-US"/>
        </w:rPr>
        <w:t xml:space="preserve"> introduces </w:t>
      </w:r>
      <w:r w:rsidR="00796E82" w:rsidRPr="00205D5A">
        <w:rPr>
          <w:rFonts w:asciiTheme="minorHAnsi" w:hAnsiTheme="minorHAnsi"/>
          <w:lang w:val="en-US"/>
        </w:rPr>
        <w:t xml:space="preserve">performance overheads </w:t>
      </w:r>
      <w:r w:rsidR="00DF3254" w:rsidRPr="00205D5A">
        <w:rPr>
          <w:rFonts w:asciiTheme="minorHAnsi" w:hAnsiTheme="minorHAnsi"/>
          <w:lang w:val="en-US"/>
        </w:rPr>
        <w:t>for entering and leaving the enclave</w:t>
      </w:r>
      <w:r w:rsidR="00796E82" w:rsidRPr="00205D5A">
        <w:rPr>
          <w:rFonts w:asciiTheme="minorHAnsi" w:hAnsiTheme="minorHAnsi"/>
          <w:lang w:val="en-US"/>
        </w:rPr>
        <w:t>.</w:t>
      </w:r>
      <w:r w:rsidR="00DF3254" w:rsidRPr="00205D5A">
        <w:rPr>
          <w:rFonts w:asciiTheme="minorHAnsi" w:hAnsiTheme="minorHAnsi"/>
          <w:lang w:val="en-US"/>
        </w:rPr>
        <w:t xml:space="preserve"> </w:t>
      </w:r>
      <w:r w:rsidR="001E3545" w:rsidRPr="00205D5A">
        <w:rPr>
          <w:rFonts w:asciiTheme="minorHAnsi" w:hAnsiTheme="minorHAnsi"/>
          <w:lang w:val="en-US"/>
        </w:rPr>
        <w:t>Second,</w:t>
      </w:r>
      <w:r w:rsidR="00C573EB" w:rsidRPr="00205D5A">
        <w:rPr>
          <w:rFonts w:asciiTheme="minorHAnsi" w:hAnsiTheme="minorHAnsi"/>
          <w:lang w:val="en-US"/>
        </w:rPr>
        <w:t xml:space="preserve"> one </w:t>
      </w:r>
      <w:r w:rsidR="001E3545" w:rsidRPr="00205D5A">
        <w:rPr>
          <w:rFonts w:asciiTheme="minorHAnsi" w:hAnsiTheme="minorHAnsi"/>
          <w:lang w:val="en-US"/>
        </w:rPr>
        <w:t xml:space="preserve">needs to </w:t>
      </w:r>
      <w:r w:rsidR="00C573EB" w:rsidRPr="00205D5A">
        <w:rPr>
          <w:rFonts w:asciiTheme="minorHAnsi" w:hAnsiTheme="minorHAnsi"/>
          <w:lang w:val="en-US"/>
        </w:rPr>
        <w:t>d</w:t>
      </w:r>
      <w:r w:rsidR="001E3545" w:rsidRPr="00205D5A">
        <w:rPr>
          <w:rFonts w:asciiTheme="minorHAnsi" w:hAnsiTheme="minorHAnsi"/>
          <w:lang w:val="en-US"/>
        </w:rPr>
        <w:t>efine</w:t>
      </w:r>
      <w:r w:rsidR="00C573EB" w:rsidRPr="00205D5A">
        <w:rPr>
          <w:rFonts w:asciiTheme="minorHAnsi" w:hAnsiTheme="minorHAnsi"/>
          <w:lang w:val="en-US"/>
        </w:rPr>
        <w:t xml:space="preserve"> a </w:t>
      </w:r>
      <w:r w:rsidR="00DF3254" w:rsidRPr="00205D5A">
        <w:rPr>
          <w:rFonts w:asciiTheme="minorHAnsi" w:hAnsiTheme="minorHAnsi"/>
          <w:lang w:val="en-US"/>
        </w:rPr>
        <w:t>new interface</w:t>
      </w:r>
      <w:r w:rsidR="003849A0" w:rsidRPr="00205D5A">
        <w:rPr>
          <w:rFonts w:asciiTheme="minorHAnsi" w:hAnsiTheme="minorHAnsi"/>
          <w:lang w:val="en-US"/>
        </w:rPr>
        <w:t xml:space="preserve"> inside an existing application</w:t>
      </w:r>
      <w:r w:rsidR="00DF3254" w:rsidRPr="00205D5A">
        <w:rPr>
          <w:rFonts w:asciiTheme="minorHAnsi" w:hAnsiTheme="minorHAnsi"/>
          <w:lang w:val="en-US"/>
        </w:rPr>
        <w:t xml:space="preserve"> that provides access to the data and code kept inside of an enclave</w:t>
      </w:r>
      <w:r w:rsidR="00F772A1" w:rsidRPr="00205D5A">
        <w:rPr>
          <w:rFonts w:asciiTheme="minorHAnsi" w:hAnsiTheme="minorHAnsi"/>
          <w:lang w:val="en-US"/>
        </w:rPr>
        <w:t xml:space="preserve"> in a secure fashion</w:t>
      </w:r>
      <w:r w:rsidR="00DF3254" w:rsidRPr="00205D5A">
        <w:rPr>
          <w:rFonts w:asciiTheme="minorHAnsi" w:hAnsiTheme="minorHAnsi"/>
          <w:lang w:val="en-US"/>
        </w:rPr>
        <w:t xml:space="preserve">. </w:t>
      </w:r>
      <w:r w:rsidR="002869CB" w:rsidRPr="00205D5A">
        <w:rPr>
          <w:rFonts w:asciiTheme="minorHAnsi" w:hAnsiTheme="minorHAnsi"/>
          <w:lang w:val="en-US"/>
        </w:rPr>
        <w:t>A</w:t>
      </w:r>
      <w:r w:rsidR="003849A0" w:rsidRPr="00205D5A">
        <w:rPr>
          <w:rFonts w:asciiTheme="minorHAnsi" w:hAnsiTheme="minorHAnsi"/>
          <w:lang w:val="en-US"/>
        </w:rPr>
        <w:t xml:space="preserve"> r</w:t>
      </w:r>
      <w:r w:rsidR="00DF3254" w:rsidRPr="00205D5A">
        <w:rPr>
          <w:rFonts w:asciiTheme="minorHAnsi" w:hAnsiTheme="minorHAnsi"/>
          <w:lang w:val="en-US"/>
        </w:rPr>
        <w:t xml:space="preserve">eengineering </w:t>
      </w:r>
      <w:r w:rsidR="000C07CB" w:rsidRPr="00205D5A">
        <w:rPr>
          <w:rFonts w:asciiTheme="minorHAnsi" w:hAnsiTheme="minorHAnsi"/>
          <w:lang w:val="en-US"/>
        </w:rPr>
        <w:t xml:space="preserve">of </w:t>
      </w:r>
      <w:r w:rsidR="00DF3254" w:rsidRPr="00205D5A">
        <w:rPr>
          <w:rFonts w:asciiTheme="minorHAnsi" w:hAnsiTheme="minorHAnsi"/>
          <w:lang w:val="en-US"/>
        </w:rPr>
        <w:t xml:space="preserve">existing applications </w:t>
      </w:r>
      <w:r w:rsidR="000C07CB" w:rsidRPr="00205D5A">
        <w:rPr>
          <w:rFonts w:asciiTheme="minorHAnsi" w:hAnsiTheme="minorHAnsi"/>
          <w:lang w:val="en-US"/>
        </w:rPr>
        <w:t>has proved to be extremely difficult. F</w:t>
      </w:r>
      <w:r w:rsidR="003849A0" w:rsidRPr="00205D5A">
        <w:rPr>
          <w:rFonts w:asciiTheme="minorHAnsi" w:hAnsiTheme="minorHAnsi"/>
          <w:lang w:val="en-US"/>
        </w:rPr>
        <w:t>or example,</w:t>
      </w:r>
      <w:r w:rsidR="00DF3254" w:rsidRPr="00205D5A">
        <w:rPr>
          <w:rFonts w:asciiTheme="minorHAnsi" w:hAnsiTheme="minorHAnsi"/>
          <w:lang w:val="en-US"/>
        </w:rPr>
        <w:t xml:space="preserve"> </w:t>
      </w:r>
      <w:r w:rsidR="00610651" w:rsidRPr="00205D5A">
        <w:rPr>
          <w:rFonts w:asciiTheme="minorHAnsi" w:hAnsiTheme="minorHAnsi"/>
          <w:lang w:val="en-US"/>
        </w:rPr>
        <w:t xml:space="preserve">many </w:t>
      </w:r>
      <w:r w:rsidR="00DF3254" w:rsidRPr="00205D5A">
        <w:rPr>
          <w:rFonts w:asciiTheme="minorHAnsi" w:hAnsiTheme="minorHAnsi"/>
          <w:lang w:val="en-US"/>
        </w:rPr>
        <w:t>classes would need to be split in two – to keep the security relevant fields of an object inside an enclave</w:t>
      </w:r>
      <w:r w:rsidR="003849A0" w:rsidRPr="00205D5A">
        <w:rPr>
          <w:rFonts w:asciiTheme="minorHAnsi" w:hAnsiTheme="minorHAnsi"/>
          <w:lang w:val="en-US"/>
        </w:rPr>
        <w:t xml:space="preserve"> and the remaining </w:t>
      </w:r>
      <w:r w:rsidR="00165812" w:rsidRPr="00205D5A">
        <w:rPr>
          <w:rFonts w:asciiTheme="minorHAnsi" w:hAnsiTheme="minorHAnsi"/>
          <w:lang w:val="en-US"/>
        </w:rPr>
        <w:t>fields</w:t>
      </w:r>
      <w:r w:rsidR="003849A0" w:rsidRPr="00205D5A">
        <w:rPr>
          <w:rFonts w:asciiTheme="minorHAnsi" w:hAnsiTheme="minorHAnsi"/>
          <w:lang w:val="en-US"/>
        </w:rPr>
        <w:t xml:space="preserve"> outside</w:t>
      </w:r>
      <w:r w:rsidR="00DF3254" w:rsidRPr="00205D5A">
        <w:rPr>
          <w:rFonts w:asciiTheme="minorHAnsi" w:hAnsiTheme="minorHAnsi"/>
          <w:lang w:val="en-US"/>
        </w:rPr>
        <w:t xml:space="preserve">. </w:t>
      </w:r>
    </w:p>
    <w:p w14:paraId="55F805D3" w14:textId="76923B13" w:rsidR="003849A0" w:rsidRPr="00205D5A" w:rsidRDefault="003849A0" w:rsidP="008B2B03">
      <w:pPr>
        <w:pStyle w:val="H2020Standard"/>
        <w:rPr>
          <w:rFonts w:asciiTheme="minorHAnsi" w:hAnsiTheme="minorHAnsi"/>
          <w:lang w:val="en-US"/>
        </w:rPr>
      </w:pPr>
      <w:r w:rsidRPr="00205D5A">
        <w:rPr>
          <w:rFonts w:asciiTheme="minorHAnsi" w:hAnsiTheme="minorHAnsi"/>
          <w:lang w:val="en-US"/>
        </w:rPr>
        <w:t>In contrast to the existing approaches, we support that a complete application will be executed inside an enclave. This eliminates the need to define a new interface of an application.</w:t>
      </w:r>
      <w:r w:rsidR="0007117F" w:rsidRPr="00205D5A">
        <w:rPr>
          <w:rFonts w:asciiTheme="minorHAnsi" w:hAnsiTheme="minorHAnsi"/>
          <w:lang w:val="en-US"/>
        </w:rPr>
        <w:t xml:space="preserve"> In particular, we will support</w:t>
      </w:r>
      <w:r w:rsidRPr="00205D5A">
        <w:rPr>
          <w:rFonts w:asciiTheme="minorHAnsi" w:hAnsiTheme="minorHAnsi"/>
          <w:lang w:val="en-US"/>
        </w:rPr>
        <w:t xml:space="preserve"> many </w:t>
      </w:r>
      <w:r w:rsidR="0007117F" w:rsidRPr="00205D5A">
        <w:rPr>
          <w:rFonts w:asciiTheme="minorHAnsi" w:hAnsiTheme="minorHAnsi"/>
          <w:lang w:val="en-US"/>
        </w:rPr>
        <w:t xml:space="preserve">popular </w:t>
      </w:r>
      <w:r w:rsidRPr="00205D5A">
        <w:rPr>
          <w:rFonts w:asciiTheme="minorHAnsi" w:hAnsiTheme="minorHAnsi"/>
          <w:lang w:val="en-US"/>
        </w:rPr>
        <w:t>applications can run inside of enclaves without reengineering.</w:t>
      </w:r>
      <w:r w:rsidR="0007117F" w:rsidRPr="00205D5A">
        <w:rPr>
          <w:rFonts w:asciiTheme="minorHAnsi" w:hAnsiTheme="minorHAnsi"/>
          <w:lang w:val="en-US"/>
        </w:rPr>
        <w:t xml:space="preserve"> However, these applications need to be properly configured to ensure security and properly tuned to ensure sufficient performance. Often, both require intimate knowledge of these applications. To simplify to execution of such applications, we will provide a </w:t>
      </w:r>
      <w:r w:rsidR="0007117F" w:rsidRPr="00205D5A">
        <w:rPr>
          <w:rFonts w:asciiTheme="minorHAnsi" w:hAnsiTheme="minorHAnsi"/>
          <w:b/>
          <w:lang w:val="en-US"/>
        </w:rPr>
        <w:t>container image service</w:t>
      </w:r>
      <w:r w:rsidR="0007117F" w:rsidRPr="00205D5A">
        <w:rPr>
          <w:rFonts w:asciiTheme="minorHAnsi" w:hAnsiTheme="minorHAnsi"/>
          <w:lang w:val="en-US"/>
        </w:rPr>
        <w:t xml:space="preserve">. Popular service like </w:t>
      </w:r>
      <w:proofErr w:type="spellStart"/>
      <w:r w:rsidR="0007117F" w:rsidRPr="00205D5A">
        <w:rPr>
          <w:rFonts w:asciiTheme="minorHAnsi" w:hAnsiTheme="minorHAnsi"/>
          <w:b/>
          <w:lang w:val="en-US"/>
        </w:rPr>
        <w:t>nginx</w:t>
      </w:r>
      <w:proofErr w:type="spellEnd"/>
      <w:r w:rsidR="0007117F" w:rsidRPr="00205D5A">
        <w:rPr>
          <w:rFonts w:asciiTheme="minorHAnsi" w:hAnsiTheme="minorHAnsi"/>
          <w:lang w:val="en-US"/>
        </w:rPr>
        <w:t xml:space="preserve">, </w:t>
      </w:r>
      <w:r w:rsidR="0007117F" w:rsidRPr="00205D5A">
        <w:rPr>
          <w:rFonts w:asciiTheme="minorHAnsi" w:hAnsiTheme="minorHAnsi"/>
          <w:b/>
          <w:lang w:val="en-US"/>
        </w:rPr>
        <w:t>apache</w:t>
      </w:r>
      <w:r w:rsidR="0007117F" w:rsidRPr="00205D5A">
        <w:rPr>
          <w:rFonts w:asciiTheme="minorHAnsi" w:hAnsiTheme="minorHAnsi"/>
          <w:lang w:val="en-US"/>
        </w:rPr>
        <w:t xml:space="preserve">, and </w:t>
      </w:r>
      <w:proofErr w:type="spellStart"/>
      <w:r w:rsidR="0007117F" w:rsidRPr="00205D5A">
        <w:rPr>
          <w:rFonts w:asciiTheme="minorHAnsi" w:hAnsiTheme="minorHAnsi"/>
          <w:b/>
          <w:lang w:val="en-US"/>
        </w:rPr>
        <w:t>mysql</w:t>
      </w:r>
      <w:proofErr w:type="spellEnd"/>
      <w:r w:rsidR="0007117F" w:rsidRPr="00205D5A">
        <w:rPr>
          <w:rFonts w:asciiTheme="minorHAnsi" w:hAnsiTheme="minorHAnsi"/>
          <w:lang w:val="en-US"/>
        </w:rPr>
        <w:t xml:space="preserve"> will be properly configured inside of a secure container such that all communication is encrypted (via TLS), all files are encrypted before leaving the enclave, and these applications are executed inside of an enclave.</w:t>
      </w:r>
    </w:p>
    <w:p w14:paraId="5947EEFF" w14:textId="7537FB68" w:rsidR="0007117F" w:rsidRPr="00205D5A" w:rsidRDefault="0007117F" w:rsidP="0007117F">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 xml:space="preserve">Secure versions of popular applications will be provided in form of secure container images. </w:t>
      </w:r>
      <w:r w:rsidR="00F26E7C" w:rsidRPr="00205D5A">
        <w:rPr>
          <w:rFonts w:asciiTheme="minorHAnsi" w:hAnsiTheme="minorHAnsi"/>
          <w:lang w:val="en-US"/>
        </w:rPr>
        <w:t>Customers</w:t>
      </w:r>
      <w:r w:rsidR="00DE465D" w:rsidRPr="00205D5A">
        <w:rPr>
          <w:rFonts w:asciiTheme="minorHAnsi" w:hAnsiTheme="minorHAnsi"/>
          <w:lang w:val="en-US"/>
        </w:rPr>
        <w:t xml:space="preserve"> can configure and operate instances </w:t>
      </w:r>
      <w:r w:rsidR="00C00B81" w:rsidRPr="00205D5A">
        <w:rPr>
          <w:rFonts w:asciiTheme="minorHAnsi" w:hAnsiTheme="minorHAnsi"/>
          <w:lang w:val="en-US"/>
        </w:rPr>
        <w:t xml:space="preserve">(i.e., containers) </w:t>
      </w:r>
      <w:r w:rsidR="00DE465D" w:rsidRPr="00205D5A">
        <w:rPr>
          <w:rFonts w:asciiTheme="minorHAnsi" w:hAnsiTheme="minorHAnsi"/>
          <w:lang w:val="en-US"/>
        </w:rPr>
        <w:t xml:space="preserve">of </w:t>
      </w:r>
      <w:r w:rsidRPr="00205D5A">
        <w:rPr>
          <w:rFonts w:asciiTheme="minorHAnsi" w:hAnsiTheme="minorHAnsi"/>
          <w:lang w:val="en-US"/>
        </w:rPr>
        <w:t xml:space="preserve">these secure images </w:t>
      </w:r>
      <w:r w:rsidR="00DE465D" w:rsidRPr="00205D5A">
        <w:rPr>
          <w:rFonts w:asciiTheme="minorHAnsi" w:hAnsiTheme="minorHAnsi"/>
          <w:lang w:val="en-US"/>
        </w:rPr>
        <w:t xml:space="preserve">only </w:t>
      </w:r>
      <w:r w:rsidR="00F26E7C" w:rsidRPr="00205D5A">
        <w:rPr>
          <w:rFonts w:asciiTheme="minorHAnsi" w:hAnsiTheme="minorHAnsi"/>
          <w:lang w:val="en-US"/>
        </w:rPr>
        <w:t>after signing</w:t>
      </w:r>
      <w:r w:rsidR="00DE465D" w:rsidRPr="00205D5A">
        <w:rPr>
          <w:rFonts w:asciiTheme="minorHAnsi" w:hAnsiTheme="minorHAnsi"/>
          <w:lang w:val="en-US"/>
        </w:rPr>
        <w:t xml:space="preserve"> up to</w:t>
      </w:r>
      <w:r w:rsidR="00F26E7C" w:rsidRPr="00205D5A">
        <w:rPr>
          <w:rFonts w:asciiTheme="minorHAnsi" w:hAnsiTheme="minorHAnsi"/>
          <w:lang w:val="en-US"/>
        </w:rPr>
        <w:t xml:space="preserve"> a </w:t>
      </w:r>
      <w:r w:rsidR="00DE465D" w:rsidRPr="00205D5A">
        <w:rPr>
          <w:rFonts w:asciiTheme="minorHAnsi" w:hAnsiTheme="minorHAnsi"/>
          <w:lang w:val="en-US"/>
        </w:rPr>
        <w:t xml:space="preserve">paid </w:t>
      </w:r>
      <w:r w:rsidR="00F26E7C" w:rsidRPr="00205D5A">
        <w:rPr>
          <w:rFonts w:asciiTheme="minorHAnsi" w:hAnsiTheme="minorHAnsi"/>
          <w:lang w:val="en-US"/>
        </w:rPr>
        <w:t>subscription services</w:t>
      </w:r>
      <w:r w:rsidRPr="00205D5A">
        <w:rPr>
          <w:rFonts w:asciiTheme="minorHAnsi" w:hAnsiTheme="minorHAnsi"/>
          <w:lang w:val="en-US"/>
        </w:rPr>
        <w:t xml:space="preserve">.  </w:t>
      </w:r>
    </w:p>
    <w:p w14:paraId="6F5E5E6A" w14:textId="1FADA290" w:rsidR="00C00B81" w:rsidRPr="00205D5A" w:rsidRDefault="00E2075B" w:rsidP="008B2B03">
      <w:pPr>
        <w:pStyle w:val="H2020Standard"/>
        <w:rPr>
          <w:rFonts w:asciiTheme="minorHAnsi" w:hAnsiTheme="minorHAnsi"/>
          <w:lang w:val="en-US"/>
        </w:rPr>
      </w:pPr>
      <w:r w:rsidRPr="00205D5A">
        <w:rPr>
          <w:rFonts w:asciiTheme="minorHAnsi" w:hAnsiTheme="minorHAnsi"/>
          <w:lang w:val="en-US"/>
        </w:rPr>
        <w:t>A</w:t>
      </w:r>
      <w:r w:rsidR="008C7CFE" w:rsidRPr="00205D5A">
        <w:rPr>
          <w:rFonts w:asciiTheme="minorHAnsi" w:hAnsiTheme="minorHAnsi"/>
          <w:lang w:val="en-US"/>
        </w:rPr>
        <w:t xml:space="preserve"> secure container </w:t>
      </w:r>
      <w:r w:rsidR="00C00B81" w:rsidRPr="00205D5A">
        <w:rPr>
          <w:rFonts w:asciiTheme="minorHAnsi" w:hAnsiTheme="minorHAnsi"/>
          <w:lang w:val="en-US"/>
        </w:rPr>
        <w:t>run</w:t>
      </w:r>
      <w:r w:rsidR="00E63587" w:rsidRPr="00205D5A">
        <w:rPr>
          <w:rFonts w:asciiTheme="minorHAnsi" w:hAnsiTheme="minorHAnsi"/>
          <w:lang w:val="en-US"/>
        </w:rPr>
        <w:t>s</w:t>
      </w:r>
      <w:r w:rsidR="00C00B81" w:rsidRPr="00205D5A">
        <w:rPr>
          <w:rFonts w:asciiTheme="minorHAnsi" w:hAnsiTheme="minorHAnsi"/>
          <w:lang w:val="en-US"/>
        </w:rPr>
        <w:t xml:space="preserve"> on top of </w:t>
      </w:r>
      <w:r w:rsidR="00465B76" w:rsidRPr="00205D5A">
        <w:rPr>
          <w:rFonts w:asciiTheme="minorHAnsi" w:hAnsiTheme="minorHAnsi"/>
          <w:lang w:val="en-US"/>
        </w:rPr>
        <w:t>an operating system</w:t>
      </w:r>
      <w:r w:rsidR="00C00B81" w:rsidRPr="00205D5A">
        <w:rPr>
          <w:rFonts w:asciiTheme="minorHAnsi" w:hAnsiTheme="minorHAnsi"/>
          <w:lang w:val="en-US"/>
        </w:rPr>
        <w:t xml:space="preserve">. </w:t>
      </w:r>
      <w:r w:rsidR="00393B5C" w:rsidRPr="00205D5A">
        <w:rPr>
          <w:rFonts w:asciiTheme="minorHAnsi" w:hAnsiTheme="minorHAnsi"/>
          <w:lang w:val="en-US"/>
        </w:rPr>
        <w:t>It</w:t>
      </w:r>
      <w:r w:rsidR="00C00B81" w:rsidRPr="00205D5A">
        <w:rPr>
          <w:rFonts w:asciiTheme="minorHAnsi" w:hAnsiTheme="minorHAnsi"/>
          <w:lang w:val="en-US"/>
        </w:rPr>
        <w:t xml:space="preserve"> </w:t>
      </w:r>
      <w:r w:rsidR="00393B5C" w:rsidRPr="00205D5A">
        <w:rPr>
          <w:rFonts w:asciiTheme="minorHAnsi" w:hAnsiTheme="minorHAnsi"/>
          <w:lang w:val="en-US"/>
        </w:rPr>
        <w:t>is</w:t>
      </w:r>
      <w:r w:rsidR="00C00B81" w:rsidRPr="00205D5A">
        <w:rPr>
          <w:rFonts w:asciiTheme="minorHAnsi" w:hAnsiTheme="minorHAnsi"/>
          <w:lang w:val="en-US"/>
        </w:rPr>
        <w:t xml:space="preserve"> protected against attacks from/via the operating system </w:t>
      </w:r>
      <w:r w:rsidR="00A1430B" w:rsidRPr="00205D5A">
        <w:rPr>
          <w:rFonts w:asciiTheme="minorHAnsi" w:hAnsiTheme="minorHAnsi"/>
          <w:lang w:val="en-US"/>
        </w:rPr>
        <w:t xml:space="preserve">call interface </w:t>
      </w:r>
      <w:r w:rsidR="00C00B81" w:rsidRPr="00205D5A">
        <w:rPr>
          <w:rFonts w:asciiTheme="minorHAnsi" w:hAnsiTheme="minorHAnsi"/>
          <w:lang w:val="en-US"/>
        </w:rPr>
        <w:t>(</w:t>
      </w:r>
      <w:r w:rsidR="00EE09A4" w:rsidRPr="00205D5A">
        <w:rPr>
          <w:rFonts w:asciiTheme="minorHAnsi" w:hAnsiTheme="minorHAnsi"/>
          <w:lang w:val="en-US"/>
        </w:rPr>
        <w:t>so</w:t>
      </w:r>
      <w:r w:rsidR="00C00B81" w:rsidRPr="00205D5A">
        <w:rPr>
          <w:rFonts w:asciiTheme="minorHAnsi" w:hAnsiTheme="minorHAnsi"/>
          <w:lang w:val="en-US"/>
        </w:rPr>
        <w:t xml:space="preserve"> called </w:t>
      </w:r>
      <w:proofErr w:type="spellStart"/>
      <w:r w:rsidR="00C00B81" w:rsidRPr="00205D5A">
        <w:rPr>
          <w:rFonts w:asciiTheme="minorHAnsi" w:hAnsiTheme="minorHAnsi"/>
          <w:b/>
          <w:lang w:val="en-US"/>
        </w:rPr>
        <w:t>iago</w:t>
      </w:r>
      <w:proofErr w:type="spellEnd"/>
      <w:r w:rsidR="00C00B81" w:rsidRPr="00205D5A">
        <w:rPr>
          <w:rFonts w:asciiTheme="minorHAnsi" w:hAnsiTheme="minorHAnsi"/>
          <w:lang w:val="en-US"/>
        </w:rPr>
        <w:t xml:space="preserve"> attacks) by a) encrypting data to be stored on disk or transmitted via the network, b) performing all memory management of the application inside the enclave (required to protect against </w:t>
      </w:r>
      <w:proofErr w:type="spellStart"/>
      <w:r w:rsidR="00C00B81" w:rsidRPr="00205D5A">
        <w:rPr>
          <w:rFonts w:asciiTheme="minorHAnsi" w:hAnsiTheme="minorHAnsi"/>
          <w:lang w:val="en-US"/>
        </w:rPr>
        <w:t>iago</w:t>
      </w:r>
      <w:proofErr w:type="spellEnd"/>
      <w:r w:rsidR="00C00B81" w:rsidRPr="00205D5A">
        <w:rPr>
          <w:rFonts w:asciiTheme="minorHAnsi" w:hAnsiTheme="minorHAnsi"/>
          <w:lang w:val="en-US"/>
        </w:rPr>
        <w:t xml:space="preserve"> attacks), and c) </w:t>
      </w:r>
      <w:r w:rsidR="005044E0" w:rsidRPr="00205D5A">
        <w:rPr>
          <w:rFonts w:asciiTheme="minorHAnsi" w:hAnsiTheme="minorHAnsi"/>
          <w:lang w:val="en-US"/>
        </w:rPr>
        <w:t xml:space="preserve">performing a careful checking of all arguments of calls to the operating system. </w:t>
      </w:r>
    </w:p>
    <w:p w14:paraId="2FBDBA23" w14:textId="4A50A601" w:rsidR="00CA4FEC" w:rsidRPr="00205D5A" w:rsidRDefault="00FD4507" w:rsidP="00CA4FEC">
      <w:pPr>
        <w:pStyle w:val="H2020Standard"/>
        <w:rPr>
          <w:rFonts w:asciiTheme="minorHAnsi" w:hAnsiTheme="minorHAnsi"/>
          <w:lang w:val="en-US"/>
        </w:rPr>
      </w:pPr>
      <w:r w:rsidRPr="00205D5A">
        <w:rPr>
          <w:rFonts w:asciiTheme="minorHAnsi" w:hAnsiTheme="minorHAnsi"/>
          <w:lang w:val="en-US"/>
        </w:rPr>
        <w:t xml:space="preserve">Secure containers are also protected against attacks </w:t>
      </w:r>
      <w:r w:rsidR="00CA4FEC" w:rsidRPr="00205D5A">
        <w:rPr>
          <w:rFonts w:asciiTheme="minorHAnsi" w:hAnsiTheme="minorHAnsi"/>
          <w:lang w:val="en-US"/>
        </w:rPr>
        <w:t>by hackers</w:t>
      </w:r>
      <w:r w:rsidRPr="00205D5A">
        <w:rPr>
          <w:rFonts w:asciiTheme="minorHAnsi" w:hAnsiTheme="minorHAnsi"/>
          <w:lang w:val="en-US"/>
        </w:rPr>
        <w:t>. Attacks on applications frequently use low level vulnerabilities</w:t>
      </w:r>
      <w:r w:rsidR="00CA4FEC" w:rsidRPr="00205D5A">
        <w:rPr>
          <w:rFonts w:asciiTheme="minorHAnsi" w:hAnsiTheme="minorHAnsi"/>
          <w:lang w:val="en-US"/>
        </w:rPr>
        <w:t xml:space="preserve"> like buffer overflows and return oriented computing</w:t>
      </w:r>
      <w:r w:rsidRPr="00205D5A">
        <w:rPr>
          <w:rFonts w:asciiTheme="minorHAnsi" w:hAnsiTheme="minorHAnsi"/>
          <w:lang w:val="en-US"/>
        </w:rPr>
        <w:t xml:space="preserve">. For example, </w:t>
      </w:r>
      <w:r w:rsidR="001E5C87" w:rsidRPr="00205D5A">
        <w:rPr>
          <w:rFonts w:asciiTheme="minorHAnsi" w:hAnsiTheme="minorHAnsi"/>
          <w:lang w:val="en-US"/>
        </w:rPr>
        <w:t xml:space="preserve">the </w:t>
      </w:r>
      <w:proofErr w:type="spellStart"/>
      <w:r w:rsidR="001E5C87" w:rsidRPr="00205D5A">
        <w:rPr>
          <w:rFonts w:asciiTheme="minorHAnsi" w:hAnsiTheme="minorHAnsi"/>
          <w:lang w:val="en-US"/>
        </w:rPr>
        <w:t>OpenSSL</w:t>
      </w:r>
      <w:proofErr w:type="spellEnd"/>
      <w:r w:rsidR="001E5C87" w:rsidRPr="00205D5A">
        <w:rPr>
          <w:rFonts w:asciiTheme="minorHAnsi" w:hAnsiTheme="minorHAnsi"/>
          <w:lang w:val="en-US"/>
        </w:rPr>
        <w:t xml:space="preserve"> </w:t>
      </w:r>
      <w:proofErr w:type="spellStart"/>
      <w:r w:rsidR="001E5C87" w:rsidRPr="00205D5A">
        <w:rPr>
          <w:rFonts w:asciiTheme="minorHAnsi" w:hAnsiTheme="minorHAnsi"/>
          <w:lang w:val="en-US"/>
        </w:rPr>
        <w:t>Heartbleed</w:t>
      </w:r>
      <w:proofErr w:type="spellEnd"/>
      <w:r w:rsidR="00485C33" w:rsidRPr="00205D5A">
        <w:rPr>
          <w:rFonts w:asciiTheme="minorHAnsi" w:hAnsiTheme="minorHAnsi"/>
          <w:lang w:val="en-US"/>
        </w:rPr>
        <w:t xml:space="preserve"> attack used </w:t>
      </w:r>
      <w:r w:rsidR="00CA4FEC" w:rsidRPr="00205D5A">
        <w:rPr>
          <w:rFonts w:asciiTheme="minorHAnsi" w:hAnsiTheme="minorHAnsi"/>
          <w:lang w:val="en-US"/>
        </w:rPr>
        <w:t>such</w:t>
      </w:r>
      <w:r w:rsidR="00485C33" w:rsidRPr="00205D5A">
        <w:rPr>
          <w:rFonts w:asciiTheme="minorHAnsi" w:hAnsiTheme="minorHAnsi"/>
          <w:lang w:val="en-US"/>
        </w:rPr>
        <w:t xml:space="preserve"> low level vulnerability of </w:t>
      </w:r>
      <w:proofErr w:type="spellStart"/>
      <w:r w:rsidR="00485C33" w:rsidRPr="00205D5A">
        <w:rPr>
          <w:rFonts w:asciiTheme="minorHAnsi" w:hAnsiTheme="minorHAnsi"/>
          <w:lang w:val="en-US"/>
        </w:rPr>
        <w:t>OpenSSL</w:t>
      </w:r>
      <w:proofErr w:type="spellEnd"/>
      <w:r w:rsidR="00485C33" w:rsidRPr="00205D5A">
        <w:rPr>
          <w:rStyle w:val="Funotenzeichen"/>
          <w:rFonts w:asciiTheme="minorHAnsi" w:hAnsiTheme="minorHAnsi"/>
          <w:lang w:val="en-US"/>
        </w:rPr>
        <w:footnoteReference w:id="11"/>
      </w:r>
      <w:r w:rsidR="00025E80" w:rsidRPr="00205D5A">
        <w:rPr>
          <w:rFonts w:asciiTheme="minorHAnsi" w:hAnsiTheme="minorHAnsi"/>
          <w:lang w:val="en-US"/>
        </w:rPr>
        <w:t>.</w:t>
      </w:r>
      <w:r w:rsidRPr="00205D5A">
        <w:rPr>
          <w:rFonts w:asciiTheme="minorHAnsi" w:hAnsiTheme="minorHAnsi"/>
          <w:lang w:val="en-US"/>
        </w:rPr>
        <w:t xml:space="preserve"> </w:t>
      </w:r>
      <w:r w:rsidR="00293F7C" w:rsidRPr="00205D5A">
        <w:rPr>
          <w:rFonts w:asciiTheme="minorHAnsi" w:hAnsiTheme="minorHAnsi"/>
          <w:lang w:val="en-US"/>
        </w:rPr>
        <w:t xml:space="preserve">We have a compiler-based approach that protects applications inside of enclaves with minimal overhead (average is below 20%). This protection will only be available for </w:t>
      </w:r>
      <w:r w:rsidR="00293F7C" w:rsidRPr="00205D5A">
        <w:rPr>
          <w:rFonts w:asciiTheme="minorHAnsi" w:hAnsiTheme="minorHAnsi"/>
          <w:b/>
          <w:lang w:val="en-US"/>
        </w:rPr>
        <w:t>enterprise</w:t>
      </w:r>
      <w:r w:rsidR="009D3B72" w:rsidRPr="00205D5A">
        <w:rPr>
          <w:rFonts w:asciiTheme="minorHAnsi" w:hAnsiTheme="minorHAnsi"/>
          <w:b/>
          <w:lang w:val="en-US"/>
        </w:rPr>
        <w:t>-level</w:t>
      </w:r>
      <w:r w:rsidR="00293F7C" w:rsidRPr="00205D5A">
        <w:rPr>
          <w:rFonts w:asciiTheme="minorHAnsi" w:hAnsiTheme="minorHAnsi"/>
          <w:b/>
          <w:lang w:val="en-US"/>
        </w:rPr>
        <w:t xml:space="preserve"> subscriptions</w:t>
      </w:r>
      <w:r w:rsidR="00293F7C" w:rsidRPr="00205D5A">
        <w:rPr>
          <w:rFonts w:asciiTheme="minorHAnsi" w:hAnsiTheme="minorHAnsi"/>
          <w:lang w:val="en-US"/>
        </w:rPr>
        <w:t>.</w:t>
      </w:r>
    </w:p>
    <w:p w14:paraId="1C9A9D72" w14:textId="326103B5" w:rsidR="00CA4FEC" w:rsidRPr="00205D5A" w:rsidRDefault="00CA4FEC" w:rsidP="00CA4FEC">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Secure</w:t>
      </w:r>
      <w:r w:rsidR="00293F7C" w:rsidRPr="00205D5A">
        <w:rPr>
          <w:rFonts w:asciiTheme="minorHAnsi" w:hAnsiTheme="minorHAnsi"/>
          <w:lang w:val="en-US"/>
        </w:rPr>
        <w:t xml:space="preserve"> containers</w:t>
      </w:r>
      <w:r w:rsidRPr="00205D5A">
        <w:rPr>
          <w:rFonts w:asciiTheme="minorHAnsi" w:hAnsiTheme="minorHAnsi"/>
          <w:lang w:val="en-US"/>
        </w:rPr>
        <w:t xml:space="preserve"> </w:t>
      </w:r>
      <w:r w:rsidR="00C333D9" w:rsidRPr="00205D5A">
        <w:rPr>
          <w:rFonts w:asciiTheme="minorHAnsi" w:hAnsiTheme="minorHAnsi"/>
          <w:lang w:val="en-US"/>
        </w:rPr>
        <w:t>are not only protected against accesses from system administrators, cloud providers and operating systems but also against low-level attacks by attackers with knowledge of application bugs that violate memory safety – which are the most common attacks</w:t>
      </w:r>
      <w:r w:rsidRPr="00205D5A">
        <w:rPr>
          <w:rFonts w:asciiTheme="minorHAnsi" w:hAnsiTheme="minorHAnsi"/>
          <w:lang w:val="en-US"/>
        </w:rPr>
        <w:t xml:space="preserve">.  </w:t>
      </w:r>
      <w:r w:rsidR="007205CF" w:rsidRPr="00205D5A">
        <w:rPr>
          <w:rFonts w:asciiTheme="minorHAnsi" w:hAnsiTheme="minorHAnsi"/>
          <w:lang w:val="en-US"/>
        </w:rPr>
        <w:t>(This feature will require an enterprise-level subscription)</w:t>
      </w:r>
    </w:p>
    <w:p w14:paraId="4F400DF1" w14:textId="62F12EDA" w:rsidR="00515593" w:rsidRPr="00205D5A" w:rsidRDefault="00515593" w:rsidP="00515593">
      <w:pPr>
        <w:pStyle w:val="H2020Standard"/>
        <w:rPr>
          <w:rFonts w:asciiTheme="minorHAnsi" w:hAnsiTheme="minorHAnsi"/>
          <w:lang w:val="en-US"/>
        </w:rPr>
      </w:pPr>
      <w:r w:rsidRPr="00205D5A">
        <w:rPr>
          <w:rFonts w:asciiTheme="minorHAnsi" w:hAnsiTheme="minorHAnsi"/>
          <w:lang w:val="en-US"/>
        </w:rPr>
        <w:t>An application running inside a SGX enclave</w:t>
      </w:r>
      <w:r w:rsidR="0051254A" w:rsidRPr="00205D5A">
        <w:rPr>
          <w:rFonts w:asciiTheme="minorHAnsi" w:hAnsiTheme="minorHAnsi"/>
          <w:lang w:val="en-US"/>
        </w:rPr>
        <w:t xml:space="preserve"> </w:t>
      </w:r>
      <w:r w:rsidRPr="00205D5A">
        <w:rPr>
          <w:rFonts w:asciiTheme="minorHAnsi" w:hAnsiTheme="minorHAnsi"/>
          <w:lang w:val="en-US"/>
        </w:rPr>
        <w:t>will suffer non-negligible performance overheads if its</w:t>
      </w:r>
      <w:r w:rsidR="0051254A" w:rsidRPr="00205D5A">
        <w:rPr>
          <w:rFonts w:asciiTheme="minorHAnsi" w:hAnsiTheme="minorHAnsi"/>
          <w:lang w:val="en-US"/>
        </w:rPr>
        <w:t xml:space="preserve"> working set</w:t>
      </w:r>
      <w:r w:rsidRPr="00205D5A">
        <w:rPr>
          <w:rFonts w:asciiTheme="minorHAnsi" w:hAnsiTheme="minorHAnsi"/>
          <w:lang w:val="en-US"/>
        </w:rPr>
        <w:t xml:space="preserve"> </w:t>
      </w:r>
      <w:r w:rsidR="00F01C5C" w:rsidRPr="00205D5A">
        <w:rPr>
          <w:rFonts w:asciiTheme="minorHAnsi" w:hAnsiTheme="minorHAnsi"/>
          <w:lang w:val="en-US"/>
        </w:rPr>
        <w:t>gets to large (currently,</w:t>
      </w:r>
      <w:r w:rsidRPr="00205D5A">
        <w:rPr>
          <w:rFonts w:asciiTheme="minorHAnsi" w:hAnsiTheme="minorHAnsi"/>
          <w:lang w:val="en-US"/>
        </w:rPr>
        <w:t xml:space="preserve"> 90MB</w:t>
      </w:r>
      <w:r w:rsidRPr="00205D5A">
        <w:rPr>
          <w:rStyle w:val="Funotenzeichen"/>
          <w:rFonts w:asciiTheme="minorHAnsi" w:hAnsiTheme="minorHAnsi"/>
          <w:lang w:val="en-US"/>
        </w:rPr>
        <w:footnoteReference w:id="12"/>
      </w:r>
      <w:r w:rsidR="00F01C5C" w:rsidRPr="00205D5A">
        <w:rPr>
          <w:rFonts w:asciiTheme="minorHAnsi" w:hAnsiTheme="minorHAnsi"/>
          <w:lang w:val="en-US"/>
        </w:rPr>
        <w:t>)</w:t>
      </w:r>
      <w:r w:rsidR="0051254A" w:rsidRPr="00205D5A">
        <w:rPr>
          <w:rFonts w:asciiTheme="minorHAnsi" w:hAnsiTheme="minorHAnsi"/>
          <w:lang w:val="en-US"/>
        </w:rPr>
        <w:t xml:space="preserve">. </w:t>
      </w:r>
      <w:r w:rsidRPr="00205D5A">
        <w:rPr>
          <w:rFonts w:asciiTheme="minorHAnsi" w:hAnsiTheme="minorHAnsi"/>
          <w:lang w:val="en-US"/>
        </w:rPr>
        <w:t xml:space="preserve">We will provide a </w:t>
      </w:r>
      <w:r w:rsidR="00AA420D" w:rsidRPr="00205D5A">
        <w:rPr>
          <w:rFonts w:asciiTheme="minorHAnsi" w:hAnsiTheme="minorHAnsi"/>
          <w:lang w:val="en-US"/>
        </w:rPr>
        <w:t xml:space="preserve">software </w:t>
      </w:r>
      <w:r w:rsidRPr="00205D5A">
        <w:rPr>
          <w:rFonts w:asciiTheme="minorHAnsi" w:hAnsiTheme="minorHAnsi"/>
          <w:lang w:val="en-US"/>
        </w:rPr>
        <w:t>mechanism</w:t>
      </w:r>
      <w:r w:rsidR="007205CF" w:rsidRPr="00205D5A">
        <w:rPr>
          <w:rFonts w:asciiTheme="minorHAnsi" w:hAnsiTheme="minorHAnsi"/>
          <w:lang w:val="en-US"/>
        </w:rPr>
        <w:t xml:space="preserve"> (with </w:t>
      </w:r>
      <w:r w:rsidR="007205CF" w:rsidRPr="00205D5A">
        <w:rPr>
          <w:rFonts w:asciiTheme="minorHAnsi" w:hAnsiTheme="minorHAnsi"/>
          <w:lang w:val="en-US"/>
        </w:rPr>
        <w:lastRenderedPageBreak/>
        <w:t>enterprise-level subscription)</w:t>
      </w:r>
      <w:r w:rsidRPr="00205D5A">
        <w:rPr>
          <w:rFonts w:asciiTheme="minorHAnsi" w:hAnsiTheme="minorHAnsi"/>
          <w:lang w:val="en-US"/>
        </w:rPr>
        <w:t xml:space="preserve"> that extends the</w:t>
      </w:r>
      <w:r w:rsidR="007205CF" w:rsidRPr="00205D5A">
        <w:rPr>
          <w:rFonts w:asciiTheme="minorHAnsi" w:hAnsiTheme="minorHAnsi"/>
          <w:lang w:val="en-US"/>
        </w:rPr>
        <w:t xml:space="preserve"> supported working</w:t>
      </w:r>
      <w:r w:rsidRPr="00205D5A">
        <w:rPr>
          <w:rFonts w:asciiTheme="minorHAnsi" w:hAnsiTheme="minorHAnsi"/>
          <w:lang w:val="en-US"/>
        </w:rPr>
        <w:t xml:space="preserve"> </w:t>
      </w:r>
      <w:r w:rsidR="007205CF" w:rsidRPr="00205D5A">
        <w:rPr>
          <w:rFonts w:asciiTheme="minorHAnsi" w:hAnsiTheme="minorHAnsi"/>
          <w:lang w:val="en-US"/>
        </w:rPr>
        <w:t>set</w:t>
      </w:r>
      <w:r w:rsidRPr="00205D5A">
        <w:rPr>
          <w:rFonts w:asciiTheme="minorHAnsi" w:hAnsiTheme="minorHAnsi"/>
          <w:lang w:val="en-US"/>
        </w:rPr>
        <w:t xml:space="preserve"> size of applications by automatically keeping some state outside</w:t>
      </w:r>
      <w:r w:rsidR="007205CF" w:rsidRPr="00205D5A">
        <w:rPr>
          <w:rFonts w:asciiTheme="minorHAnsi" w:hAnsiTheme="minorHAnsi"/>
          <w:lang w:val="en-US"/>
        </w:rPr>
        <w:t xml:space="preserve"> of the enclave</w:t>
      </w:r>
      <w:r w:rsidRPr="00205D5A">
        <w:rPr>
          <w:rFonts w:asciiTheme="minorHAnsi" w:hAnsiTheme="minorHAnsi"/>
          <w:lang w:val="en-US"/>
        </w:rPr>
        <w:t>.</w:t>
      </w:r>
    </w:p>
    <w:p w14:paraId="6763C78A" w14:textId="4FFB73A9" w:rsidR="00515593" w:rsidRPr="00205D5A" w:rsidRDefault="007205CF" w:rsidP="00515593">
      <w:pPr>
        <w:pStyle w:val="IntensivesZitat"/>
        <w:shd w:val="clear" w:color="auto" w:fill="DEEAF6" w:themeFill="accent1" w:themeFillTint="33"/>
        <w:ind w:left="142"/>
        <w:rPr>
          <w:rFonts w:asciiTheme="minorHAnsi" w:hAnsiTheme="minorHAnsi"/>
          <w:lang w:val="en-US"/>
        </w:rPr>
      </w:pPr>
      <w:r w:rsidRPr="00205D5A">
        <w:rPr>
          <w:rFonts w:asciiTheme="minorHAnsi" w:hAnsiTheme="minorHAnsi"/>
          <w:lang w:val="en-US"/>
        </w:rPr>
        <w:t>Our compiler extension can transparently move application state of an application outside of a</w:t>
      </w:r>
      <w:r w:rsidR="0073649A">
        <w:rPr>
          <w:rFonts w:asciiTheme="minorHAnsi" w:hAnsiTheme="minorHAnsi"/>
          <w:lang w:val="en-US"/>
        </w:rPr>
        <w:t>n</w:t>
      </w:r>
      <w:r w:rsidRPr="00205D5A">
        <w:rPr>
          <w:rFonts w:asciiTheme="minorHAnsi" w:hAnsiTheme="minorHAnsi"/>
          <w:lang w:val="en-US"/>
        </w:rPr>
        <w:t xml:space="preserve"> enclave</w:t>
      </w:r>
      <w:r w:rsidR="00515593" w:rsidRPr="00205D5A">
        <w:rPr>
          <w:rFonts w:asciiTheme="minorHAnsi" w:hAnsiTheme="minorHAnsi"/>
          <w:lang w:val="en-US"/>
        </w:rPr>
        <w:t>.</w:t>
      </w:r>
      <w:r w:rsidRPr="00205D5A">
        <w:rPr>
          <w:rFonts w:asciiTheme="minorHAnsi" w:hAnsiTheme="minorHAnsi"/>
          <w:lang w:val="en-US"/>
        </w:rPr>
        <w:t xml:space="preserve"> This mechanism is faster than the hardware mechanism </w:t>
      </w:r>
      <w:r w:rsidR="00B42916" w:rsidRPr="00205D5A">
        <w:rPr>
          <w:rFonts w:asciiTheme="minorHAnsi" w:hAnsiTheme="minorHAnsi"/>
          <w:lang w:val="en-US"/>
        </w:rPr>
        <w:t>because</w:t>
      </w:r>
      <w:r w:rsidRPr="00205D5A">
        <w:rPr>
          <w:rFonts w:asciiTheme="minorHAnsi" w:hAnsiTheme="minorHAnsi"/>
          <w:lang w:val="en-US"/>
        </w:rPr>
        <w:t xml:space="preserve"> it </w:t>
      </w:r>
      <w:proofErr w:type="gramStart"/>
      <w:r w:rsidRPr="00205D5A">
        <w:rPr>
          <w:rFonts w:asciiTheme="minorHAnsi" w:hAnsiTheme="minorHAnsi"/>
          <w:lang w:val="en-US"/>
        </w:rPr>
        <w:t>use</w:t>
      </w:r>
      <w:proofErr w:type="gramEnd"/>
      <w:r w:rsidRPr="00205D5A">
        <w:rPr>
          <w:rFonts w:asciiTheme="minorHAnsi" w:hAnsiTheme="minorHAnsi"/>
          <w:lang w:val="en-US"/>
        </w:rPr>
        <w:t xml:space="preserve"> the actual object size instead of page size (which is 4KB). (This feature will require an enterprise-level subscription)</w:t>
      </w:r>
    </w:p>
    <w:p w14:paraId="65ED3CF2" w14:textId="4C8D8996" w:rsidR="0007117F" w:rsidRPr="00205D5A" w:rsidRDefault="00365D7C" w:rsidP="008B2B03">
      <w:pPr>
        <w:pStyle w:val="H2020Standard"/>
        <w:rPr>
          <w:rFonts w:asciiTheme="minorHAnsi" w:hAnsiTheme="minorHAnsi"/>
          <w:lang w:val="en-US"/>
        </w:rPr>
      </w:pPr>
      <w:r w:rsidRPr="00205D5A">
        <w:rPr>
          <w:rFonts w:asciiTheme="minorHAnsi" w:hAnsiTheme="minorHAnsi"/>
          <w:lang w:val="en-US"/>
        </w:rPr>
        <w:t xml:space="preserve">We will investigate the secure container approach in the context of two </w:t>
      </w:r>
      <w:r w:rsidR="006F527F" w:rsidRPr="00205D5A">
        <w:rPr>
          <w:rFonts w:asciiTheme="minorHAnsi" w:hAnsiTheme="minorHAnsi"/>
          <w:lang w:val="en-US"/>
        </w:rPr>
        <w:t xml:space="preserve">pilot applications. These pilot application will run as secure containers and will access standard secure container applications like </w:t>
      </w:r>
      <w:proofErr w:type="spellStart"/>
      <w:r w:rsidR="006F527F" w:rsidRPr="00205D5A">
        <w:rPr>
          <w:rFonts w:asciiTheme="minorHAnsi" w:hAnsiTheme="minorHAnsi"/>
          <w:b/>
          <w:lang w:val="en-US"/>
        </w:rPr>
        <w:t>redis</w:t>
      </w:r>
      <w:proofErr w:type="spellEnd"/>
      <w:r w:rsidR="006F527F" w:rsidRPr="00205D5A">
        <w:rPr>
          <w:rFonts w:asciiTheme="minorHAnsi" w:hAnsiTheme="minorHAnsi"/>
          <w:lang w:val="en-US"/>
        </w:rPr>
        <w:t xml:space="preserve"> and </w:t>
      </w:r>
      <w:proofErr w:type="spellStart"/>
      <w:r w:rsidR="006F527F" w:rsidRPr="00205D5A">
        <w:rPr>
          <w:rFonts w:asciiTheme="minorHAnsi" w:hAnsiTheme="minorHAnsi"/>
          <w:b/>
          <w:lang w:val="en-US"/>
        </w:rPr>
        <w:t>mysql</w:t>
      </w:r>
      <w:proofErr w:type="spellEnd"/>
      <w:r w:rsidR="006D4629" w:rsidRPr="00205D5A">
        <w:rPr>
          <w:rFonts w:asciiTheme="minorHAnsi" w:hAnsiTheme="minorHAnsi"/>
          <w:lang w:val="en-US"/>
        </w:rPr>
        <w:t>, respectively.</w:t>
      </w:r>
    </w:p>
    <w:p w14:paraId="320EFC3E" w14:textId="02EF3DCF" w:rsidR="00714FCD" w:rsidRPr="00205D5A" w:rsidRDefault="00714FCD" w:rsidP="007F1237">
      <w:pPr>
        <w:pStyle w:val="berschrift3"/>
        <w:ind w:left="708"/>
        <w:rPr>
          <w:rFonts w:asciiTheme="minorHAnsi" w:hAnsiTheme="minorHAnsi"/>
          <w:lang w:val="en-US"/>
        </w:rPr>
      </w:pPr>
      <w:bookmarkStart w:id="16" w:name="_Toc445823608"/>
      <w:bookmarkStart w:id="17" w:name="_Toc465148672"/>
      <w:r w:rsidRPr="00205D5A">
        <w:rPr>
          <w:rFonts w:asciiTheme="minorHAnsi" w:hAnsiTheme="minorHAnsi"/>
          <w:lang w:val="en-US"/>
        </w:rPr>
        <w:t>Strategy and approach</w:t>
      </w:r>
      <w:bookmarkEnd w:id="16"/>
      <w:bookmarkEnd w:id="17"/>
    </w:p>
    <w:p w14:paraId="53D48A2E" w14:textId="5D2F68E3" w:rsidR="00714FCD" w:rsidRPr="00205D5A" w:rsidRDefault="00714FCD" w:rsidP="00714FCD">
      <w:pPr>
        <w:rPr>
          <w:rFonts w:asciiTheme="minorHAnsi" w:hAnsiTheme="minorHAnsi"/>
          <w:sz w:val="22"/>
          <w:szCs w:val="22"/>
        </w:rPr>
      </w:pPr>
      <w:r w:rsidRPr="00205D5A">
        <w:rPr>
          <w:rFonts w:asciiTheme="minorHAnsi" w:hAnsiTheme="minorHAnsi"/>
          <w:sz w:val="22"/>
          <w:szCs w:val="22"/>
        </w:rPr>
        <w:t>Our strategy to ensure the success of SCP</w:t>
      </w:r>
      <w:r w:rsidR="00E6312D" w:rsidRPr="00205D5A">
        <w:rPr>
          <w:rFonts w:asciiTheme="minorHAnsi" w:hAnsiTheme="minorHAnsi"/>
          <w:sz w:val="22"/>
          <w:szCs w:val="22"/>
        </w:rPr>
        <w:t xml:space="preserve"> is that we focus on the following properties:</w:t>
      </w:r>
      <w:r w:rsidRPr="00205D5A">
        <w:rPr>
          <w:rFonts w:asciiTheme="minorHAnsi" w:hAnsiTheme="minorHAnsi"/>
          <w:sz w:val="22"/>
          <w:szCs w:val="22"/>
        </w:rPr>
        <w:t xml:space="preserve"> </w:t>
      </w:r>
    </w:p>
    <w:p w14:paraId="69C7BFF5" w14:textId="7FF0FB15"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Ease of use</w:t>
      </w:r>
      <w:r w:rsidRPr="00205D5A">
        <w:rPr>
          <w:rFonts w:asciiTheme="minorHAnsi" w:hAnsiTheme="minorHAnsi"/>
          <w:sz w:val="22"/>
          <w:szCs w:val="22"/>
        </w:rPr>
        <w:t xml:space="preserve">. </w:t>
      </w:r>
      <w:r w:rsidR="006D4629" w:rsidRPr="00205D5A">
        <w:rPr>
          <w:rFonts w:asciiTheme="minorHAnsi" w:hAnsiTheme="minorHAnsi"/>
          <w:sz w:val="22"/>
          <w:szCs w:val="22"/>
        </w:rPr>
        <w:t xml:space="preserve">The </w:t>
      </w:r>
      <w:r w:rsidRPr="00205D5A">
        <w:rPr>
          <w:rFonts w:asciiTheme="minorHAnsi" w:hAnsiTheme="minorHAnsi"/>
          <w:sz w:val="22"/>
          <w:szCs w:val="22"/>
        </w:rPr>
        <w:t xml:space="preserve">SCP </w:t>
      </w:r>
      <w:r w:rsidR="006D4629" w:rsidRPr="00205D5A">
        <w:rPr>
          <w:rFonts w:asciiTheme="minorHAnsi" w:hAnsiTheme="minorHAnsi"/>
          <w:sz w:val="22"/>
          <w:szCs w:val="22"/>
        </w:rPr>
        <w:t xml:space="preserve">platform </w:t>
      </w:r>
      <w:r w:rsidRPr="00205D5A">
        <w:rPr>
          <w:rFonts w:asciiTheme="minorHAnsi" w:hAnsiTheme="minorHAnsi"/>
          <w:sz w:val="22"/>
          <w:szCs w:val="22"/>
        </w:rPr>
        <w:t xml:space="preserve">is based on </w:t>
      </w:r>
      <w:r w:rsidR="00653747" w:rsidRPr="00205D5A">
        <w:rPr>
          <w:rFonts w:asciiTheme="minorHAnsi" w:hAnsiTheme="minorHAnsi"/>
          <w:sz w:val="22"/>
          <w:szCs w:val="22"/>
        </w:rPr>
        <w:t>well-known</w:t>
      </w:r>
      <w:r w:rsidRPr="00205D5A">
        <w:rPr>
          <w:rFonts w:asciiTheme="minorHAnsi" w:hAnsiTheme="minorHAnsi"/>
          <w:sz w:val="22"/>
          <w:szCs w:val="22"/>
        </w:rPr>
        <w:t xml:space="preserve"> Docker </w:t>
      </w:r>
      <w:r w:rsidR="006D4629" w:rsidRPr="00205D5A">
        <w:rPr>
          <w:rFonts w:asciiTheme="minorHAnsi" w:hAnsiTheme="minorHAnsi"/>
          <w:sz w:val="22"/>
          <w:szCs w:val="22"/>
        </w:rPr>
        <w:t>engine</w:t>
      </w:r>
      <w:r w:rsidRPr="00205D5A">
        <w:rPr>
          <w:rFonts w:asciiTheme="minorHAnsi" w:hAnsiTheme="minorHAnsi"/>
          <w:sz w:val="22"/>
          <w:szCs w:val="22"/>
        </w:rPr>
        <w:t>. The main complexity of the SCP approach is hidden in the generation of secure container images</w:t>
      </w:r>
      <w:r w:rsidR="00156FE8" w:rsidRPr="00205D5A">
        <w:rPr>
          <w:rFonts w:asciiTheme="minorHAnsi" w:hAnsiTheme="minorHAnsi"/>
          <w:sz w:val="22"/>
          <w:szCs w:val="22"/>
        </w:rPr>
        <w:t>.</w:t>
      </w:r>
      <w:r w:rsidRPr="00205D5A">
        <w:rPr>
          <w:rFonts w:asciiTheme="minorHAnsi" w:hAnsiTheme="minorHAnsi"/>
          <w:sz w:val="22"/>
          <w:szCs w:val="22"/>
        </w:rPr>
        <w:t xml:space="preserve"> </w:t>
      </w:r>
      <w:r w:rsidR="00AE0ADE" w:rsidRPr="00205D5A">
        <w:rPr>
          <w:rFonts w:asciiTheme="minorHAnsi" w:hAnsiTheme="minorHAnsi"/>
          <w:sz w:val="22"/>
          <w:szCs w:val="22"/>
        </w:rPr>
        <w:t>C</w:t>
      </w:r>
      <w:r w:rsidR="00866796" w:rsidRPr="00205D5A">
        <w:rPr>
          <w:rFonts w:asciiTheme="minorHAnsi" w:hAnsiTheme="minorHAnsi"/>
          <w:sz w:val="22"/>
          <w:szCs w:val="22"/>
        </w:rPr>
        <w:t xml:space="preserve">ommonly used containers are </w:t>
      </w:r>
      <w:r w:rsidRPr="00205D5A">
        <w:rPr>
          <w:rFonts w:asciiTheme="minorHAnsi" w:hAnsiTheme="minorHAnsi"/>
          <w:sz w:val="22"/>
          <w:szCs w:val="22"/>
        </w:rPr>
        <w:t xml:space="preserve">made available via a </w:t>
      </w:r>
      <w:r w:rsidR="00866796" w:rsidRPr="00205D5A">
        <w:rPr>
          <w:rFonts w:asciiTheme="minorHAnsi" w:hAnsiTheme="minorHAnsi"/>
          <w:b/>
          <w:sz w:val="22"/>
          <w:szCs w:val="22"/>
        </w:rPr>
        <w:t>secure container</w:t>
      </w:r>
      <w:r w:rsidR="00866796" w:rsidRPr="00205D5A">
        <w:rPr>
          <w:rFonts w:asciiTheme="minorHAnsi" w:hAnsiTheme="minorHAnsi"/>
          <w:sz w:val="22"/>
          <w:szCs w:val="22"/>
        </w:rPr>
        <w:t xml:space="preserve"> </w:t>
      </w:r>
      <w:r w:rsidRPr="00205D5A">
        <w:rPr>
          <w:rFonts w:asciiTheme="minorHAnsi" w:hAnsiTheme="minorHAnsi"/>
          <w:b/>
          <w:sz w:val="22"/>
          <w:szCs w:val="22"/>
        </w:rPr>
        <w:t>subscription service</w:t>
      </w:r>
      <w:r w:rsidRPr="00205D5A">
        <w:rPr>
          <w:rFonts w:asciiTheme="minorHAnsi" w:hAnsiTheme="minorHAnsi"/>
          <w:sz w:val="22"/>
          <w:szCs w:val="22"/>
        </w:rPr>
        <w:t>.</w:t>
      </w:r>
    </w:p>
    <w:p w14:paraId="2F1BF831" w14:textId="7C90FB93"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Security</w:t>
      </w:r>
      <w:r w:rsidRPr="00205D5A">
        <w:rPr>
          <w:rFonts w:asciiTheme="minorHAnsi" w:hAnsiTheme="minorHAnsi"/>
          <w:sz w:val="22"/>
          <w:szCs w:val="22"/>
        </w:rPr>
        <w:t>. Applications will need to run in open systems</w:t>
      </w:r>
      <w:r w:rsidR="00882A77" w:rsidRPr="00205D5A">
        <w:rPr>
          <w:rFonts w:asciiTheme="minorHAnsi" w:hAnsiTheme="minorHAnsi"/>
          <w:sz w:val="22"/>
          <w:szCs w:val="22"/>
        </w:rPr>
        <w:t xml:space="preserve"> like public clouds</w:t>
      </w:r>
      <w:r w:rsidRPr="00205D5A">
        <w:rPr>
          <w:rFonts w:asciiTheme="minorHAnsi" w:hAnsiTheme="minorHAnsi"/>
          <w:sz w:val="22"/>
          <w:szCs w:val="22"/>
        </w:rPr>
        <w:t xml:space="preserve"> </w:t>
      </w:r>
      <w:r w:rsidR="00882A77" w:rsidRPr="00205D5A">
        <w:rPr>
          <w:rFonts w:asciiTheme="minorHAnsi" w:hAnsiTheme="minorHAnsi"/>
          <w:sz w:val="22"/>
          <w:szCs w:val="22"/>
        </w:rPr>
        <w:t xml:space="preserve">and might </w:t>
      </w:r>
      <w:r w:rsidRPr="00205D5A">
        <w:rPr>
          <w:rFonts w:asciiTheme="minorHAnsi" w:hAnsiTheme="minorHAnsi"/>
          <w:sz w:val="22"/>
          <w:szCs w:val="22"/>
        </w:rPr>
        <w:t xml:space="preserve">even </w:t>
      </w:r>
      <w:r w:rsidR="00882A77" w:rsidRPr="00205D5A">
        <w:rPr>
          <w:rFonts w:asciiTheme="minorHAnsi" w:hAnsiTheme="minorHAnsi"/>
          <w:sz w:val="22"/>
          <w:szCs w:val="22"/>
        </w:rPr>
        <w:t xml:space="preserve">stretch across </w:t>
      </w:r>
      <w:r w:rsidRPr="00205D5A">
        <w:rPr>
          <w:rFonts w:asciiTheme="minorHAnsi" w:hAnsiTheme="minorHAnsi"/>
          <w:sz w:val="22"/>
          <w:szCs w:val="22"/>
        </w:rPr>
        <w:t>multiple clouds</w:t>
      </w:r>
      <w:r w:rsidR="00882A77" w:rsidRPr="00205D5A">
        <w:rPr>
          <w:rFonts w:asciiTheme="minorHAnsi" w:hAnsiTheme="minorHAnsi"/>
          <w:sz w:val="22"/>
          <w:szCs w:val="22"/>
        </w:rPr>
        <w:t xml:space="preserve"> for availability and scalability</w:t>
      </w:r>
      <w:r w:rsidRPr="00205D5A">
        <w:rPr>
          <w:rFonts w:asciiTheme="minorHAnsi" w:hAnsiTheme="minorHAnsi"/>
          <w:sz w:val="22"/>
          <w:szCs w:val="22"/>
        </w:rPr>
        <w:t xml:space="preserve">. </w:t>
      </w:r>
      <w:r w:rsidR="00882A77" w:rsidRPr="00205D5A">
        <w:rPr>
          <w:rFonts w:asciiTheme="minorHAnsi" w:hAnsiTheme="minorHAnsi"/>
          <w:sz w:val="22"/>
          <w:szCs w:val="22"/>
        </w:rPr>
        <w:t>SCP protects the confidentiality and integrity of applications using not only enclaves but also compiler extensions that protect applications against attacks</w:t>
      </w:r>
      <w:r w:rsidRPr="00205D5A">
        <w:rPr>
          <w:rFonts w:asciiTheme="minorHAnsi" w:hAnsiTheme="minorHAnsi"/>
          <w:sz w:val="22"/>
          <w:szCs w:val="22"/>
        </w:rPr>
        <w:t>.</w:t>
      </w:r>
      <w:r w:rsidR="00882A77" w:rsidRPr="00205D5A">
        <w:rPr>
          <w:rFonts w:asciiTheme="minorHAnsi" w:hAnsiTheme="minorHAnsi"/>
          <w:sz w:val="22"/>
          <w:szCs w:val="22"/>
        </w:rPr>
        <w:t xml:space="preserve"> The compiler extensions are only available to </w:t>
      </w:r>
      <w:r w:rsidR="00882A77" w:rsidRPr="00205D5A">
        <w:rPr>
          <w:rFonts w:asciiTheme="minorHAnsi" w:hAnsiTheme="minorHAnsi"/>
          <w:b/>
          <w:sz w:val="22"/>
          <w:szCs w:val="22"/>
        </w:rPr>
        <w:t>enterprise-level subscribers</w:t>
      </w:r>
      <w:r w:rsidR="00882A77" w:rsidRPr="00205D5A">
        <w:rPr>
          <w:rFonts w:asciiTheme="minorHAnsi" w:hAnsiTheme="minorHAnsi"/>
          <w:sz w:val="22"/>
          <w:szCs w:val="22"/>
        </w:rPr>
        <w:t>.</w:t>
      </w:r>
    </w:p>
    <w:p w14:paraId="5F0D2FA3" w14:textId="0CAB283A" w:rsidR="00714FCD" w:rsidRPr="00205D5A" w:rsidRDefault="00714FCD" w:rsidP="00E36437">
      <w:pPr>
        <w:numPr>
          <w:ilvl w:val="0"/>
          <w:numId w:val="13"/>
        </w:numPr>
        <w:jc w:val="both"/>
        <w:rPr>
          <w:rFonts w:asciiTheme="minorHAnsi" w:hAnsiTheme="minorHAnsi"/>
          <w:sz w:val="22"/>
          <w:szCs w:val="22"/>
        </w:rPr>
      </w:pPr>
      <w:r w:rsidRPr="00205D5A">
        <w:rPr>
          <w:rFonts w:asciiTheme="minorHAnsi" w:hAnsiTheme="minorHAnsi"/>
          <w:b/>
          <w:sz w:val="22"/>
          <w:szCs w:val="22"/>
        </w:rPr>
        <w:t>Manageability</w:t>
      </w:r>
      <w:r w:rsidRPr="00205D5A">
        <w:rPr>
          <w:rFonts w:asciiTheme="minorHAnsi" w:hAnsiTheme="minorHAnsi"/>
          <w:sz w:val="22"/>
          <w:szCs w:val="22"/>
        </w:rPr>
        <w:t xml:space="preserve">. Considering that applications will run across multiple clouds, one needs tools to simplify the management of these applications. Hence, </w:t>
      </w:r>
      <w:r w:rsidR="00882A77" w:rsidRPr="00205D5A">
        <w:rPr>
          <w:rFonts w:asciiTheme="minorHAnsi" w:hAnsiTheme="minorHAnsi"/>
          <w:sz w:val="22"/>
          <w:szCs w:val="22"/>
        </w:rPr>
        <w:t xml:space="preserve">SCP </w:t>
      </w:r>
      <w:r w:rsidRPr="00205D5A">
        <w:rPr>
          <w:rFonts w:asciiTheme="minorHAnsi" w:hAnsiTheme="minorHAnsi"/>
          <w:sz w:val="22"/>
          <w:szCs w:val="22"/>
        </w:rPr>
        <w:t>support</w:t>
      </w:r>
      <w:r w:rsidR="00882A77" w:rsidRPr="00205D5A">
        <w:rPr>
          <w:rFonts w:asciiTheme="minorHAnsi" w:hAnsiTheme="minorHAnsi"/>
          <w:sz w:val="22"/>
          <w:szCs w:val="22"/>
        </w:rPr>
        <w:t>s</w:t>
      </w:r>
      <w:r w:rsidRPr="00205D5A">
        <w:rPr>
          <w:rFonts w:asciiTheme="minorHAnsi" w:hAnsiTheme="minorHAnsi"/>
          <w:sz w:val="22"/>
          <w:szCs w:val="22"/>
        </w:rPr>
        <w:t xml:space="preserve"> </w:t>
      </w:r>
      <w:r w:rsidR="00882A77" w:rsidRPr="00205D5A">
        <w:rPr>
          <w:rFonts w:asciiTheme="minorHAnsi" w:hAnsiTheme="minorHAnsi"/>
          <w:sz w:val="22"/>
          <w:szCs w:val="22"/>
        </w:rPr>
        <w:t>integration of secure containers</w:t>
      </w:r>
      <w:r w:rsidRPr="00205D5A">
        <w:rPr>
          <w:rFonts w:asciiTheme="minorHAnsi" w:hAnsiTheme="minorHAnsi"/>
          <w:sz w:val="22"/>
          <w:szCs w:val="22"/>
        </w:rPr>
        <w:t xml:space="preserve"> </w:t>
      </w:r>
      <w:r w:rsidR="00882A77" w:rsidRPr="00205D5A">
        <w:rPr>
          <w:rFonts w:asciiTheme="minorHAnsi" w:hAnsiTheme="minorHAnsi"/>
          <w:sz w:val="22"/>
          <w:szCs w:val="22"/>
        </w:rPr>
        <w:t xml:space="preserve">within Docker </w:t>
      </w:r>
      <w:r w:rsidRPr="00205D5A">
        <w:rPr>
          <w:rFonts w:asciiTheme="minorHAnsi" w:hAnsiTheme="minorHAnsi"/>
          <w:sz w:val="22"/>
          <w:szCs w:val="22"/>
        </w:rPr>
        <w:t xml:space="preserve">Swarm to </w:t>
      </w:r>
      <w:r w:rsidR="00882A77" w:rsidRPr="00205D5A">
        <w:rPr>
          <w:rFonts w:asciiTheme="minorHAnsi" w:hAnsiTheme="minorHAnsi"/>
          <w:sz w:val="22"/>
          <w:szCs w:val="22"/>
        </w:rPr>
        <w:t>simplify the management</w:t>
      </w:r>
      <w:r w:rsidRPr="00205D5A">
        <w:rPr>
          <w:rFonts w:asciiTheme="minorHAnsi" w:hAnsiTheme="minorHAnsi"/>
          <w:sz w:val="22"/>
          <w:szCs w:val="22"/>
        </w:rPr>
        <w:t xml:space="preserve"> </w:t>
      </w:r>
      <w:r w:rsidR="00882A77" w:rsidRPr="00205D5A">
        <w:rPr>
          <w:rFonts w:asciiTheme="minorHAnsi" w:hAnsiTheme="minorHAnsi"/>
          <w:sz w:val="22"/>
          <w:szCs w:val="22"/>
        </w:rPr>
        <w:t>of secure</w:t>
      </w:r>
      <w:r w:rsidRPr="00205D5A">
        <w:rPr>
          <w:rFonts w:asciiTheme="minorHAnsi" w:hAnsiTheme="minorHAnsi"/>
          <w:sz w:val="22"/>
          <w:szCs w:val="22"/>
        </w:rPr>
        <w:t xml:space="preserve"> containers. </w:t>
      </w:r>
      <w:r w:rsidR="009F6F92" w:rsidRPr="00205D5A">
        <w:rPr>
          <w:rFonts w:asciiTheme="minorHAnsi" w:hAnsiTheme="minorHAnsi"/>
          <w:sz w:val="22"/>
          <w:szCs w:val="22"/>
        </w:rPr>
        <w:t>Support of</w:t>
      </w:r>
      <w:r w:rsidR="005658BB" w:rsidRPr="00205D5A">
        <w:rPr>
          <w:rFonts w:asciiTheme="minorHAnsi" w:hAnsiTheme="minorHAnsi"/>
          <w:sz w:val="22"/>
          <w:szCs w:val="22"/>
        </w:rPr>
        <w:t xml:space="preserve"> Docker swarm</w:t>
      </w:r>
      <w:r w:rsidR="009F6F92" w:rsidRPr="00205D5A">
        <w:rPr>
          <w:rFonts w:asciiTheme="minorHAnsi" w:hAnsiTheme="minorHAnsi"/>
          <w:sz w:val="22"/>
          <w:szCs w:val="22"/>
        </w:rPr>
        <w:t xml:space="preserve"> will require</w:t>
      </w:r>
      <w:r w:rsidR="005658BB" w:rsidRPr="00205D5A">
        <w:rPr>
          <w:rFonts w:asciiTheme="minorHAnsi" w:hAnsiTheme="minorHAnsi"/>
          <w:sz w:val="22"/>
          <w:szCs w:val="22"/>
        </w:rPr>
        <w:t xml:space="preserve"> an </w:t>
      </w:r>
      <w:r w:rsidR="00A66BA3" w:rsidRPr="00205D5A">
        <w:rPr>
          <w:rFonts w:asciiTheme="minorHAnsi" w:hAnsiTheme="minorHAnsi"/>
          <w:b/>
          <w:sz w:val="22"/>
          <w:szCs w:val="22"/>
        </w:rPr>
        <w:t>enterprise-level subscrip</w:t>
      </w:r>
      <w:r w:rsidR="00597DA0" w:rsidRPr="00205D5A">
        <w:rPr>
          <w:rFonts w:asciiTheme="minorHAnsi" w:hAnsiTheme="minorHAnsi"/>
          <w:b/>
          <w:sz w:val="22"/>
          <w:szCs w:val="22"/>
        </w:rPr>
        <w:t>tion</w:t>
      </w:r>
      <w:r w:rsidR="005658BB" w:rsidRPr="00205D5A">
        <w:rPr>
          <w:rFonts w:asciiTheme="minorHAnsi" w:hAnsiTheme="minorHAnsi"/>
          <w:b/>
          <w:sz w:val="22"/>
          <w:szCs w:val="22"/>
        </w:rPr>
        <w:t>.</w:t>
      </w:r>
    </w:p>
    <w:p w14:paraId="67BF5284" w14:textId="611026CB" w:rsidR="00687FB5" w:rsidRPr="00205D5A" w:rsidRDefault="00687FB5" w:rsidP="00E36437">
      <w:pPr>
        <w:numPr>
          <w:ilvl w:val="0"/>
          <w:numId w:val="13"/>
        </w:numPr>
        <w:jc w:val="both"/>
        <w:rPr>
          <w:rFonts w:asciiTheme="minorHAnsi" w:hAnsiTheme="minorHAnsi"/>
          <w:sz w:val="22"/>
          <w:szCs w:val="22"/>
        </w:rPr>
      </w:pPr>
      <w:r w:rsidRPr="00205D5A">
        <w:rPr>
          <w:rFonts w:asciiTheme="minorHAnsi" w:hAnsiTheme="minorHAnsi"/>
          <w:b/>
          <w:sz w:val="22"/>
          <w:szCs w:val="22"/>
        </w:rPr>
        <w:t xml:space="preserve">Transparency. </w:t>
      </w:r>
      <w:r w:rsidRPr="00205D5A">
        <w:rPr>
          <w:rFonts w:asciiTheme="minorHAnsi" w:hAnsiTheme="minorHAnsi"/>
          <w:sz w:val="22"/>
          <w:szCs w:val="22"/>
        </w:rPr>
        <w:t>Enterprise-level subscriber</w:t>
      </w:r>
      <w:r w:rsidR="00B63B9A" w:rsidRPr="00205D5A">
        <w:rPr>
          <w:rFonts w:asciiTheme="minorHAnsi" w:hAnsiTheme="minorHAnsi"/>
          <w:sz w:val="22"/>
          <w:szCs w:val="22"/>
        </w:rPr>
        <w:t>s</w:t>
      </w:r>
      <w:r w:rsidRPr="00205D5A">
        <w:rPr>
          <w:rFonts w:asciiTheme="minorHAnsi" w:hAnsiTheme="minorHAnsi"/>
          <w:sz w:val="22"/>
          <w:szCs w:val="22"/>
        </w:rPr>
        <w:t xml:space="preserve"> can </w:t>
      </w:r>
      <w:r w:rsidR="00027FB3" w:rsidRPr="00205D5A">
        <w:rPr>
          <w:rFonts w:asciiTheme="minorHAnsi" w:hAnsiTheme="minorHAnsi"/>
          <w:sz w:val="22"/>
          <w:szCs w:val="22"/>
        </w:rPr>
        <w:t xml:space="preserve">optionally </w:t>
      </w:r>
      <w:r w:rsidRPr="00205D5A">
        <w:rPr>
          <w:rFonts w:asciiTheme="minorHAnsi" w:hAnsiTheme="minorHAnsi"/>
          <w:sz w:val="22"/>
          <w:szCs w:val="22"/>
        </w:rPr>
        <w:t>get access to all source code that runs inside of enclaves</w:t>
      </w:r>
      <w:r w:rsidR="002D1F0B" w:rsidRPr="00205D5A">
        <w:rPr>
          <w:rFonts w:asciiTheme="minorHAnsi" w:hAnsiTheme="minorHAnsi"/>
          <w:sz w:val="22"/>
          <w:szCs w:val="22"/>
        </w:rPr>
        <w:t xml:space="preserve"> via a</w:t>
      </w:r>
      <w:r w:rsidR="0008483F" w:rsidRPr="00205D5A">
        <w:rPr>
          <w:rFonts w:asciiTheme="minorHAnsi" w:hAnsiTheme="minorHAnsi"/>
          <w:sz w:val="22"/>
          <w:szCs w:val="22"/>
        </w:rPr>
        <w:t xml:space="preserve"> </w:t>
      </w:r>
      <w:r w:rsidR="0008483F" w:rsidRPr="00205D5A">
        <w:rPr>
          <w:rFonts w:asciiTheme="minorHAnsi" w:hAnsiTheme="minorHAnsi"/>
          <w:b/>
          <w:sz w:val="22"/>
          <w:szCs w:val="22"/>
        </w:rPr>
        <w:t>source-</w:t>
      </w:r>
      <w:r w:rsidRPr="00205D5A">
        <w:rPr>
          <w:rFonts w:asciiTheme="minorHAnsi" w:hAnsiTheme="minorHAnsi"/>
          <w:b/>
          <w:sz w:val="22"/>
          <w:szCs w:val="22"/>
        </w:rPr>
        <w:t>code subscription</w:t>
      </w:r>
      <w:r w:rsidRPr="00205D5A">
        <w:rPr>
          <w:rFonts w:asciiTheme="minorHAnsi" w:hAnsiTheme="minorHAnsi"/>
          <w:sz w:val="22"/>
          <w:szCs w:val="22"/>
        </w:rPr>
        <w:t xml:space="preserve">. </w:t>
      </w:r>
      <w:r w:rsidR="0008483F" w:rsidRPr="00205D5A">
        <w:rPr>
          <w:rFonts w:asciiTheme="minorHAnsi" w:hAnsiTheme="minorHAnsi"/>
          <w:sz w:val="22"/>
          <w:szCs w:val="22"/>
        </w:rPr>
        <w:t>This subscription does not include the compiler that is used to protect and speed-up the execution of applications inside enclaves.</w:t>
      </w:r>
      <w:r w:rsidRPr="00205D5A">
        <w:rPr>
          <w:rFonts w:asciiTheme="minorHAnsi" w:hAnsiTheme="minorHAnsi"/>
          <w:sz w:val="22"/>
          <w:szCs w:val="22"/>
        </w:rPr>
        <w:t xml:space="preserve"> </w:t>
      </w:r>
    </w:p>
    <w:p w14:paraId="159268C6" w14:textId="065971DA" w:rsidR="00FB09BC" w:rsidRPr="00205D5A" w:rsidRDefault="00FB09BC" w:rsidP="00E36437">
      <w:pPr>
        <w:numPr>
          <w:ilvl w:val="0"/>
          <w:numId w:val="13"/>
        </w:numPr>
        <w:rPr>
          <w:rFonts w:asciiTheme="minorHAnsi" w:hAnsiTheme="minorHAnsi"/>
          <w:sz w:val="22"/>
          <w:szCs w:val="22"/>
        </w:rPr>
      </w:pPr>
      <w:r w:rsidRPr="00205D5A">
        <w:rPr>
          <w:rFonts w:asciiTheme="minorHAnsi" w:hAnsiTheme="minorHAnsi"/>
          <w:b/>
          <w:sz w:val="22"/>
          <w:szCs w:val="22"/>
        </w:rPr>
        <w:t xml:space="preserve">Ease of adoption. </w:t>
      </w:r>
      <w:r w:rsidR="00A66BA3" w:rsidRPr="00205D5A">
        <w:rPr>
          <w:rFonts w:asciiTheme="minorHAnsi" w:hAnsiTheme="minorHAnsi"/>
          <w:sz w:val="22"/>
          <w:szCs w:val="22"/>
        </w:rPr>
        <w:t>To ensure to potential c</w:t>
      </w:r>
      <w:r w:rsidR="003C78F5" w:rsidRPr="00205D5A">
        <w:rPr>
          <w:rFonts w:asciiTheme="minorHAnsi" w:hAnsiTheme="minorHAnsi"/>
          <w:sz w:val="22"/>
          <w:szCs w:val="22"/>
        </w:rPr>
        <w:t xml:space="preserve">ustomers can simply try out secure containers, we will </w:t>
      </w:r>
      <w:r w:rsidR="00E972F3" w:rsidRPr="00205D5A">
        <w:rPr>
          <w:rFonts w:asciiTheme="minorHAnsi" w:hAnsiTheme="minorHAnsi"/>
          <w:sz w:val="22"/>
          <w:szCs w:val="22"/>
        </w:rPr>
        <w:t xml:space="preserve">provide a </w:t>
      </w:r>
      <w:r w:rsidR="00455B2B" w:rsidRPr="00205D5A">
        <w:rPr>
          <w:rFonts w:asciiTheme="minorHAnsi" w:hAnsiTheme="minorHAnsi"/>
          <w:sz w:val="22"/>
          <w:szCs w:val="22"/>
        </w:rPr>
        <w:t xml:space="preserve">cloud </w:t>
      </w:r>
      <w:r w:rsidR="00E972F3" w:rsidRPr="00205D5A">
        <w:rPr>
          <w:rFonts w:asciiTheme="minorHAnsi" w:hAnsiTheme="minorHAnsi"/>
          <w:sz w:val="22"/>
          <w:szCs w:val="22"/>
        </w:rPr>
        <w:t xml:space="preserve">for </w:t>
      </w:r>
      <w:r w:rsidR="00455B2B" w:rsidRPr="00205D5A">
        <w:rPr>
          <w:rFonts w:asciiTheme="minorHAnsi" w:hAnsiTheme="minorHAnsi"/>
          <w:sz w:val="22"/>
          <w:szCs w:val="22"/>
        </w:rPr>
        <w:t xml:space="preserve">experimenting and </w:t>
      </w:r>
      <w:r w:rsidR="00E972F3" w:rsidRPr="00205D5A">
        <w:rPr>
          <w:rFonts w:asciiTheme="minorHAnsi" w:hAnsiTheme="minorHAnsi"/>
          <w:sz w:val="22"/>
          <w:szCs w:val="22"/>
        </w:rPr>
        <w:t>running secure containers.</w:t>
      </w:r>
      <w:r w:rsidR="00687FB5" w:rsidRPr="00205D5A">
        <w:rPr>
          <w:rFonts w:asciiTheme="minorHAnsi" w:hAnsiTheme="minorHAnsi"/>
          <w:sz w:val="22"/>
          <w:szCs w:val="22"/>
        </w:rPr>
        <w:t xml:space="preserve"> </w:t>
      </w:r>
    </w:p>
    <w:p w14:paraId="1BA18E7A" w14:textId="53D234DD" w:rsidR="00520608" w:rsidRPr="00205D5A" w:rsidRDefault="006E7732" w:rsidP="00E36437">
      <w:pPr>
        <w:numPr>
          <w:ilvl w:val="0"/>
          <w:numId w:val="13"/>
        </w:numPr>
        <w:jc w:val="both"/>
        <w:rPr>
          <w:rFonts w:asciiTheme="minorHAnsi" w:hAnsiTheme="minorHAnsi"/>
          <w:sz w:val="22"/>
          <w:szCs w:val="22"/>
        </w:rPr>
      </w:pPr>
      <w:r w:rsidRPr="00205D5A">
        <w:rPr>
          <w:rFonts w:asciiTheme="minorHAnsi" w:hAnsiTheme="minorHAnsi"/>
          <w:b/>
          <w:sz w:val="22"/>
          <w:szCs w:val="22"/>
        </w:rPr>
        <w:t>Piloting sessions</w:t>
      </w:r>
      <w:r w:rsidRPr="00205D5A">
        <w:rPr>
          <w:rFonts w:asciiTheme="minorHAnsi" w:hAnsiTheme="minorHAnsi"/>
          <w:sz w:val="22"/>
          <w:szCs w:val="22"/>
        </w:rPr>
        <w:t xml:space="preserve">. We implement an open call to SMEs interested in joining the piloting phase of SCP platform.  </w:t>
      </w:r>
      <w:r w:rsidR="00971C60" w:rsidRPr="00205D5A">
        <w:rPr>
          <w:rFonts w:asciiTheme="minorHAnsi" w:hAnsiTheme="minorHAnsi"/>
          <w:sz w:val="22"/>
          <w:szCs w:val="22"/>
        </w:rPr>
        <w:t xml:space="preserve">This will include 20 piloting sessions in which the SME is expected to port </w:t>
      </w:r>
      <w:r w:rsidR="00104280" w:rsidRPr="00205D5A">
        <w:rPr>
          <w:rFonts w:asciiTheme="minorHAnsi" w:hAnsiTheme="minorHAnsi"/>
          <w:sz w:val="22"/>
          <w:szCs w:val="22"/>
        </w:rPr>
        <w:t>one of their</w:t>
      </w:r>
      <w:r w:rsidR="00971C60" w:rsidRPr="00205D5A">
        <w:rPr>
          <w:rFonts w:asciiTheme="minorHAnsi" w:hAnsiTheme="minorHAnsi"/>
          <w:sz w:val="22"/>
          <w:szCs w:val="22"/>
        </w:rPr>
        <w:t xml:space="preserve"> applications to secure containers.</w:t>
      </w:r>
      <w:r w:rsidR="00AD62A4" w:rsidRPr="00205D5A">
        <w:rPr>
          <w:rFonts w:asciiTheme="minorHAnsi" w:hAnsiTheme="minorHAnsi"/>
          <w:sz w:val="22"/>
          <w:szCs w:val="22"/>
        </w:rPr>
        <w:t xml:space="preserve"> Resources to support these SMEs have been allocated to SIL, and direct financial support of 4.000 € / SME</w:t>
      </w:r>
      <w:r w:rsidR="0021433F" w:rsidRPr="00205D5A">
        <w:rPr>
          <w:rFonts w:asciiTheme="minorHAnsi" w:hAnsiTheme="minorHAnsi"/>
          <w:sz w:val="22"/>
          <w:szCs w:val="22"/>
        </w:rPr>
        <w:t>.</w:t>
      </w:r>
      <w:r w:rsidR="00AD62A4" w:rsidRPr="00205D5A">
        <w:rPr>
          <w:rFonts w:asciiTheme="minorHAnsi" w:hAnsiTheme="minorHAnsi"/>
          <w:sz w:val="22"/>
          <w:szCs w:val="22"/>
        </w:rPr>
        <w:t xml:space="preserve"> </w:t>
      </w:r>
      <w:r w:rsidR="0021433F" w:rsidRPr="00205D5A">
        <w:rPr>
          <w:rFonts w:asciiTheme="minorHAnsi" w:hAnsiTheme="minorHAnsi"/>
          <w:sz w:val="22"/>
          <w:szCs w:val="22"/>
        </w:rPr>
        <w:t>I</w:t>
      </w:r>
      <w:r w:rsidR="00AD62A4" w:rsidRPr="00205D5A">
        <w:rPr>
          <w:rFonts w:asciiTheme="minorHAnsi" w:hAnsiTheme="minorHAnsi"/>
          <w:sz w:val="22"/>
          <w:szCs w:val="22"/>
        </w:rPr>
        <w:t>n return</w:t>
      </w:r>
      <w:r w:rsidR="005C45A5" w:rsidRPr="00205D5A">
        <w:rPr>
          <w:rFonts w:asciiTheme="minorHAnsi" w:hAnsiTheme="minorHAnsi"/>
          <w:sz w:val="22"/>
          <w:szCs w:val="22"/>
        </w:rPr>
        <w:t>,</w:t>
      </w:r>
      <w:r w:rsidR="00AD62A4" w:rsidRPr="00205D5A">
        <w:rPr>
          <w:rFonts w:asciiTheme="minorHAnsi" w:hAnsiTheme="minorHAnsi"/>
          <w:sz w:val="22"/>
          <w:szCs w:val="22"/>
        </w:rPr>
        <w:t xml:space="preserve"> </w:t>
      </w:r>
      <w:r w:rsidR="005C45A5" w:rsidRPr="00205D5A">
        <w:rPr>
          <w:rFonts w:asciiTheme="minorHAnsi" w:hAnsiTheme="minorHAnsi"/>
          <w:sz w:val="22"/>
          <w:szCs w:val="22"/>
        </w:rPr>
        <w:t>the SME</w:t>
      </w:r>
      <w:r w:rsidR="00AD62A4" w:rsidRPr="00205D5A">
        <w:rPr>
          <w:rFonts w:asciiTheme="minorHAnsi" w:hAnsiTheme="minorHAnsi"/>
          <w:sz w:val="22"/>
          <w:szCs w:val="22"/>
        </w:rPr>
        <w:t xml:space="preserve"> </w:t>
      </w:r>
      <w:r w:rsidR="00CE7EBE" w:rsidRPr="00205D5A">
        <w:rPr>
          <w:rFonts w:asciiTheme="minorHAnsi" w:hAnsiTheme="minorHAnsi"/>
          <w:sz w:val="22"/>
          <w:szCs w:val="22"/>
        </w:rPr>
        <w:t>is expected to create a</w:t>
      </w:r>
      <w:r w:rsidR="00AD62A4" w:rsidRPr="00205D5A">
        <w:rPr>
          <w:rFonts w:asciiTheme="minorHAnsi" w:hAnsiTheme="minorHAnsi"/>
          <w:sz w:val="22"/>
          <w:szCs w:val="22"/>
        </w:rPr>
        <w:t xml:space="preserve"> secure</w:t>
      </w:r>
      <w:r w:rsidR="00D03F79" w:rsidRPr="00205D5A">
        <w:rPr>
          <w:rFonts w:asciiTheme="minorHAnsi" w:hAnsiTheme="minorHAnsi"/>
          <w:sz w:val="22"/>
          <w:szCs w:val="22"/>
        </w:rPr>
        <w:t xml:space="preserve"> container</w:t>
      </w:r>
      <w:r w:rsidR="00AD62A4" w:rsidRPr="00205D5A">
        <w:rPr>
          <w:rFonts w:asciiTheme="minorHAnsi" w:hAnsiTheme="minorHAnsi"/>
          <w:sz w:val="22"/>
          <w:szCs w:val="22"/>
        </w:rPr>
        <w:t xml:space="preserve"> image </w:t>
      </w:r>
      <w:r w:rsidR="00D03F79" w:rsidRPr="00205D5A">
        <w:rPr>
          <w:rFonts w:asciiTheme="minorHAnsi" w:hAnsiTheme="minorHAnsi"/>
          <w:sz w:val="22"/>
          <w:szCs w:val="22"/>
        </w:rPr>
        <w:t xml:space="preserve">of </w:t>
      </w:r>
      <w:r w:rsidR="00CE7EBE" w:rsidRPr="00205D5A">
        <w:rPr>
          <w:rFonts w:asciiTheme="minorHAnsi" w:hAnsiTheme="minorHAnsi"/>
          <w:sz w:val="22"/>
          <w:szCs w:val="22"/>
        </w:rPr>
        <w:t>at least one</w:t>
      </w:r>
      <w:r w:rsidR="000A4830" w:rsidRPr="00205D5A">
        <w:rPr>
          <w:rFonts w:asciiTheme="minorHAnsi" w:hAnsiTheme="minorHAnsi"/>
          <w:sz w:val="22"/>
          <w:szCs w:val="22"/>
        </w:rPr>
        <w:t xml:space="preserve"> </w:t>
      </w:r>
      <w:r w:rsidR="002913BA" w:rsidRPr="00205D5A">
        <w:rPr>
          <w:rFonts w:asciiTheme="minorHAnsi" w:hAnsiTheme="minorHAnsi"/>
          <w:sz w:val="22"/>
          <w:szCs w:val="22"/>
        </w:rPr>
        <w:t xml:space="preserve">application. </w:t>
      </w:r>
      <w:r w:rsidR="00D518BE" w:rsidRPr="00205D5A">
        <w:rPr>
          <w:rFonts w:asciiTheme="minorHAnsi" w:hAnsiTheme="minorHAnsi"/>
          <w:sz w:val="22"/>
          <w:szCs w:val="22"/>
        </w:rPr>
        <w:t xml:space="preserve">The SME will, however, have to </w:t>
      </w:r>
      <w:r w:rsidR="004B2CB9" w:rsidRPr="00205D5A">
        <w:rPr>
          <w:rFonts w:asciiTheme="minorHAnsi" w:hAnsiTheme="minorHAnsi"/>
          <w:sz w:val="22"/>
          <w:szCs w:val="22"/>
        </w:rPr>
        <w:t>sign up</w:t>
      </w:r>
      <w:r w:rsidR="00D518BE" w:rsidRPr="00205D5A">
        <w:rPr>
          <w:rFonts w:asciiTheme="minorHAnsi" w:hAnsiTheme="minorHAnsi"/>
          <w:sz w:val="22"/>
          <w:szCs w:val="22"/>
        </w:rPr>
        <w:t xml:space="preserve"> for</w:t>
      </w:r>
      <w:r w:rsidR="0011209A" w:rsidRPr="00205D5A">
        <w:rPr>
          <w:rFonts w:asciiTheme="minorHAnsi" w:hAnsiTheme="minorHAnsi"/>
          <w:sz w:val="22"/>
          <w:szCs w:val="22"/>
        </w:rPr>
        <w:t xml:space="preserve"> </w:t>
      </w:r>
      <w:r w:rsidR="007142D8" w:rsidRPr="00205D5A">
        <w:rPr>
          <w:rFonts w:asciiTheme="minorHAnsi" w:hAnsiTheme="minorHAnsi"/>
          <w:sz w:val="22"/>
          <w:szCs w:val="22"/>
        </w:rPr>
        <w:t xml:space="preserve">an enterprise-level subscription </w:t>
      </w:r>
      <w:r w:rsidR="00CF1B2C" w:rsidRPr="00205D5A">
        <w:rPr>
          <w:rFonts w:asciiTheme="minorHAnsi" w:hAnsiTheme="minorHAnsi"/>
          <w:sz w:val="22"/>
          <w:szCs w:val="22"/>
        </w:rPr>
        <w:t>for</w:t>
      </w:r>
      <w:r w:rsidR="001E2402" w:rsidRPr="00205D5A">
        <w:rPr>
          <w:rFonts w:asciiTheme="minorHAnsi" w:hAnsiTheme="minorHAnsi"/>
          <w:sz w:val="22"/>
          <w:szCs w:val="22"/>
        </w:rPr>
        <w:t xml:space="preserve"> the trial</w:t>
      </w:r>
      <w:r w:rsidR="0011209A" w:rsidRPr="00205D5A">
        <w:rPr>
          <w:rFonts w:asciiTheme="minorHAnsi" w:hAnsiTheme="minorHAnsi"/>
          <w:sz w:val="22"/>
          <w:szCs w:val="22"/>
        </w:rPr>
        <w:t xml:space="preserve">. </w:t>
      </w:r>
      <w:r w:rsidR="00D518BE" w:rsidRPr="00205D5A">
        <w:rPr>
          <w:rFonts w:asciiTheme="minorHAnsi" w:hAnsiTheme="minorHAnsi"/>
          <w:sz w:val="22"/>
          <w:szCs w:val="22"/>
        </w:rPr>
        <w:t xml:space="preserve"> </w:t>
      </w:r>
      <w:r w:rsidR="00E43B52" w:rsidRPr="00205D5A">
        <w:rPr>
          <w:rFonts w:asciiTheme="minorHAnsi" w:hAnsiTheme="minorHAnsi"/>
          <w:sz w:val="22"/>
          <w:szCs w:val="22"/>
        </w:rPr>
        <w:t xml:space="preserve"> </w:t>
      </w:r>
    </w:p>
    <w:p w14:paraId="6AAE7865" w14:textId="77777777" w:rsidR="00845E8E" w:rsidRPr="00205D5A" w:rsidRDefault="00845E8E" w:rsidP="006816FE">
      <w:pPr>
        <w:pStyle w:val="berschrift2"/>
        <w:ind w:left="708"/>
        <w:rPr>
          <w:rFonts w:asciiTheme="minorHAnsi" w:hAnsiTheme="minorHAnsi"/>
          <w:lang w:val="en-US"/>
        </w:rPr>
      </w:pPr>
      <w:bookmarkStart w:id="18" w:name="h.k3rsvnjwba2c"/>
      <w:bookmarkStart w:id="19" w:name="_Toc464574397"/>
      <w:bookmarkStart w:id="20" w:name="_Toc465148673"/>
      <w:bookmarkEnd w:id="18"/>
      <w:r w:rsidRPr="00205D5A">
        <w:rPr>
          <w:rFonts w:asciiTheme="minorHAnsi" w:hAnsiTheme="minorHAnsi"/>
          <w:lang w:val="en-US"/>
        </w:rPr>
        <w:t>Ambition</w:t>
      </w:r>
      <w:bookmarkEnd w:id="19"/>
      <w:bookmarkEnd w:id="20"/>
    </w:p>
    <w:p w14:paraId="424DA83D" w14:textId="7AE0E903"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Although cloud computing models offer several </w:t>
      </w:r>
      <w:r w:rsidR="004E519A" w:rsidRPr="00205D5A">
        <w:rPr>
          <w:rFonts w:asciiTheme="minorHAnsi" w:hAnsiTheme="minorHAnsi"/>
          <w:lang w:val="en-US"/>
        </w:rPr>
        <w:t xml:space="preserve">economic advantages compared to </w:t>
      </w:r>
      <w:proofErr w:type="spellStart"/>
      <w:r w:rsidRPr="00205D5A">
        <w:rPr>
          <w:rFonts w:asciiTheme="minorHAnsi" w:hAnsiTheme="minorHAnsi"/>
          <w:lang w:val="en-US"/>
        </w:rPr>
        <w:t>on-premise</w:t>
      </w:r>
      <w:proofErr w:type="spellEnd"/>
      <w:r w:rsidRPr="00205D5A">
        <w:rPr>
          <w:rFonts w:asciiTheme="minorHAnsi" w:hAnsiTheme="minorHAnsi"/>
          <w:lang w:val="en-US"/>
        </w:rPr>
        <w:t xml:space="preserve"> solutions, many enterprises are still reluctant to move their mission-critical applications and data to the cloud. One reason for this reluctance is the lack of trust in the security solution</w:t>
      </w:r>
      <w:r w:rsidR="009B2A1F" w:rsidRPr="00205D5A">
        <w:rPr>
          <w:rFonts w:asciiTheme="minorHAnsi" w:hAnsiTheme="minorHAnsi"/>
          <w:lang w:val="en-US"/>
        </w:rPr>
        <w:t xml:space="preserve">s offered by the cloud provider and the </w:t>
      </w:r>
      <w:r w:rsidR="00F07417" w:rsidRPr="00205D5A">
        <w:rPr>
          <w:rFonts w:asciiTheme="minorHAnsi" w:hAnsiTheme="minorHAnsi"/>
          <w:lang w:val="en-US"/>
        </w:rPr>
        <w:t>effort and skills needed</w:t>
      </w:r>
      <w:r w:rsidR="009B2A1F" w:rsidRPr="00205D5A">
        <w:rPr>
          <w:rFonts w:asciiTheme="minorHAnsi" w:hAnsiTheme="minorHAnsi"/>
          <w:lang w:val="en-US"/>
        </w:rPr>
        <w:t xml:space="preserve"> to move</w:t>
      </w:r>
      <w:r w:rsidR="00F07417" w:rsidRPr="00205D5A">
        <w:rPr>
          <w:rFonts w:asciiTheme="minorHAnsi" w:hAnsiTheme="minorHAnsi"/>
          <w:lang w:val="en-US"/>
        </w:rPr>
        <w:t xml:space="preserve"> applications</w:t>
      </w:r>
      <w:r w:rsidR="009B2A1F" w:rsidRPr="00205D5A">
        <w:rPr>
          <w:rFonts w:asciiTheme="minorHAnsi" w:hAnsiTheme="minorHAnsi"/>
          <w:lang w:val="en-US"/>
        </w:rPr>
        <w:t xml:space="preserve"> to the cloud</w:t>
      </w:r>
      <w:r w:rsidRPr="00205D5A">
        <w:rPr>
          <w:rFonts w:asciiTheme="minorHAnsi" w:hAnsiTheme="minorHAnsi"/>
          <w:lang w:val="en-US"/>
        </w:rPr>
        <w:t>.</w:t>
      </w:r>
    </w:p>
    <w:p w14:paraId="6F355CE6" w14:textId="3905BE1B"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The </w:t>
      </w:r>
      <w:r w:rsidR="00F07417" w:rsidRPr="00205D5A">
        <w:rPr>
          <w:rFonts w:asciiTheme="minorHAnsi" w:hAnsiTheme="minorHAnsi"/>
          <w:lang w:val="en-US"/>
        </w:rPr>
        <w:t>SCP</w:t>
      </w:r>
      <w:r w:rsidRPr="00205D5A">
        <w:rPr>
          <w:rFonts w:asciiTheme="minorHAnsi" w:hAnsiTheme="minorHAnsi"/>
          <w:lang w:val="en-US"/>
        </w:rPr>
        <w:t xml:space="preserve"> project </w:t>
      </w:r>
      <w:r w:rsidR="00F07417" w:rsidRPr="00205D5A">
        <w:rPr>
          <w:rFonts w:asciiTheme="minorHAnsi" w:hAnsiTheme="minorHAnsi"/>
          <w:lang w:val="en-US"/>
        </w:rPr>
        <w:t>provides a platform</w:t>
      </w:r>
      <w:r w:rsidRPr="00205D5A">
        <w:rPr>
          <w:rFonts w:asciiTheme="minorHAnsi" w:hAnsiTheme="minorHAnsi"/>
          <w:lang w:val="en-US"/>
        </w:rPr>
        <w:t xml:space="preserve"> that simultaneously establish</w:t>
      </w:r>
      <w:r w:rsidR="00F07417" w:rsidRPr="00205D5A">
        <w:rPr>
          <w:rFonts w:asciiTheme="minorHAnsi" w:hAnsiTheme="minorHAnsi"/>
          <w:lang w:val="en-US"/>
        </w:rPr>
        <w:t>es</w:t>
      </w:r>
      <w:r w:rsidRPr="00205D5A">
        <w:rPr>
          <w:rFonts w:asciiTheme="minorHAnsi" w:hAnsiTheme="minorHAnsi"/>
          <w:lang w:val="en-US"/>
        </w:rPr>
        <w:t xml:space="preserve"> trust and offer</w:t>
      </w:r>
      <w:r w:rsidR="00F07417" w:rsidRPr="00205D5A">
        <w:rPr>
          <w:rFonts w:asciiTheme="minorHAnsi" w:hAnsiTheme="minorHAnsi"/>
          <w:lang w:val="en-US"/>
        </w:rPr>
        <w:t>s</w:t>
      </w:r>
      <w:r w:rsidRPr="00205D5A">
        <w:rPr>
          <w:rFonts w:asciiTheme="minorHAnsi" w:hAnsiTheme="minorHAnsi"/>
          <w:lang w:val="en-US"/>
        </w:rPr>
        <w:t xml:space="preserve"> competitive performance through the use of secure </w:t>
      </w:r>
      <w:r w:rsidR="00F07417" w:rsidRPr="00205D5A">
        <w:rPr>
          <w:rFonts w:asciiTheme="minorHAnsi" w:hAnsiTheme="minorHAnsi"/>
          <w:lang w:val="en-US"/>
        </w:rPr>
        <w:t xml:space="preserve">containers. </w:t>
      </w:r>
      <w:r w:rsidR="00E63B13" w:rsidRPr="00205D5A">
        <w:rPr>
          <w:rFonts w:asciiTheme="minorHAnsi" w:hAnsiTheme="minorHAnsi"/>
          <w:lang w:val="en-US"/>
        </w:rPr>
        <w:t>So far, n</w:t>
      </w:r>
      <w:r w:rsidR="00F07417" w:rsidRPr="00205D5A">
        <w:rPr>
          <w:rFonts w:asciiTheme="minorHAnsi" w:hAnsiTheme="minorHAnsi"/>
          <w:lang w:val="en-US"/>
        </w:rPr>
        <w:t>o commercial offering is available that provides similar features as the SCP platform. SCP extends a modern</w:t>
      </w:r>
      <w:r w:rsidRPr="00205D5A">
        <w:rPr>
          <w:rFonts w:asciiTheme="minorHAnsi" w:hAnsiTheme="minorHAnsi"/>
          <w:lang w:val="en-US"/>
        </w:rPr>
        <w:t xml:space="preserve"> container-based execution environment </w:t>
      </w:r>
      <w:r w:rsidR="00F07417" w:rsidRPr="00205D5A">
        <w:rPr>
          <w:rFonts w:asciiTheme="minorHAnsi" w:hAnsiTheme="minorHAnsi"/>
          <w:lang w:val="en-US"/>
        </w:rPr>
        <w:t>(Docker and Docker Swarm) and facilitates companies to move applications to the cloud not only by protecting the application but also by providing prepackaged secure container images for standard application components like the web service and the data base</w:t>
      </w:r>
      <w:r w:rsidRPr="00205D5A">
        <w:rPr>
          <w:rFonts w:asciiTheme="minorHAnsi" w:hAnsiTheme="minorHAnsi"/>
          <w:lang w:val="en-US"/>
        </w:rPr>
        <w:t>.</w:t>
      </w:r>
      <w:r w:rsidR="00B3264F" w:rsidRPr="00205D5A">
        <w:rPr>
          <w:rFonts w:asciiTheme="minorHAnsi" w:hAnsiTheme="minorHAnsi"/>
          <w:lang w:val="en-US"/>
        </w:rPr>
        <w:t xml:space="preserve"> </w:t>
      </w:r>
      <w:r w:rsidRPr="00205D5A">
        <w:rPr>
          <w:rFonts w:asciiTheme="minorHAnsi" w:hAnsiTheme="minorHAnsi"/>
          <w:lang w:val="en-US"/>
        </w:rPr>
        <w:t xml:space="preserve">We explain how the </w:t>
      </w:r>
      <w:r w:rsidR="00F07417" w:rsidRPr="00205D5A">
        <w:rPr>
          <w:rFonts w:asciiTheme="minorHAnsi" w:hAnsiTheme="minorHAnsi"/>
          <w:lang w:val="en-US"/>
        </w:rPr>
        <w:t>SCP</w:t>
      </w:r>
      <w:r w:rsidRPr="00205D5A">
        <w:rPr>
          <w:rFonts w:asciiTheme="minorHAnsi" w:hAnsiTheme="minorHAnsi"/>
          <w:lang w:val="en-US"/>
        </w:rPr>
        <w:t xml:space="preserve"> project will advance the state-of-the-art </w:t>
      </w:r>
      <w:r w:rsidR="00F07417" w:rsidRPr="00205D5A">
        <w:rPr>
          <w:rFonts w:asciiTheme="minorHAnsi" w:hAnsiTheme="minorHAnsi"/>
          <w:lang w:val="en-US"/>
        </w:rPr>
        <w:t>in</w:t>
      </w:r>
      <w:r w:rsidRPr="00205D5A">
        <w:rPr>
          <w:rFonts w:asciiTheme="minorHAnsi" w:hAnsiTheme="minorHAnsi"/>
          <w:lang w:val="en-US"/>
        </w:rPr>
        <w:t xml:space="preserve"> the</w:t>
      </w:r>
      <w:r w:rsidR="00F07417" w:rsidRPr="00205D5A">
        <w:rPr>
          <w:rFonts w:asciiTheme="minorHAnsi" w:hAnsiTheme="minorHAnsi"/>
          <w:lang w:val="en-US"/>
        </w:rPr>
        <w:t xml:space="preserve"> following</w:t>
      </w:r>
      <w:r w:rsidRPr="00205D5A">
        <w:rPr>
          <w:rFonts w:asciiTheme="minorHAnsi" w:hAnsiTheme="minorHAnsi"/>
          <w:lang w:val="en-US"/>
        </w:rPr>
        <w:t xml:space="preserve"> areas.</w:t>
      </w:r>
    </w:p>
    <w:p w14:paraId="6D39C795" w14:textId="7777777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r w:rsidRPr="00205D5A">
        <w:rPr>
          <w:rFonts w:asciiTheme="minorHAnsi" w:hAnsiTheme="minorHAnsi"/>
          <w:b/>
          <w:color w:val="FFFFFF" w:themeColor="background1"/>
          <w:lang w:val="en-US"/>
        </w:rPr>
        <w:t>Challenge: Secure container-based application provisioning</w:t>
      </w:r>
    </w:p>
    <w:p w14:paraId="5CAA8BD9" w14:textId="2BEAF271" w:rsidR="00845E8E" w:rsidRPr="00205D5A" w:rsidRDefault="00090989" w:rsidP="008B2B03">
      <w:pPr>
        <w:pStyle w:val="H2020Standard"/>
        <w:rPr>
          <w:rFonts w:asciiTheme="minorHAnsi" w:hAnsiTheme="minorHAnsi"/>
          <w:lang w:val="en-US"/>
        </w:rPr>
      </w:pPr>
      <w:r w:rsidRPr="00205D5A">
        <w:rPr>
          <w:rFonts w:asciiTheme="minorHAnsi" w:hAnsiTheme="minorHAnsi"/>
          <w:lang w:val="en-US"/>
        </w:rPr>
        <w:lastRenderedPageBreak/>
        <w:t>The t</w:t>
      </w:r>
      <w:r w:rsidR="00845E8E" w:rsidRPr="00205D5A">
        <w:rPr>
          <w:rFonts w:asciiTheme="minorHAnsi" w:hAnsiTheme="minorHAnsi"/>
          <w:lang w:val="en-US"/>
        </w:rPr>
        <w:t>raditional model of running applications inside of virtual machines has several drawbacks: first, the acquisition of new resources through virtual machines introduces a non-negligible latency, making it impractical for applications that require low latency for the provisioning of new resources; second, running virtual machines including the full OS stack for potentially each micro-service introduces unnecessary complexity and runtime overhead. Other approaches to reduce the application’s size, for example, library op</w:t>
      </w:r>
      <w:r w:rsidR="000C0EB8">
        <w:rPr>
          <w:rFonts w:asciiTheme="minorHAnsi" w:hAnsiTheme="minorHAnsi"/>
          <w:lang w:val="en-US"/>
        </w:rPr>
        <w:t>erating systems [20] or customiz</w:t>
      </w:r>
      <w:r w:rsidR="00845E8E" w:rsidRPr="00205D5A">
        <w:rPr>
          <w:rFonts w:asciiTheme="minorHAnsi" w:hAnsiTheme="minorHAnsi"/>
          <w:lang w:val="en-US"/>
        </w:rPr>
        <w:t>ed language/runtime systems</w:t>
      </w:r>
      <w:r w:rsidR="00845E8E" w:rsidRPr="00205D5A">
        <w:rPr>
          <w:rStyle w:val="FootnoteAnchor"/>
          <w:rFonts w:asciiTheme="minorHAnsi" w:hAnsiTheme="minorHAnsi" w:cs="Times New Roman"/>
          <w:lang w:val="en-US"/>
        </w:rPr>
        <w:footnoteReference w:id="13"/>
      </w:r>
      <w:r w:rsidR="00845E8E" w:rsidRPr="00205D5A">
        <w:rPr>
          <w:rFonts w:asciiTheme="minorHAnsi" w:hAnsiTheme="minorHAnsi"/>
          <w:lang w:val="en-US"/>
        </w:rPr>
        <w:t xml:space="preserve"> require the developer to adapt the application.</w:t>
      </w:r>
    </w:p>
    <w:p w14:paraId="15C3F341" w14:textId="01754834" w:rsidR="00845E8E" w:rsidRPr="00205D5A" w:rsidRDefault="0055660E" w:rsidP="008B2B03">
      <w:pPr>
        <w:pStyle w:val="H2020Standard"/>
        <w:rPr>
          <w:rStyle w:val="Fett"/>
          <w:rFonts w:asciiTheme="minorHAnsi" w:hAnsiTheme="minorHAnsi"/>
          <w:bCs w:val="0"/>
          <w:lang w:val="en-US"/>
        </w:rPr>
      </w:pPr>
      <w:r w:rsidRPr="00205D5A">
        <w:rPr>
          <w:rStyle w:val="Fett"/>
          <w:rFonts w:asciiTheme="minorHAnsi" w:hAnsiTheme="minorHAnsi"/>
          <w:bCs w:val="0"/>
          <w:lang w:val="en-US"/>
        </w:rPr>
        <w:t>SCP</w:t>
      </w:r>
      <w:r w:rsidR="00845E8E" w:rsidRPr="00205D5A">
        <w:rPr>
          <w:rStyle w:val="Fett"/>
          <w:rFonts w:asciiTheme="minorHAnsi" w:hAnsiTheme="minorHAnsi"/>
          <w:bCs w:val="0"/>
          <w:lang w:val="en-US"/>
        </w:rPr>
        <w:t xml:space="preserve"> </w:t>
      </w:r>
      <w:r w:rsidRPr="00205D5A">
        <w:rPr>
          <w:rStyle w:val="Fett"/>
          <w:rFonts w:asciiTheme="minorHAnsi" w:hAnsiTheme="minorHAnsi"/>
          <w:bCs w:val="0"/>
          <w:lang w:val="en-US"/>
        </w:rPr>
        <w:t>adopts a</w:t>
      </w:r>
      <w:r w:rsidR="00845E8E" w:rsidRPr="00205D5A">
        <w:rPr>
          <w:rStyle w:val="Fett"/>
          <w:rFonts w:asciiTheme="minorHAnsi" w:hAnsiTheme="minorHAnsi"/>
          <w:bCs w:val="0"/>
          <w:lang w:val="en-US"/>
        </w:rPr>
        <w:t xml:space="preserve"> container-based approach using the Docker framework. Docker-based a</w:t>
      </w:r>
      <w:r w:rsidR="00052228" w:rsidRPr="00205D5A">
        <w:rPr>
          <w:rStyle w:val="Fett"/>
          <w:rFonts w:asciiTheme="minorHAnsi" w:hAnsiTheme="minorHAnsi"/>
          <w:bCs w:val="0"/>
          <w:lang w:val="en-US"/>
        </w:rPr>
        <w:t>pplication containers are typically an order</w:t>
      </w:r>
      <w:r w:rsidR="00845E8E" w:rsidRPr="00205D5A">
        <w:rPr>
          <w:rStyle w:val="Fett"/>
          <w:rFonts w:asciiTheme="minorHAnsi" w:hAnsiTheme="minorHAnsi"/>
          <w:bCs w:val="0"/>
          <w:lang w:val="en-US"/>
        </w:rPr>
        <w:t xml:space="preserve"> of magnitude smaller and less complex than full virtual machines</w:t>
      </w:r>
      <w:r w:rsidR="003956D8" w:rsidRPr="00205D5A">
        <w:rPr>
          <w:rStyle w:val="Fett"/>
          <w:rFonts w:asciiTheme="minorHAnsi" w:hAnsiTheme="minorHAnsi"/>
          <w:bCs w:val="0"/>
          <w:lang w:val="en-US"/>
        </w:rPr>
        <w:t>.</w:t>
      </w:r>
      <w:r w:rsidR="00845E8E" w:rsidRPr="00205D5A">
        <w:rPr>
          <w:rStyle w:val="Fett"/>
          <w:rFonts w:asciiTheme="minorHAnsi" w:hAnsiTheme="minorHAnsi"/>
          <w:bCs w:val="0"/>
          <w:lang w:val="en-US"/>
        </w:rPr>
        <w:t xml:space="preserve"> </w:t>
      </w:r>
      <w:r w:rsidR="003956D8" w:rsidRPr="00205D5A">
        <w:rPr>
          <w:rStyle w:val="Fett"/>
          <w:rFonts w:asciiTheme="minorHAnsi" w:hAnsiTheme="minorHAnsi"/>
          <w:bCs w:val="0"/>
          <w:lang w:val="en-US"/>
        </w:rPr>
        <w:t>A</w:t>
      </w:r>
      <w:r w:rsidR="00845E8E" w:rsidRPr="00205D5A">
        <w:rPr>
          <w:rStyle w:val="Fett"/>
          <w:rFonts w:asciiTheme="minorHAnsi" w:hAnsiTheme="minorHAnsi"/>
          <w:bCs w:val="0"/>
          <w:lang w:val="en-US"/>
        </w:rPr>
        <w:t xml:space="preserve"> container-based approach provides greater flexibility to customers: application containers can be launched and restarted significantly faster than virtual machines. Containers are also a good match with </w:t>
      </w:r>
      <w:r w:rsidRPr="00205D5A">
        <w:rPr>
          <w:rStyle w:val="Fett"/>
          <w:rFonts w:asciiTheme="minorHAnsi" w:hAnsiTheme="minorHAnsi"/>
          <w:bCs w:val="0"/>
          <w:lang w:val="en-US"/>
        </w:rPr>
        <w:t xml:space="preserve">modern </w:t>
      </w:r>
      <w:r w:rsidR="009B6969" w:rsidRPr="00205D5A">
        <w:rPr>
          <w:rStyle w:val="Fett"/>
          <w:rFonts w:asciiTheme="minorHAnsi" w:hAnsiTheme="minorHAnsi"/>
          <w:bCs w:val="0"/>
          <w:lang w:val="en-US"/>
        </w:rPr>
        <w:t>cloud-native</w:t>
      </w:r>
      <w:r w:rsidRPr="00205D5A">
        <w:rPr>
          <w:rStyle w:val="Fett"/>
          <w:rFonts w:asciiTheme="minorHAnsi" w:hAnsiTheme="minorHAnsi"/>
          <w:bCs w:val="0"/>
          <w:lang w:val="en-US"/>
        </w:rPr>
        <w:t xml:space="preserve"> applications </w:t>
      </w:r>
      <w:r w:rsidR="0031199F" w:rsidRPr="00205D5A">
        <w:rPr>
          <w:rStyle w:val="Fett"/>
          <w:rFonts w:asciiTheme="minorHAnsi" w:hAnsiTheme="minorHAnsi"/>
          <w:bCs w:val="0"/>
          <w:lang w:val="en-US"/>
        </w:rPr>
        <w:t>which</w:t>
      </w:r>
      <w:r w:rsidR="00845E8E" w:rsidRPr="00205D5A">
        <w:rPr>
          <w:rStyle w:val="Fett"/>
          <w:rFonts w:asciiTheme="minorHAnsi" w:hAnsiTheme="minorHAnsi"/>
          <w:bCs w:val="0"/>
          <w:lang w:val="en-US"/>
        </w:rPr>
        <w:t xml:space="preserve"> need a lightweight mechanism to host the potentially large quantity of micro-services.</w:t>
      </w:r>
    </w:p>
    <w:p w14:paraId="246DC24C" w14:textId="445CF67A" w:rsidR="00845E8E" w:rsidRPr="00205D5A" w:rsidRDefault="00845E8E" w:rsidP="008B2B03">
      <w:pPr>
        <w:pStyle w:val="IntensivesZitat"/>
        <w:shd w:val="clear" w:color="auto" w:fill="DEEAF6" w:themeFill="accent1" w:themeFillTint="33"/>
        <w:ind w:left="142"/>
        <w:rPr>
          <w:rFonts w:asciiTheme="minorHAnsi" w:hAnsiTheme="minorHAnsi"/>
          <w:b/>
          <w:lang w:val="en-US"/>
        </w:rPr>
      </w:pPr>
      <w:r w:rsidRPr="00205D5A">
        <w:rPr>
          <w:rFonts w:asciiTheme="minorHAnsi" w:hAnsiTheme="minorHAnsi"/>
          <w:b/>
          <w:lang w:val="en-US"/>
        </w:rPr>
        <w:t xml:space="preserve">In </w:t>
      </w:r>
      <w:r w:rsidR="0055660E" w:rsidRPr="00205D5A">
        <w:rPr>
          <w:rFonts w:asciiTheme="minorHAnsi" w:hAnsiTheme="minorHAnsi"/>
          <w:b/>
          <w:lang w:val="en-US"/>
        </w:rPr>
        <w:t>SCP</w:t>
      </w:r>
      <w:r w:rsidRPr="00205D5A">
        <w:rPr>
          <w:rFonts w:asciiTheme="minorHAnsi" w:hAnsiTheme="minorHAnsi"/>
          <w:b/>
          <w:lang w:val="en-US"/>
        </w:rPr>
        <w:t xml:space="preserve">, </w:t>
      </w:r>
      <w:r w:rsidR="0055660E" w:rsidRPr="00205D5A">
        <w:rPr>
          <w:rFonts w:asciiTheme="minorHAnsi" w:hAnsiTheme="minorHAnsi"/>
          <w:b/>
          <w:lang w:val="en-US"/>
        </w:rPr>
        <w:t>we will improve the security of</w:t>
      </w:r>
      <w:r w:rsidRPr="00205D5A">
        <w:rPr>
          <w:rFonts w:asciiTheme="minorHAnsi" w:hAnsiTheme="minorHAnsi"/>
          <w:b/>
          <w:lang w:val="en-US"/>
        </w:rPr>
        <w:t xml:space="preserve"> co</w:t>
      </w:r>
      <w:r w:rsidR="0055660E" w:rsidRPr="00205D5A">
        <w:rPr>
          <w:rFonts w:asciiTheme="minorHAnsi" w:hAnsiTheme="minorHAnsi"/>
          <w:b/>
          <w:lang w:val="en-US"/>
        </w:rPr>
        <w:t>ntainers using novel CPU extension by Intel. There is no commercial nor academic approach yet that provides similar security guarantees. W</w:t>
      </w:r>
      <w:r w:rsidRPr="00205D5A">
        <w:rPr>
          <w:rFonts w:asciiTheme="minorHAnsi" w:hAnsiTheme="minorHAnsi"/>
          <w:b/>
          <w:lang w:val="en-US"/>
        </w:rPr>
        <w:t>e combine the leanness</w:t>
      </w:r>
      <w:r w:rsidR="00214D27" w:rsidRPr="00205D5A">
        <w:rPr>
          <w:rFonts w:asciiTheme="minorHAnsi" w:hAnsiTheme="minorHAnsi"/>
          <w:b/>
          <w:lang w:val="en-US"/>
        </w:rPr>
        <w:t>, ease of use,</w:t>
      </w:r>
      <w:r w:rsidRPr="00205D5A">
        <w:rPr>
          <w:rFonts w:asciiTheme="minorHAnsi" w:hAnsiTheme="minorHAnsi"/>
          <w:b/>
          <w:lang w:val="en-US"/>
        </w:rPr>
        <w:t xml:space="preserve"> and efficiency of containers with the security levels previously </w:t>
      </w:r>
      <w:r w:rsidR="003143F1" w:rsidRPr="00205D5A">
        <w:rPr>
          <w:rFonts w:asciiTheme="minorHAnsi" w:hAnsiTheme="minorHAnsi"/>
          <w:b/>
          <w:lang w:val="en-US"/>
        </w:rPr>
        <w:t>not even</w:t>
      </w:r>
      <w:r w:rsidRPr="00205D5A">
        <w:rPr>
          <w:rFonts w:asciiTheme="minorHAnsi" w:hAnsiTheme="minorHAnsi"/>
          <w:b/>
          <w:lang w:val="en-US"/>
        </w:rPr>
        <w:t xml:space="preserve"> achieved by </w:t>
      </w:r>
      <w:r w:rsidR="0082514F" w:rsidRPr="00205D5A">
        <w:rPr>
          <w:rFonts w:asciiTheme="minorHAnsi" w:hAnsiTheme="minorHAnsi"/>
          <w:b/>
          <w:lang w:val="en-US"/>
        </w:rPr>
        <w:t>caged</w:t>
      </w:r>
      <w:r w:rsidR="0055660E" w:rsidRPr="00205D5A">
        <w:rPr>
          <w:rFonts w:asciiTheme="minorHAnsi" w:hAnsiTheme="minorHAnsi"/>
          <w:b/>
          <w:lang w:val="en-US"/>
        </w:rPr>
        <w:t xml:space="preserve"> systems</w:t>
      </w:r>
      <w:r w:rsidRPr="00205D5A">
        <w:rPr>
          <w:rFonts w:asciiTheme="minorHAnsi" w:hAnsiTheme="minorHAnsi"/>
          <w:b/>
          <w:lang w:val="en-US"/>
        </w:rPr>
        <w:t xml:space="preserve">. </w:t>
      </w:r>
      <w:r w:rsidR="0055660E" w:rsidRPr="00205D5A">
        <w:rPr>
          <w:rFonts w:asciiTheme="minorHAnsi" w:hAnsiTheme="minorHAnsi"/>
          <w:b/>
          <w:lang w:val="en-US"/>
        </w:rPr>
        <w:t>A secure</w:t>
      </w:r>
      <w:r w:rsidRPr="00205D5A">
        <w:rPr>
          <w:rFonts w:asciiTheme="minorHAnsi" w:hAnsiTheme="minorHAnsi"/>
          <w:b/>
          <w:lang w:val="en-US"/>
        </w:rPr>
        <w:t xml:space="preserve"> container </w:t>
      </w:r>
      <w:r w:rsidR="0055660E" w:rsidRPr="00205D5A">
        <w:rPr>
          <w:rFonts w:asciiTheme="minorHAnsi" w:hAnsiTheme="minorHAnsi"/>
          <w:b/>
          <w:lang w:val="en-US"/>
        </w:rPr>
        <w:t>includes</w:t>
      </w:r>
      <w:r w:rsidRPr="00205D5A">
        <w:rPr>
          <w:rFonts w:asciiTheme="minorHAnsi" w:hAnsiTheme="minorHAnsi"/>
          <w:b/>
          <w:lang w:val="en-US"/>
        </w:rPr>
        <w:t xml:space="preserve"> </w:t>
      </w:r>
      <w:r w:rsidR="0055660E" w:rsidRPr="00205D5A">
        <w:rPr>
          <w:rFonts w:asciiTheme="minorHAnsi" w:hAnsiTheme="minorHAnsi"/>
          <w:b/>
          <w:lang w:val="en-US"/>
        </w:rPr>
        <w:t>a runtime environment</w:t>
      </w:r>
      <w:r w:rsidRPr="00205D5A">
        <w:rPr>
          <w:rFonts w:asciiTheme="minorHAnsi" w:hAnsiTheme="minorHAnsi"/>
          <w:b/>
          <w:lang w:val="en-US"/>
        </w:rPr>
        <w:t xml:space="preserve"> which is encapsulated within an</w:t>
      </w:r>
      <w:r w:rsidR="0055660E" w:rsidRPr="00205D5A">
        <w:rPr>
          <w:rFonts w:asciiTheme="minorHAnsi" w:hAnsiTheme="minorHAnsi"/>
          <w:b/>
          <w:lang w:val="en-US"/>
        </w:rPr>
        <w:t xml:space="preserve"> enclave to guarantee security. For the management of the containers we support Docker Swarm.</w:t>
      </w:r>
    </w:p>
    <w:p w14:paraId="7B77FA85" w14:textId="10CADBE7" w:rsidR="00845E8E" w:rsidRPr="00205D5A" w:rsidRDefault="00845E8E" w:rsidP="008B2B03">
      <w:pPr>
        <w:pStyle w:val="H2020Block"/>
        <w:shd w:val="clear" w:color="auto" w:fill="2E74B5" w:themeFill="accent1" w:themeFillShade="BF"/>
        <w:spacing w:before="240"/>
        <w:rPr>
          <w:rFonts w:asciiTheme="minorHAnsi" w:hAnsiTheme="minorHAnsi"/>
          <w:b/>
          <w:color w:val="FFFFFF" w:themeColor="background1"/>
          <w:lang w:val="en-US"/>
        </w:rPr>
      </w:pPr>
      <w:bookmarkStart w:id="21" w:name="h.52ayelp6hdv6"/>
      <w:bookmarkStart w:id="22" w:name="h.atij7mjpq41j"/>
      <w:bookmarkEnd w:id="21"/>
      <w:bookmarkEnd w:id="22"/>
      <w:r w:rsidRPr="00205D5A">
        <w:rPr>
          <w:rFonts w:asciiTheme="minorHAnsi" w:hAnsiTheme="minorHAnsi"/>
          <w:b/>
          <w:color w:val="FFFFFF" w:themeColor="background1"/>
          <w:lang w:val="en-US"/>
        </w:rPr>
        <w:t xml:space="preserve">Challenge: Secure </w:t>
      </w:r>
      <w:r w:rsidR="00E52299" w:rsidRPr="00205D5A">
        <w:rPr>
          <w:rFonts w:asciiTheme="minorHAnsi" w:hAnsiTheme="minorHAnsi"/>
          <w:b/>
          <w:color w:val="FFFFFF" w:themeColor="background1"/>
          <w:lang w:val="en-US"/>
        </w:rPr>
        <w:t>Standard Services</w:t>
      </w:r>
    </w:p>
    <w:p w14:paraId="5162D7B4" w14:textId="198D1397" w:rsidR="00E52299" w:rsidRPr="00205D5A" w:rsidRDefault="00E52299" w:rsidP="008B2B03">
      <w:pPr>
        <w:pStyle w:val="H2020Standard"/>
        <w:rPr>
          <w:rFonts w:asciiTheme="minorHAnsi" w:hAnsiTheme="minorHAnsi"/>
          <w:lang w:val="en-US"/>
        </w:rPr>
      </w:pPr>
      <w:r w:rsidRPr="00205D5A">
        <w:rPr>
          <w:rFonts w:asciiTheme="minorHAnsi" w:hAnsiTheme="minorHAnsi"/>
          <w:lang w:val="en-US"/>
        </w:rPr>
        <w:t xml:space="preserve">Very few applications are written completely from scratch. Instead, applications use standard services like a load balance (like </w:t>
      </w:r>
      <w:proofErr w:type="spellStart"/>
      <w:r w:rsidRPr="00205D5A">
        <w:rPr>
          <w:rFonts w:asciiTheme="minorHAnsi" w:hAnsiTheme="minorHAnsi"/>
          <w:b/>
          <w:lang w:val="en-US"/>
        </w:rPr>
        <w:t>haproxy</w:t>
      </w:r>
      <w:proofErr w:type="spellEnd"/>
      <w:r w:rsidRPr="00205D5A">
        <w:rPr>
          <w:rFonts w:asciiTheme="minorHAnsi" w:hAnsiTheme="minorHAnsi"/>
          <w:lang w:val="en-US"/>
        </w:rPr>
        <w:t xml:space="preserve">), a web server (like </w:t>
      </w:r>
      <w:r w:rsidRPr="00205D5A">
        <w:rPr>
          <w:rFonts w:asciiTheme="minorHAnsi" w:hAnsiTheme="minorHAnsi"/>
          <w:b/>
          <w:lang w:val="en-US"/>
        </w:rPr>
        <w:t>Apache</w:t>
      </w:r>
      <w:r w:rsidRPr="00205D5A">
        <w:rPr>
          <w:rFonts w:asciiTheme="minorHAnsi" w:hAnsiTheme="minorHAnsi"/>
          <w:lang w:val="en-US"/>
        </w:rPr>
        <w:t xml:space="preserve"> or </w:t>
      </w:r>
      <w:proofErr w:type="spellStart"/>
      <w:r w:rsidRPr="00205D5A">
        <w:rPr>
          <w:rFonts w:asciiTheme="minorHAnsi" w:hAnsiTheme="minorHAnsi"/>
          <w:b/>
          <w:lang w:val="en-US"/>
        </w:rPr>
        <w:t>nginx</w:t>
      </w:r>
      <w:proofErr w:type="spellEnd"/>
      <w:r w:rsidRPr="00205D5A">
        <w:rPr>
          <w:rFonts w:asciiTheme="minorHAnsi" w:hAnsiTheme="minorHAnsi"/>
          <w:lang w:val="en-US"/>
        </w:rPr>
        <w:t xml:space="preserve">) and a storage service </w:t>
      </w:r>
      <w:r w:rsidR="00BA5091" w:rsidRPr="00205D5A">
        <w:rPr>
          <w:rFonts w:asciiTheme="minorHAnsi" w:hAnsiTheme="minorHAnsi"/>
          <w:lang w:val="en-US"/>
        </w:rPr>
        <w:t>(</w:t>
      </w:r>
      <w:r w:rsidRPr="00205D5A">
        <w:rPr>
          <w:rFonts w:asciiTheme="minorHAnsi" w:hAnsiTheme="minorHAnsi"/>
          <w:lang w:val="en-US"/>
        </w:rPr>
        <w:t xml:space="preserve">like </w:t>
      </w:r>
      <w:r w:rsidR="00BA5091" w:rsidRPr="00205D5A">
        <w:rPr>
          <w:rFonts w:asciiTheme="minorHAnsi" w:hAnsiTheme="minorHAnsi"/>
          <w:b/>
          <w:lang w:val="en-US"/>
        </w:rPr>
        <w:t>MySQL</w:t>
      </w:r>
      <w:r w:rsidR="00BA5091" w:rsidRPr="00205D5A">
        <w:rPr>
          <w:rFonts w:asciiTheme="minorHAnsi" w:hAnsiTheme="minorHAnsi"/>
          <w:lang w:val="en-US"/>
        </w:rPr>
        <w:t xml:space="preserve"> or </w:t>
      </w:r>
      <w:proofErr w:type="spellStart"/>
      <w:r w:rsidR="00BA5091" w:rsidRPr="00205D5A">
        <w:rPr>
          <w:rFonts w:asciiTheme="minorHAnsi" w:hAnsiTheme="minorHAnsi"/>
          <w:b/>
          <w:lang w:val="en-US"/>
        </w:rPr>
        <w:t>MongoDB</w:t>
      </w:r>
      <w:proofErr w:type="spellEnd"/>
      <w:r w:rsidR="00BA5091" w:rsidRPr="00205D5A">
        <w:rPr>
          <w:rFonts w:asciiTheme="minorHAnsi" w:hAnsiTheme="minorHAnsi"/>
          <w:lang w:val="en-US"/>
        </w:rPr>
        <w:t xml:space="preserve">), and caching service (like </w:t>
      </w:r>
      <w:proofErr w:type="spellStart"/>
      <w:r w:rsidR="00BA5091" w:rsidRPr="00205D5A">
        <w:rPr>
          <w:rFonts w:asciiTheme="minorHAnsi" w:hAnsiTheme="minorHAnsi"/>
          <w:b/>
          <w:lang w:val="en-US"/>
        </w:rPr>
        <w:t>memcached</w:t>
      </w:r>
      <w:proofErr w:type="spellEnd"/>
      <w:r w:rsidR="00BA5091" w:rsidRPr="00205D5A">
        <w:rPr>
          <w:rFonts w:asciiTheme="minorHAnsi" w:hAnsiTheme="minorHAnsi"/>
          <w:lang w:val="en-US"/>
        </w:rPr>
        <w:t>). We provide secure version</w:t>
      </w:r>
      <w:r w:rsidR="007048D7" w:rsidRPr="00205D5A">
        <w:rPr>
          <w:rFonts w:asciiTheme="minorHAnsi" w:hAnsiTheme="minorHAnsi"/>
          <w:lang w:val="en-US"/>
        </w:rPr>
        <w:t>s</w:t>
      </w:r>
      <w:r w:rsidR="00BA5091" w:rsidRPr="00205D5A">
        <w:rPr>
          <w:rFonts w:asciiTheme="minorHAnsi" w:hAnsiTheme="minorHAnsi"/>
          <w:lang w:val="en-US"/>
        </w:rPr>
        <w:t xml:space="preserve"> of common standard services runni</w:t>
      </w:r>
      <w:r w:rsidR="004E519A" w:rsidRPr="00205D5A">
        <w:rPr>
          <w:rFonts w:asciiTheme="minorHAnsi" w:hAnsiTheme="minorHAnsi"/>
          <w:lang w:val="en-US"/>
        </w:rPr>
        <w:t>ng inside of secure containers.</w:t>
      </w:r>
    </w:p>
    <w:p w14:paraId="4C0373F8" w14:textId="5C223387" w:rsidR="00845E8E" w:rsidRPr="00205D5A" w:rsidRDefault="00BA5091" w:rsidP="008B2B03">
      <w:pPr>
        <w:pStyle w:val="IntensivesZitat"/>
        <w:shd w:val="clear" w:color="auto" w:fill="DEEAF6" w:themeFill="accent1" w:themeFillTint="33"/>
        <w:ind w:left="142"/>
        <w:rPr>
          <w:rStyle w:val="Fett"/>
          <w:rFonts w:asciiTheme="minorHAnsi" w:hAnsiTheme="minorHAnsi" w:cs="Times New Roman"/>
          <w:b w:val="0"/>
          <w:lang w:val="en-US"/>
        </w:rPr>
      </w:pPr>
      <w:r w:rsidRPr="00205D5A">
        <w:rPr>
          <w:rStyle w:val="Fett"/>
          <w:rFonts w:asciiTheme="minorHAnsi" w:hAnsiTheme="minorHAnsi" w:cs="Times New Roman"/>
          <w:lang w:val="en-US"/>
        </w:rPr>
        <w:t xml:space="preserve">SCP will reduce the effort of moving applications in secure containers by providing prepackaged </w:t>
      </w:r>
      <w:r w:rsidR="000B0C58" w:rsidRPr="00205D5A">
        <w:rPr>
          <w:rStyle w:val="Fett"/>
          <w:rFonts w:asciiTheme="minorHAnsi" w:hAnsiTheme="minorHAnsi" w:cs="Times New Roman"/>
          <w:lang w:val="en-US"/>
        </w:rPr>
        <w:t xml:space="preserve">container </w:t>
      </w:r>
      <w:r w:rsidRPr="00205D5A">
        <w:rPr>
          <w:rStyle w:val="Fett"/>
          <w:rFonts w:asciiTheme="minorHAnsi" w:hAnsiTheme="minorHAnsi" w:cs="Times New Roman"/>
          <w:lang w:val="en-US"/>
        </w:rPr>
        <w:t>images o</w:t>
      </w:r>
      <w:r w:rsidR="000B0C58" w:rsidRPr="00205D5A">
        <w:rPr>
          <w:rStyle w:val="Fett"/>
          <w:rFonts w:asciiTheme="minorHAnsi" w:hAnsiTheme="minorHAnsi" w:cs="Times New Roman"/>
          <w:lang w:val="en-US"/>
        </w:rPr>
        <w:t xml:space="preserve">f popular applications. These container images are tuned and configured such that these application protect all data that they transmit, process or store. </w:t>
      </w:r>
    </w:p>
    <w:p w14:paraId="7E22E7D1" w14:textId="2090CEB0" w:rsidR="00845E8E" w:rsidRPr="00205D5A" w:rsidRDefault="00845E8E" w:rsidP="007C2BA8">
      <w:pPr>
        <w:pStyle w:val="berschrift3"/>
        <w:ind w:left="708"/>
        <w:rPr>
          <w:rFonts w:asciiTheme="minorHAnsi" w:hAnsiTheme="minorHAnsi"/>
          <w:lang w:val="en-US"/>
        </w:rPr>
      </w:pPr>
      <w:bookmarkStart w:id="23" w:name="_Toc290639629"/>
      <w:bookmarkStart w:id="24" w:name="OLE_LINK524"/>
      <w:bookmarkStart w:id="25" w:name="_Toc464574398"/>
      <w:bookmarkStart w:id="26" w:name="_Toc465148674"/>
      <w:r w:rsidRPr="00205D5A">
        <w:rPr>
          <w:rFonts w:asciiTheme="minorHAnsi" w:hAnsiTheme="minorHAnsi"/>
          <w:lang w:val="en-US"/>
        </w:rPr>
        <w:t>Relation to other European projects</w:t>
      </w:r>
      <w:bookmarkEnd w:id="23"/>
      <w:bookmarkEnd w:id="24"/>
      <w:bookmarkEnd w:id="25"/>
      <w:bookmarkEnd w:id="26"/>
    </w:p>
    <w:p w14:paraId="1C243E08" w14:textId="5E7201F9" w:rsidR="00845E8E" w:rsidRPr="00205D5A" w:rsidRDefault="00845E8E" w:rsidP="008B2B03">
      <w:pPr>
        <w:pStyle w:val="H2020Standard"/>
        <w:rPr>
          <w:rFonts w:asciiTheme="minorHAnsi" w:hAnsiTheme="minorHAnsi"/>
          <w:lang w:val="en-US"/>
        </w:rPr>
      </w:pPr>
      <w:r w:rsidRPr="00205D5A">
        <w:rPr>
          <w:rFonts w:asciiTheme="minorHAnsi" w:hAnsiTheme="minorHAnsi"/>
          <w:lang w:val="en-US"/>
        </w:rPr>
        <w:t xml:space="preserve">Several European projects are linked to </w:t>
      </w:r>
      <w:r w:rsidR="00DC6253" w:rsidRPr="00205D5A">
        <w:rPr>
          <w:rFonts w:asciiTheme="minorHAnsi" w:hAnsiTheme="minorHAnsi"/>
          <w:lang w:val="en-US"/>
        </w:rPr>
        <w:t>SCP</w:t>
      </w:r>
      <w:r w:rsidRPr="00205D5A">
        <w:rPr>
          <w:rFonts w:asciiTheme="minorHAnsi" w:hAnsiTheme="minorHAnsi"/>
          <w:lang w:val="en-US"/>
        </w:rPr>
        <w:t xml:space="preserve">. </w:t>
      </w:r>
      <w:r w:rsidR="00DC6253" w:rsidRPr="00205D5A">
        <w:rPr>
          <w:rFonts w:asciiTheme="minorHAnsi" w:hAnsiTheme="minorHAnsi"/>
          <w:lang w:val="en-US"/>
        </w:rPr>
        <w:t>We focus on the two most closely linked EU projects:</w:t>
      </w:r>
    </w:p>
    <w:tbl>
      <w:tblPr>
        <w:tblStyle w:val="HelleListe-Akzent1"/>
        <w:tblW w:w="0" w:type="auto"/>
        <w:tblBorders>
          <w:top w:val="none" w:sz="0" w:space="0" w:color="auto"/>
          <w:left w:val="none" w:sz="0" w:space="0" w:color="auto"/>
          <w:bottom w:val="none" w:sz="0" w:space="0" w:color="auto"/>
          <w:right w:val="none" w:sz="0" w:space="0" w:color="auto"/>
        </w:tblBorders>
        <w:tblLook w:val="00A0" w:firstRow="1" w:lastRow="0" w:firstColumn="1" w:lastColumn="0" w:noHBand="0" w:noVBand="0"/>
      </w:tblPr>
      <w:tblGrid>
        <w:gridCol w:w="4077"/>
        <w:gridCol w:w="5211"/>
      </w:tblGrid>
      <w:tr w:rsidR="00845E8E" w:rsidRPr="00205D5A" w14:paraId="36B16192" w14:textId="77777777" w:rsidTr="00A81554">
        <w:trPr>
          <w:cnfStyle w:val="100000000000" w:firstRow="1" w:lastRow="0" w:firstColumn="0" w:lastColumn="0" w:oddVBand="0" w:evenVBand="0" w:oddHBand="0"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356C6B2F" w14:textId="77777777"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Related EU project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9CC2E5" w:themeFill="accent1" w:themeFillTint="99"/>
          </w:tcPr>
          <w:p w14:paraId="1B58BF58" w14:textId="6E99D684" w:rsidR="00845E8E" w:rsidRPr="00205D5A" w:rsidRDefault="00845E8E" w:rsidP="00C46D3E">
            <w:pPr>
              <w:keepNext/>
              <w:keepLines/>
              <w:jc w:val="center"/>
              <w:outlineLvl w:val="6"/>
              <w:rPr>
                <w:rFonts w:asciiTheme="minorHAnsi" w:hAnsiTheme="minorHAnsi"/>
                <w:color w:val="auto"/>
                <w:sz w:val="22"/>
                <w:szCs w:val="22"/>
              </w:rPr>
            </w:pPr>
            <w:r w:rsidRPr="00205D5A">
              <w:rPr>
                <w:rFonts w:asciiTheme="minorHAnsi" w:hAnsiTheme="minorHAnsi"/>
                <w:sz w:val="22"/>
              </w:rPr>
              <w:t xml:space="preserve">How </w:t>
            </w:r>
            <w:r w:rsidR="00E8582A" w:rsidRPr="00205D5A">
              <w:rPr>
                <w:rFonts w:asciiTheme="minorHAnsi" w:hAnsiTheme="minorHAnsi"/>
                <w:smallCaps/>
                <w:sz w:val="22"/>
              </w:rPr>
              <w:t>SCP</w:t>
            </w:r>
            <w:r w:rsidRPr="00205D5A">
              <w:rPr>
                <w:rFonts w:asciiTheme="minorHAnsi" w:hAnsiTheme="minorHAnsi"/>
                <w:sz w:val="22"/>
              </w:rPr>
              <w:t xml:space="preserve"> extends beyond</w:t>
            </w:r>
          </w:p>
        </w:tc>
      </w:tr>
      <w:tr w:rsidR="00845E8E" w:rsidRPr="00205D5A" w14:paraId="788C153A" w14:textId="77777777" w:rsidTr="00A81554">
        <w:trPr>
          <w:cnfStyle w:val="000000100000" w:firstRow="0" w:lastRow="0" w:firstColumn="0" w:lastColumn="0" w:oddVBand="0" w:evenVBand="0" w:oddHBand="1" w:evenHBand="0" w:firstRowFirstColumn="0" w:firstRowLastColumn="0" w:lastRowFirstColumn="0" w:lastRowLastColumn="0"/>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4DF8E645" w14:textId="43AD2545" w:rsidR="00845E8E" w:rsidRPr="00205D5A" w:rsidRDefault="00845E8E" w:rsidP="0073649A">
            <w:pPr>
              <w:pStyle w:val="H2020SLT"/>
              <w:spacing w:after="0"/>
              <w:rPr>
                <w:rFonts w:asciiTheme="minorHAnsi" w:hAnsiTheme="minorHAnsi" w:cs="Times New Roman"/>
                <w:b w:val="0"/>
                <w:sz w:val="22"/>
                <w:szCs w:val="22"/>
                <w:lang w:val="en-US"/>
              </w:rPr>
            </w:pPr>
            <w:r w:rsidRPr="00205D5A">
              <w:rPr>
                <w:rFonts w:asciiTheme="minorHAnsi" w:hAnsiTheme="minorHAnsi" w:cs="Times New Roman"/>
                <w:b w:val="0"/>
                <w:sz w:val="22"/>
                <w:szCs w:val="22"/>
                <w:lang w:val="en-US"/>
              </w:rPr>
              <w:t xml:space="preserve">The </w:t>
            </w:r>
            <w:r w:rsidRPr="00205D5A">
              <w:rPr>
                <w:rFonts w:asciiTheme="minorHAnsi" w:hAnsiTheme="minorHAnsi" w:cs="Times New Roman"/>
                <w:sz w:val="22"/>
                <w:szCs w:val="22"/>
                <w:lang w:val="en-US"/>
              </w:rPr>
              <w:t>SERECA</w:t>
            </w:r>
            <w:r w:rsidRPr="00205D5A">
              <w:rPr>
                <w:rStyle w:val="Funotenzeichen"/>
                <w:rFonts w:asciiTheme="minorHAnsi" w:hAnsiTheme="minorHAnsi" w:cs="Times New Roman"/>
                <w:sz w:val="22"/>
                <w:szCs w:val="22"/>
                <w:lang w:val="en-US"/>
              </w:rPr>
              <w:footnoteReference w:id="14"/>
            </w:r>
            <w:r w:rsidRPr="00205D5A">
              <w:rPr>
                <w:rFonts w:asciiTheme="minorHAnsi" w:hAnsiTheme="minorHAnsi" w:cs="Times New Roman"/>
                <w:sz w:val="22"/>
                <w:szCs w:val="22"/>
                <w:lang w:val="en-US"/>
              </w:rPr>
              <w:t xml:space="preserve"> project focuses on secure reactive programming in public clouds </w:t>
            </w:r>
            <w:r w:rsidR="00CC626B" w:rsidRPr="00205D5A">
              <w:rPr>
                <w:rFonts w:asciiTheme="minorHAnsi" w:hAnsiTheme="minorHAnsi" w:cs="Times New Roman"/>
                <w:sz w:val="22"/>
                <w:szCs w:val="22"/>
                <w:lang w:val="en-US"/>
              </w:rPr>
              <w:t>with the help of SGX enclaves</w:t>
            </w:r>
            <w:r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A6C2CD" w14:textId="386E1FCB" w:rsidR="00845E8E" w:rsidRPr="00205D5A" w:rsidRDefault="00845E8E" w:rsidP="00963D1C">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 xml:space="preserve">The focus of </w:t>
            </w:r>
            <w:r w:rsidR="00F03440" w:rsidRPr="00205D5A">
              <w:rPr>
                <w:rFonts w:asciiTheme="minorHAnsi" w:hAnsiTheme="minorHAnsi" w:cs="Times New Roman"/>
                <w:sz w:val="22"/>
                <w:szCs w:val="22"/>
              </w:rPr>
              <w:t>SCP</w:t>
            </w:r>
            <w:r w:rsidRPr="00205D5A">
              <w:rPr>
                <w:rFonts w:asciiTheme="minorHAnsi" w:hAnsiTheme="minorHAnsi" w:cs="Times New Roman"/>
                <w:sz w:val="22"/>
                <w:szCs w:val="22"/>
              </w:rPr>
              <w:t xml:space="preserve"> </w:t>
            </w:r>
            <w:r w:rsidR="00CC626B" w:rsidRPr="00205D5A">
              <w:rPr>
                <w:rFonts w:asciiTheme="minorHAnsi" w:hAnsiTheme="minorHAnsi" w:cs="Times New Roman"/>
                <w:sz w:val="22"/>
                <w:szCs w:val="22"/>
              </w:rPr>
              <w:t xml:space="preserve">is </w:t>
            </w:r>
            <w:r w:rsidR="00F03440" w:rsidRPr="00205D5A">
              <w:rPr>
                <w:rFonts w:asciiTheme="minorHAnsi" w:hAnsiTheme="minorHAnsi" w:cs="Times New Roman"/>
                <w:sz w:val="22"/>
                <w:szCs w:val="22"/>
              </w:rPr>
              <w:t xml:space="preserve">on </w:t>
            </w:r>
            <w:r w:rsidR="007E1590" w:rsidRPr="00205D5A">
              <w:rPr>
                <w:rFonts w:asciiTheme="minorHAnsi" w:hAnsiTheme="minorHAnsi" w:cs="Times New Roman"/>
                <w:sz w:val="22"/>
                <w:szCs w:val="22"/>
              </w:rPr>
              <w:t>increasing the TRL of some artefacts created within</w:t>
            </w:r>
            <w:r w:rsidR="00CC626B" w:rsidRPr="00205D5A">
              <w:rPr>
                <w:rFonts w:asciiTheme="minorHAnsi" w:hAnsiTheme="minorHAnsi" w:cs="Times New Roman"/>
                <w:sz w:val="22"/>
                <w:szCs w:val="22"/>
              </w:rPr>
              <w:t xml:space="preserve">. </w:t>
            </w:r>
            <w:r w:rsidR="00F03440" w:rsidRPr="00205D5A">
              <w:rPr>
                <w:rFonts w:asciiTheme="minorHAnsi" w:hAnsiTheme="minorHAnsi" w:cs="Times New Roman"/>
                <w:sz w:val="22"/>
                <w:szCs w:val="22"/>
              </w:rPr>
              <w:t xml:space="preserve">The focus </w:t>
            </w:r>
            <w:r w:rsidR="007E1590" w:rsidRPr="00205D5A">
              <w:rPr>
                <w:rFonts w:asciiTheme="minorHAnsi" w:hAnsiTheme="minorHAnsi" w:cs="Times New Roman"/>
                <w:sz w:val="22"/>
                <w:szCs w:val="22"/>
              </w:rPr>
              <w:t>of SCP is</w:t>
            </w:r>
            <w:r w:rsidR="00F03440" w:rsidRPr="00205D5A">
              <w:rPr>
                <w:rFonts w:asciiTheme="minorHAnsi" w:hAnsiTheme="minorHAnsi" w:cs="Times New Roman"/>
                <w:sz w:val="22"/>
                <w:szCs w:val="22"/>
              </w:rPr>
              <w:t xml:space="preserve"> on </w:t>
            </w:r>
            <w:r w:rsidR="00CC626B" w:rsidRPr="00205D5A">
              <w:rPr>
                <w:rFonts w:asciiTheme="minorHAnsi" w:hAnsiTheme="minorHAnsi" w:cs="Times New Roman"/>
                <w:sz w:val="22"/>
                <w:szCs w:val="22"/>
              </w:rPr>
              <w:t xml:space="preserve">exploitation of </w:t>
            </w:r>
            <w:r w:rsidR="00F03440" w:rsidRPr="00205D5A">
              <w:rPr>
                <w:rFonts w:asciiTheme="minorHAnsi" w:hAnsiTheme="minorHAnsi" w:cs="Times New Roman"/>
                <w:sz w:val="22"/>
                <w:szCs w:val="22"/>
              </w:rPr>
              <w:t>standard application</w:t>
            </w:r>
            <w:r w:rsidR="00CC626B" w:rsidRPr="00205D5A">
              <w:rPr>
                <w:rFonts w:asciiTheme="minorHAnsi" w:hAnsiTheme="minorHAnsi" w:cs="Times New Roman"/>
                <w:sz w:val="22"/>
                <w:szCs w:val="22"/>
              </w:rPr>
              <w:t xml:space="preserve">s investigated </w:t>
            </w:r>
            <w:r w:rsidR="00963D1C" w:rsidRPr="00205D5A">
              <w:rPr>
                <w:rFonts w:asciiTheme="minorHAnsi" w:hAnsiTheme="minorHAnsi" w:cs="Times New Roman"/>
                <w:sz w:val="22"/>
                <w:szCs w:val="22"/>
              </w:rPr>
              <w:t>by</w:t>
            </w:r>
            <w:r w:rsidR="00CC626B" w:rsidRPr="00205D5A">
              <w:rPr>
                <w:rFonts w:asciiTheme="minorHAnsi" w:hAnsiTheme="minorHAnsi" w:cs="Times New Roman"/>
                <w:sz w:val="22"/>
                <w:szCs w:val="22"/>
              </w:rPr>
              <w:t xml:space="preserve"> SERECA as well as the system support developed within SERECA</w:t>
            </w:r>
            <w:r w:rsidRPr="00205D5A">
              <w:rPr>
                <w:rFonts w:asciiTheme="minorHAnsi" w:hAnsiTheme="minorHAnsi" w:cs="Times New Roman"/>
                <w:sz w:val="22"/>
                <w:szCs w:val="22"/>
              </w:rPr>
              <w:t xml:space="preserve">. </w:t>
            </w:r>
          </w:p>
        </w:tc>
      </w:tr>
      <w:tr w:rsidR="00845E8E" w:rsidRPr="00205D5A" w14:paraId="6A4B522E" w14:textId="77777777" w:rsidTr="00A81554">
        <w:trPr>
          <w:cantSplit/>
          <w:trHeight w:val="280"/>
        </w:trPr>
        <w:tc>
          <w:tcPr>
            <w:cnfStyle w:val="001000000000" w:firstRow="0" w:lastRow="0" w:firstColumn="1" w:lastColumn="0" w:oddVBand="0" w:evenVBand="0" w:oddHBand="0" w:evenHBand="0" w:firstRowFirstColumn="0" w:firstRowLastColumn="0" w:lastRowFirstColumn="0" w:lastRowLastColumn="0"/>
            <w:tcW w:w="4077"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EEAF6" w:themeFill="accent1" w:themeFillTint="33"/>
          </w:tcPr>
          <w:p w14:paraId="2271E83C" w14:textId="769E73A7" w:rsidR="00845E8E" w:rsidRPr="00205D5A" w:rsidRDefault="00CC626B" w:rsidP="00DC6253">
            <w:pPr>
              <w:pStyle w:val="H2020SLT"/>
              <w:spacing w:after="0"/>
              <w:rPr>
                <w:rFonts w:asciiTheme="minorHAnsi" w:hAnsiTheme="minorHAnsi" w:cs="Times New Roman"/>
                <w:b w:val="0"/>
                <w:sz w:val="22"/>
                <w:szCs w:val="22"/>
                <w:lang w:val="en-US"/>
              </w:rPr>
            </w:pPr>
            <w:r w:rsidRPr="00205D5A">
              <w:rPr>
                <w:rFonts w:asciiTheme="minorHAnsi" w:hAnsiTheme="minorHAnsi" w:cs="Times New Roman"/>
                <w:sz w:val="22"/>
                <w:szCs w:val="22"/>
                <w:lang w:val="en-US"/>
              </w:rPr>
              <w:t>SecureCloud</w:t>
            </w:r>
            <w:r w:rsidR="00845E8E" w:rsidRPr="00205D5A">
              <w:rPr>
                <w:rStyle w:val="Funotenzeichen"/>
                <w:rFonts w:asciiTheme="minorHAnsi" w:hAnsiTheme="minorHAnsi" w:cs="Times New Roman"/>
                <w:color w:val="000000"/>
                <w:sz w:val="22"/>
                <w:szCs w:val="22"/>
                <w:lang w:val="en-US"/>
              </w:rPr>
              <w:footnoteReference w:id="15"/>
            </w:r>
            <w:r w:rsidR="00845E8E" w:rsidRPr="00205D5A">
              <w:rPr>
                <w:rFonts w:asciiTheme="minorHAnsi" w:hAnsiTheme="minorHAnsi" w:cs="Times New Roman"/>
                <w:sz w:val="22"/>
                <w:szCs w:val="22"/>
                <w:lang w:val="en-US"/>
              </w:rPr>
              <w:t xml:space="preserve"> </w:t>
            </w:r>
            <w:r w:rsidR="00845E8E" w:rsidRPr="00205D5A">
              <w:rPr>
                <w:rFonts w:asciiTheme="minorHAnsi" w:hAnsiTheme="minorHAnsi" w:cs="Times New Roman"/>
                <w:b w:val="0"/>
                <w:sz w:val="22"/>
                <w:szCs w:val="22"/>
                <w:lang w:val="en-US"/>
              </w:rPr>
              <w:t xml:space="preserve">focusses on </w:t>
            </w:r>
            <w:r w:rsidR="00DC6253" w:rsidRPr="00205D5A">
              <w:rPr>
                <w:rFonts w:asciiTheme="minorHAnsi" w:hAnsiTheme="minorHAnsi" w:cs="Times New Roman"/>
                <w:sz w:val="22"/>
                <w:szCs w:val="22"/>
                <w:lang w:val="en-US"/>
              </w:rPr>
              <w:t>secure container technology using SGX</w:t>
            </w:r>
            <w:r w:rsidR="00845E8E" w:rsidRPr="00205D5A">
              <w:rPr>
                <w:rFonts w:asciiTheme="minorHAnsi" w:hAnsiTheme="minorHAnsi" w:cs="Times New Roman"/>
                <w:sz w:val="22"/>
                <w:szCs w:val="22"/>
                <w:lang w:val="en-US"/>
              </w:rPr>
              <w:t>.</w:t>
            </w:r>
          </w:p>
        </w:tc>
        <w:tc>
          <w:tcPr>
            <w:cnfStyle w:val="000010000000" w:firstRow="0" w:lastRow="0" w:firstColumn="0" w:lastColumn="0" w:oddVBand="1" w:evenVBand="0" w:oddHBand="0" w:evenHBand="0" w:firstRowFirstColumn="0" w:firstRowLastColumn="0" w:lastRowFirstColumn="0" w:lastRowLastColumn="0"/>
            <w:tcW w:w="52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6E71633" w14:textId="40FFF1E5" w:rsidR="00845E8E" w:rsidRPr="00205D5A" w:rsidRDefault="00DC6253" w:rsidP="00217BDD">
            <w:pPr>
              <w:pStyle w:val="H2020Standard"/>
              <w:spacing w:after="0"/>
              <w:rPr>
                <w:rFonts w:asciiTheme="minorHAnsi" w:hAnsiTheme="minorHAnsi" w:cs="Times New Roman"/>
                <w:sz w:val="22"/>
                <w:szCs w:val="22"/>
              </w:rPr>
            </w:pPr>
            <w:r w:rsidRPr="00205D5A">
              <w:rPr>
                <w:rFonts w:asciiTheme="minorHAnsi" w:hAnsiTheme="minorHAnsi" w:cs="Times New Roman"/>
                <w:sz w:val="22"/>
                <w:szCs w:val="22"/>
              </w:rPr>
              <w:t>SCP will use the secure container technology of SecureCloud and increase their TRL to ensure that they can</w:t>
            </w:r>
            <w:r w:rsidR="00217BDD" w:rsidRPr="00205D5A">
              <w:rPr>
                <w:rFonts w:asciiTheme="minorHAnsi" w:hAnsiTheme="minorHAnsi" w:cs="Times New Roman"/>
                <w:sz w:val="22"/>
                <w:szCs w:val="22"/>
              </w:rPr>
              <w:t xml:space="preserve"> be</w:t>
            </w:r>
            <w:r w:rsidRPr="00205D5A">
              <w:rPr>
                <w:rFonts w:asciiTheme="minorHAnsi" w:hAnsiTheme="minorHAnsi" w:cs="Times New Roman"/>
                <w:sz w:val="22"/>
                <w:szCs w:val="22"/>
              </w:rPr>
              <w:t xml:space="preserve"> commercially exploited.</w:t>
            </w:r>
          </w:p>
        </w:tc>
      </w:tr>
    </w:tbl>
    <w:p w14:paraId="18211F1F" w14:textId="77777777" w:rsidR="00F75CF6" w:rsidRPr="00205D5A" w:rsidRDefault="00F75CF6" w:rsidP="00C46D3E">
      <w:pPr>
        <w:pStyle w:val="H2020Standard"/>
        <w:spacing w:after="60"/>
        <w:rPr>
          <w:rFonts w:asciiTheme="minorHAnsi" w:hAnsiTheme="minorHAnsi"/>
          <w:lang w:val="en-US"/>
        </w:rPr>
      </w:pPr>
    </w:p>
    <w:p w14:paraId="05CF19B0" w14:textId="77777777" w:rsidR="00ED7985" w:rsidRPr="00205D5A" w:rsidRDefault="00ED7985" w:rsidP="008B2B03">
      <w:pPr>
        <w:pStyle w:val="berschrift1"/>
        <w:rPr>
          <w:rFonts w:asciiTheme="minorHAnsi" w:hAnsiTheme="minorHAnsi"/>
          <w:lang w:val="en-US"/>
        </w:rPr>
      </w:pPr>
      <w:bookmarkStart w:id="27" w:name="_Toc288443516"/>
      <w:bookmarkStart w:id="28" w:name="_Toc464574399"/>
      <w:bookmarkStart w:id="29" w:name="_Toc465148675"/>
      <w:r w:rsidRPr="00205D5A">
        <w:rPr>
          <w:rFonts w:asciiTheme="minorHAnsi" w:hAnsiTheme="minorHAnsi"/>
          <w:lang w:val="en-US"/>
        </w:rPr>
        <w:t>Impact</w:t>
      </w:r>
      <w:bookmarkEnd w:id="27"/>
      <w:bookmarkEnd w:id="28"/>
      <w:bookmarkEnd w:id="29"/>
    </w:p>
    <w:p w14:paraId="75192530" w14:textId="7CA7791F"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According to Cisco’s Global Cloud Index Forecast, more than 30% of the cloud workloads will</w:t>
      </w:r>
      <w:r w:rsidR="000E1040" w:rsidRPr="00205D5A">
        <w:rPr>
          <w:rFonts w:asciiTheme="minorHAnsi" w:hAnsiTheme="minorHAnsi"/>
          <w:lang w:val="en-US"/>
        </w:rPr>
        <w:t xml:space="preserve"> be in public cloud data centers</w:t>
      </w:r>
      <w:r w:rsidRPr="00205D5A">
        <w:rPr>
          <w:rFonts w:asciiTheme="minorHAnsi" w:hAnsiTheme="minorHAnsi"/>
          <w:lang w:val="en-US"/>
        </w:rPr>
        <w:t xml:space="preserve"> by 2018. They expect the workflows in clouds to nearly triple between 2013 </w:t>
      </w:r>
      <w:r w:rsidRPr="00205D5A">
        <w:rPr>
          <w:rFonts w:asciiTheme="minorHAnsi" w:hAnsiTheme="minorHAnsi"/>
          <w:lang w:val="en-US"/>
        </w:rPr>
        <w:lastRenderedPageBreak/>
        <w:t>and 2018, while the wo</w:t>
      </w:r>
      <w:r w:rsidR="009F5744" w:rsidRPr="00205D5A">
        <w:rPr>
          <w:rFonts w:asciiTheme="minorHAnsi" w:hAnsiTheme="minorHAnsi"/>
          <w:lang w:val="en-US"/>
        </w:rPr>
        <w:t>rkload of traditional data cent</w:t>
      </w:r>
      <w:r w:rsidRPr="00205D5A">
        <w:rPr>
          <w:rFonts w:asciiTheme="minorHAnsi" w:hAnsiTheme="minorHAnsi"/>
          <w:lang w:val="en-US"/>
        </w:rPr>
        <w:t>e</w:t>
      </w:r>
      <w:r w:rsidR="009F5744" w:rsidRPr="00205D5A">
        <w:rPr>
          <w:rFonts w:asciiTheme="minorHAnsi" w:hAnsiTheme="minorHAnsi"/>
          <w:lang w:val="en-US"/>
        </w:rPr>
        <w:t>r</w:t>
      </w:r>
      <w:r w:rsidRPr="00205D5A">
        <w:rPr>
          <w:rFonts w:asciiTheme="minorHAnsi" w:hAnsiTheme="minorHAnsi"/>
          <w:lang w:val="en-US"/>
        </w:rPr>
        <w:t>s is expected to decline in the same period. If less than 40% of the Internet consumer population used cloud storage in 2013, by 2018, 53% of this population should be using it.</w:t>
      </w:r>
      <w:r w:rsidRPr="00205D5A">
        <w:rPr>
          <w:rStyle w:val="Funotenzeichen"/>
          <w:rFonts w:asciiTheme="minorHAnsi" w:hAnsiTheme="minorHAnsi"/>
          <w:lang w:val="en-US"/>
        </w:rPr>
        <w:footnoteReference w:id="16"/>
      </w:r>
      <w:r w:rsidRPr="00205D5A">
        <w:rPr>
          <w:rFonts w:asciiTheme="minorHAnsi" w:hAnsiTheme="minorHAnsi"/>
          <w:lang w:val="en-US"/>
        </w:rPr>
        <w:t xml:space="preserve"> Goldman Sachs expected that spending on cloud computing infrastructure and platforms should grow at a 30% CAGR from 2013 through 2018, while overall enterprise IT should grow only 5%. They see spending in cloud infrastructure and platforms growing to $43 billion in 2018, in a global market for enterprise information technology that is larger than $300 billion.</w:t>
      </w:r>
      <w:r w:rsidRPr="00205D5A">
        <w:rPr>
          <w:rStyle w:val="Funotenzeichen"/>
          <w:rFonts w:asciiTheme="minorHAnsi" w:hAnsiTheme="minorHAnsi"/>
          <w:lang w:val="en-US"/>
        </w:rPr>
        <w:footnoteReference w:id="17"/>
      </w:r>
      <w:r w:rsidRPr="00205D5A">
        <w:rPr>
          <w:rFonts w:asciiTheme="minorHAnsi" w:hAnsiTheme="minorHAnsi"/>
          <w:lang w:val="en-US"/>
        </w:rPr>
        <w:t xml:space="preserve"> According to Network World, security (36%), cloud computing (31%) and mobile devices (28%) are the top 3 initiatives IT executives are planning to have their organizations focus on.</w:t>
      </w:r>
      <w:r w:rsidRPr="00205D5A">
        <w:rPr>
          <w:rStyle w:val="Funotenzeichen"/>
          <w:rFonts w:asciiTheme="minorHAnsi" w:hAnsiTheme="minorHAnsi"/>
          <w:lang w:val="en-US"/>
        </w:rPr>
        <w:footnoteReference w:id="18"/>
      </w:r>
    </w:p>
    <w:p w14:paraId="60B4A1BD" w14:textId="04ED7F74"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Europe is facing a crossroad regarding cloud adoption and security. </w:t>
      </w:r>
      <w:r w:rsidR="00735F08" w:rsidRPr="00205D5A">
        <w:rPr>
          <w:rFonts w:asciiTheme="minorHAnsi" w:hAnsiTheme="minorHAnsi"/>
          <w:lang w:val="en-US"/>
        </w:rPr>
        <w:t>SCP</w:t>
      </w:r>
      <w:r w:rsidRPr="00205D5A">
        <w:rPr>
          <w:rFonts w:asciiTheme="minorHAnsi" w:hAnsiTheme="minorHAnsi"/>
          <w:lang w:val="en-US"/>
        </w:rPr>
        <w:t xml:space="preserve"> </w:t>
      </w:r>
      <w:r w:rsidR="00735F08" w:rsidRPr="00205D5A">
        <w:rPr>
          <w:rFonts w:asciiTheme="minorHAnsi" w:hAnsiTheme="minorHAnsi"/>
          <w:lang w:val="en-US"/>
        </w:rPr>
        <w:t>will</w:t>
      </w:r>
      <w:r w:rsidRPr="00205D5A">
        <w:rPr>
          <w:rFonts w:asciiTheme="minorHAnsi" w:hAnsiTheme="minorHAnsi"/>
          <w:lang w:val="en-US"/>
        </w:rPr>
        <w:t xml:space="preserve"> provide </w:t>
      </w:r>
      <w:r w:rsidR="00EC7F7B" w:rsidRPr="00205D5A">
        <w:rPr>
          <w:rFonts w:asciiTheme="minorHAnsi" w:hAnsiTheme="minorHAnsi"/>
          <w:lang w:val="en-US"/>
        </w:rPr>
        <w:t>a platform</w:t>
      </w:r>
      <w:r w:rsidRPr="00205D5A">
        <w:rPr>
          <w:rFonts w:asciiTheme="minorHAnsi" w:hAnsiTheme="minorHAnsi"/>
          <w:lang w:val="en-US"/>
        </w:rPr>
        <w:t xml:space="preserve"> </w:t>
      </w:r>
      <w:r w:rsidR="00EC7F7B" w:rsidRPr="00205D5A">
        <w:rPr>
          <w:rFonts w:asciiTheme="minorHAnsi" w:hAnsiTheme="minorHAnsi"/>
          <w:lang w:val="en-US"/>
        </w:rPr>
        <w:t>that addresses</w:t>
      </w:r>
      <w:r w:rsidRPr="00205D5A">
        <w:rPr>
          <w:rFonts w:asciiTheme="minorHAnsi" w:hAnsiTheme="minorHAnsi"/>
          <w:lang w:val="en-US"/>
        </w:rPr>
        <w:t xml:space="preserve"> these cloud security challenges. The Forrester Forecast estimated that global SaaS revenues should reach $106 billions in 2016 (21% increase over projected 2015 levels). A report from security and governance firm </w:t>
      </w:r>
      <w:proofErr w:type="spellStart"/>
      <w:r w:rsidRPr="00205D5A">
        <w:rPr>
          <w:rFonts w:asciiTheme="minorHAnsi" w:hAnsiTheme="minorHAnsi"/>
          <w:lang w:val="en-US"/>
        </w:rPr>
        <w:t>Skyhigh</w:t>
      </w:r>
      <w:proofErr w:type="spellEnd"/>
      <w:r w:rsidRPr="00205D5A">
        <w:rPr>
          <w:rFonts w:asciiTheme="minorHAnsi" w:hAnsiTheme="minorHAnsi"/>
          <w:lang w:val="en-US"/>
        </w:rPr>
        <w:t xml:space="preserve"> Networks</w:t>
      </w:r>
      <w:r w:rsidRPr="00205D5A">
        <w:rPr>
          <w:rStyle w:val="Funotenzeichen"/>
          <w:rFonts w:asciiTheme="minorHAnsi" w:hAnsiTheme="minorHAnsi"/>
          <w:lang w:val="en-US"/>
        </w:rPr>
        <w:footnoteReference w:id="19"/>
      </w:r>
      <w:r w:rsidRPr="00205D5A">
        <w:rPr>
          <w:rFonts w:asciiTheme="minorHAnsi" w:hAnsiTheme="minorHAnsi"/>
          <w:lang w:val="en-US"/>
        </w:rPr>
        <w:t xml:space="preserve"> provides evidence demonstrating that European enterprises use an average of 588 cloud services with just 9% providing enterprise-grade security capabilities and the remaining 91% posing a risk. Of the total 2,105 cloud services used by European enterprises, only 12% encrypt data at rest, 21% support multi-factor authentication, and 5% are ISO 27001 certified. The report also warns that shadow IT is “widespread and uncontrolled” and is 10 times more prevalent than companies assumed.</w:t>
      </w:r>
    </w:p>
    <w:p w14:paraId="0CADC0E1" w14:textId="10BFB07E" w:rsidR="00ED7985" w:rsidRPr="00205D5A" w:rsidRDefault="00EC7F7B" w:rsidP="008B2B03">
      <w:pPr>
        <w:pStyle w:val="H2020Standard"/>
        <w:rPr>
          <w:rFonts w:asciiTheme="minorHAnsi" w:hAnsiTheme="minorHAnsi"/>
          <w:lang w:val="en-US"/>
        </w:rPr>
      </w:pPr>
      <w:r w:rsidRPr="00205D5A">
        <w:rPr>
          <w:rFonts w:asciiTheme="minorHAnsi" w:hAnsiTheme="minorHAnsi"/>
          <w:lang w:val="en-US"/>
        </w:rPr>
        <w:t>C</w:t>
      </w:r>
      <w:r w:rsidR="00ED7985" w:rsidRPr="00205D5A">
        <w:rPr>
          <w:rFonts w:asciiTheme="minorHAnsi" w:hAnsiTheme="minorHAnsi"/>
          <w:lang w:val="en-US"/>
        </w:rPr>
        <w:t>onfidentiality, integ</w:t>
      </w:r>
      <w:r w:rsidRPr="00205D5A">
        <w:rPr>
          <w:rFonts w:asciiTheme="minorHAnsi" w:hAnsiTheme="minorHAnsi"/>
          <w:lang w:val="en-US"/>
        </w:rPr>
        <w:t>rity, availability and security</w:t>
      </w:r>
      <w:r w:rsidR="00ED7985" w:rsidRPr="00205D5A">
        <w:rPr>
          <w:rFonts w:asciiTheme="minorHAnsi" w:hAnsiTheme="minorHAnsi"/>
          <w:lang w:val="en-US"/>
        </w:rPr>
        <w:t xml:space="preserve"> of applications and their data are of immediate concern to almost all o</w:t>
      </w:r>
      <w:r w:rsidR="00EE3C94" w:rsidRPr="00205D5A">
        <w:rPr>
          <w:rFonts w:asciiTheme="minorHAnsi" w:hAnsiTheme="minorHAnsi"/>
          <w:lang w:val="en-US"/>
        </w:rPr>
        <w:t>rganiz</w:t>
      </w:r>
      <w:r w:rsidR="00ED7985" w:rsidRPr="00205D5A">
        <w:rPr>
          <w:rFonts w:asciiTheme="minorHAnsi" w:hAnsiTheme="minorHAnsi"/>
          <w:lang w:val="en-US"/>
        </w:rPr>
        <w:t xml:space="preserve">ations which use cloud computing, and particularly to organizations that must comply with strict confidentiality, availability and integrity policies, including those supporting society’s most critical infrastructures, such as smart grids and utilities in general, health care, and finance. Hence, there are a number of application domains that represent major business drivers for a massive take-up of </w:t>
      </w:r>
      <w:r w:rsidR="005A18A3" w:rsidRPr="00205D5A">
        <w:rPr>
          <w:rFonts w:asciiTheme="minorHAnsi" w:hAnsiTheme="minorHAnsi"/>
          <w:lang w:val="en-US"/>
        </w:rPr>
        <w:t>security</w:t>
      </w:r>
      <w:r w:rsidR="003403E1" w:rsidRPr="00205D5A">
        <w:rPr>
          <w:rFonts w:asciiTheme="minorHAnsi" w:hAnsiTheme="minorHAnsi"/>
          <w:lang w:val="en-US"/>
        </w:rPr>
        <w:t>-enhanced cloud technology</w:t>
      </w:r>
      <w:r w:rsidR="00ED7985" w:rsidRPr="00205D5A">
        <w:rPr>
          <w:rFonts w:asciiTheme="minorHAnsi" w:hAnsiTheme="minorHAnsi"/>
          <w:lang w:val="en-US"/>
        </w:rPr>
        <w:t xml:space="preserve"> such as the one being developed by </w:t>
      </w:r>
      <w:r w:rsidR="00EE3C94" w:rsidRPr="00205D5A">
        <w:rPr>
          <w:rFonts w:asciiTheme="minorHAnsi" w:hAnsiTheme="minorHAnsi"/>
          <w:lang w:val="en-US"/>
        </w:rPr>
        <w:t>SCP</w:t>
      </w:r>
      <w:r w:rsidR="00EB7A70" w:rsidRPr="00205D5A">
        <w:rPr>
          <w:rFonts w:asciiTheme="minorHAnsi" w:hAnsiTheme="minorHAnsi"/>
          <w:lang w:val="en-US"/>
        </w:rPr>
        <w:t>.</w:t>
      </w:r>
    </w:p>
    <w:p w14:paraId="2C7E558E" w14:textId="77777777" w:rsidR="00ED7985" w:rsidRPr="00205D5A" w:rsidRDefault="00ED7985" w:rsidP="00351AEC">
      <w:pPr>
        <w:pStyle w:val="berschrift2"/>
        <w:ind w:left="708"/>
        <w:rPr>
          <w:rFonts w:asciiTheme="minorHAnsi" w:hAnsiTheme="minorHAnsi"/>
          <w:lang w:val="en-US"/>
        </w:rPr>
      </w:pPr>
      <w:bookmarkStart w:id="30" w:name="_Toc288443517"/>
      <w:bookmarkStart w:id="31" w:name="_Toc464574400"/>
      <w:bookmarkStart w:id="32" w:name="_Toc465148676"/>
      <w:r w:rsidRPr="00205D5A">
        <w:rPr>
          <w:rFonts w:asciiTheme="minorHAnsi" w:hAnsiTheme="minorHAnsi"/>
          <w:lang w:val="en-US"/>
        </w:rPr>
        <w:t>Expected impacts</w:t>
      </w:r>
      <w:bookmarkEnd w:id="30"/>
      <w:bookmarkEnd w:id="31"/>
      <w:bookmarkEnd w:id="32"/>
    </w:p>
    <w:p w14:paraId="05A4E50F" w14:textId="55F04BC8"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The outcomes of </w:t>
      </w:r>
      <w:r w:rsidR="001A13BD" w:rsidRPr="00205D5A">
        <w:rPr>
          <w:rFonts w:asciiTheme="minorHAnsi" w:hAnsiTheme="minorHAnsi"/>
          <w:lang w:val="en-US"/>
        </w:rPr>
        <w:t>SCP</w:t>
      </w:r>
      <w:r w:rsidRPr="00205D5A">
        <w:rPr>
          <w:rFonts w:asciiTheme="minorHAnsi" w:hAnsiTheme="minorHAnsi"/>
          <w:lang w:val="en-US"/>
        </w:rPr>
        <w:t xml:space="preserve"> project will produce breakthrough </w:t>
      </w:r>
      <w:r w:rsidR="002B24D0" w:rsidRPr="00205D5A">
        <w:rPr>
          <w:rFonts w:asciiTheme="minorHAnsi" w:hAnsiTheme="minorHAnsi"/>
          <w:lang w:val="en-US"/>
        </w:rPr>
        <w:t>SCP platform</w:t>
      </w:r>
      <w:r w:rsidRPr="00205D5A">
        <w:rPr>
          <w:rFonts w:asciiTheme="minorHAnsi" w:hAnsiTheme="minorHAnsi"/>
          <w:lang w:val="en-US"/>
        </w:rPr>
        <w:t xml:space="preserve"> for </w:t>
      </w:r>
      <w:r w:rsidR="006B488A" w:rsidRPr="00205D5A">
        <w:rPr>
          <w:rFonts w:asciiTheme="minorHAnsi" w:hAnsiTheme="minorHAnsi"/>
          <w:lang w:val="en-US"/>
        </w:rPr>
        <w:t>running service and applications inside clouds</w:t>
      </w:r>
      <w:r w:rsidRPr="00205D5A">
        <w:rPr>
          <w:rFonts w:asciiTheme="minorHAnsi" w:hAnsiTheme="minorHAnsi"/>
          <w:lang w:val="en-US"/>
        </w:rPr>
        <w:t>. The current situation is inappropriate for the applications currently deployed because it solely relies on the cloud provider’s reputation concerning security. Therefore, the current service market in Europe is not able to sustain the evolution of a widespread ecosystem of cloud services because it lacks the security levels required to execute such services.</w:t>
      </w:r>
    </w:p>
    <w:p w14:paraId="6B47A03E" w14:textId="25503A4D"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 xml:space="preserve">We foresee the </w:t>
      </w:r>
      <w:r w:rsidR="00E7201B" w:rsidRPr="00205D5A">
        <w:rPr>
          <w:rFonts w:asciiTheme="minorHAnsi" w:hAnsiTheme="minorHAnsi"/>
          <w:lang w:val="en-US"/>
        </w:rPr>
        <w:t>SCP platform</w:t>
      </w:r>
      <w:r w:rsidRPr="00205D5A">
        <w:rPr>
          <w:rFonts w:asciiTheme="minorHAnsi" w:hAnsiTheme="minorHAnsi"/>
          <w:lang w:val="en-US"/>
        </w:rPr>
        <w:t xml:space="preserve"> to be deployed within </w:t>
      </w:r>
      <w:r w:rsidR="00B76AB9" w:rsidRPr="00205D5A">
        <w:rPr>
          <w:rFonts w:asciiTheme="minorHAnsi" w:hAnsiTheme="minorHAnsi"/>
          <w:lang w:val="en-US"/>
        </w:rPr>
        <w:t>less than 2.5 years after project start</w:t>
      </w:r>
      <w:r w:rsidRPr="00205D5A">
        <w:rPr>
          <w:rFonts w:asciiTheme="minorHAnsi" w:hAnsiTheme="minorHAnsi"/>
          <w:lang w:val="en-US"/>
        </w:rPr>
        <w:t xml:space="preserve">. With the results </w:t>
      </w:r>
      <w:r w:rsidR="00B76AB9" w:rsidRPr="00205D5A">
        <w:rPr>
          <w:rFonts w:asciiTheme="minorHAnsi" w:hAnsiTheme="minorHAnsi"/>
          <w:lang w:val="en-US"/>
        </w:rPr>
        <w:t>of</w:t>
      </w:r>
      <w:r w:rsidRPr="00205D5A">
        <w:rPr>
          <w:rFonts w:asciiTheme="minorHAnsi" w:hAnsiTheme="minorHAnsi"/>
          <w:lang w:val="en-US"/>
        </w:rPr>
        <w:t xml:space="preserve"> </w:t>
      </w:r>
      <w:r w:rsidR="00B76AB9" w:rsidRPr="00205D5A">
        <w:rPr>
          <w:rFonts w:asciiTheme="minorHAnsi" w:hAnsiTheme="minorHAnsi"/>
          <w:lang w:val="en-US"/>
        </w:rPr>
        <w:t xml:space="preserve">SCP, cloud-native applications running in </w:t>
      </w:r>
      <w:r w:rsidRPr="00205D5A">
        <w:rPr>
          <w:rFonts w:asciiTheme="minorHAnsi" w:hAnsiTheme="minorHAnsi"/>
          <w:lang w:val="en-US"/>
        </w:rPr>
        <w:t xml:space="preserve">secure </w:t>
      </w:r>
      <w:r w:rsidR="00B76AB9" w:rsidRPr="00205D5A">
        <w:rPr>
          <w:rFonts w:asciiTheme="minorHAnsi" w:hAnsiTheme="minorHAnsi"/>
          <w:lang w:val="en-US"/>
        </w:rPr>
        <w:t>containers</w:t>
      </w:r>
      <w:r w:rsidRPr="00205D5A">
        <w:rPr>
          <w:rFonts w:asciiTheme="minorHAnsi" w:hAnsiTheme="minorHAnsi"/>
          <w:lang w:val="en-US"/>
        </w:rPr>
        <w:t xml:space="preserve"> will support current sensitive business and government applications such as healthcare, critical systems, banking, and voting. Considering its impacts on the European society and the rise of a corresponding service market, it is fundamental for European cloud infrastructure and service providers.</w:t>
      </w:r>
    </w:p>
    <w:p w14:paraId="4E817E14" w14:textId="5AE93829" w:rsidR="00242CA6" w:rsidRPr="00205D5A" w:rsidRDefault="00242CA6" w:rsidP="00242CA6">
      <w:pPr>
        <w:pStyle w:val="berschrift3"/>
        <w:ind w:left="708"/>
        <w:rPr>
          <w:rFonts w:asciiTheme="minorHAnsi" w:hAnsiTheme="minorHAnsi"/>
          <w:lang w:val="en-US"/>
        </w:rPr>
      </w:pPr>
      <w:bookmarkStart w:id="33" w:name="_Toc445823615"/>
      <w:bookmarkStart w:id="34" w:name="_Toc465148677"/>
      <w:r w:rsidRPr="00205D5A">
        <w:rPr>
          <w:rFonts w:asciiTheme="minorHAnsi" w:hAnsiTheme="minorHAnsi"/>
          <w:i/>
          <w:lang w:val="en-US"/>
        </w:rPr>
        <w:t xml:space="preserve">Contributing to impacts from the work </w:t>
      </w:r>
      <w:proofErr w:type="spellStart"/>
      <w:r w:rsidRPr="00205D5A">
        <w:rPr>
          <w:rFonts w:asciiTheme="minorHAnsi" w:hAnsiTheme="minorHAnsi"/>
          <w:i/>
          <w:lang w:val="en-US"/>
        </w:rPr>
        <w:t>program</w:t>
      </w:r>
      <w:r w:rsidR="00C7299B" w:rsidRPr="00205D5A">
        <w:rPr>
          <w:rFonts w:asciiTheme="minorHAnsi" w:hAnsiTheme="minorHAnsi"/>
          <w:i/>
          <w:lang w:val="en-US"/>
        </w:rPr>
        <w:t>me</w:t>
      </w:r>
      <w:bookmarkEnd w:id="34"/>
      <w:proofErr w:type="spellEnd"/>
    </w:p>
    <w:bookmarkEnd w:id="33"/>
    <w:p w14:paraId="317526AB" w14:textId="5BB1BC16" w:rsidR="00305988" w:rsidRPr="00205D5A" w:rsidRDefault="00242CA6" w:rsidP="00305988">
      <w:pPr>
        <w:pStyle w:val="H2020Standard"/>
        <w:rPr>
          <w:rFonts w:asciiTheme="minorHAnsi" w:hAnsiTheme="minorHAnsi"/>
          <w:lang w:val="en-GB"/>
        </w:rPr>
      </w:pPr>
      <w:r w:rsidRPr="00205D5A">
        <w:rPr>
          <w:rFonts w:asciiTheme="minorHAnsi" w:hAnsiTheme="minorHAnsi"/>
          <w:lang w:val="en-GB"/>
        </w:rPr>
        <w:t>SCP</w:t>
      </w:r>
      <w:r w:rsidR="00305988" w:rsidRPr="00205D5A">
        <w:rPr>
          <w:rFonts w:asciiTheme="minorHAnsi" w:hAnsiTheme="minorHAnsi"/>
          <w:lang w:val="en-GB"/>
        </w:rPr>
        <w:t xml:space="preserve"> is fully in line with the expected impacts set out in the work programme since:</w:t>
      </w:r>
    </w:p>
    <w:p w14:paraId="76594363" w14:textId="3D73026E"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the novel </w:t>
      </w:r>
      <w:r w:rsidR="00300D12" w:rsidRPr="00205D5A">
        <w:rPr>
          <w:rFonts w:asciiTheme="minorHAnsi" w:hAnsiTheme="minorHAnsi"/>
          <w:lang w:val="en-GB"/>
        </w:rPr>
        <w:t>SCP platform and SCP pilot applications</w:t>
      </w:r>
      <w:r w:rsidRPr="00205D5A">
        <w:rPr>
          <w:rFonts w:asciiTheme="minorHAnsi" w:hAnsiTheme="minorHAnsi"/>
          <w:lang w:val="en-GB"/>
        </w:rPr>
        <w:t xml:space="preserve"> will be quickly </w:t>
      </w:r>
      <w:r w:rsidR="00300D12" w:rsidRPr="00205D5A">
        <w:rPr>
          <w:rFonts w:asciiTheme="minorHAnsi" w:hAnsiTheme="minorHAnsi"/>
          <w:lang w:val="en-GB"/>
        </w:rPr>
        <w:t>delivered. The first pilot sessions will start within at most 12 months</w:t>
      </w:r>
      <w:r w:rsidRPr="00205D5A">
        <w:rPr>
          <w:rFonts w:asciiTheme="minorHAnsi" w:hAnsiTheme="minorHAnsi"/>
          <w:lang w:val="en-GB"/>
        </w:rPr>
        <w:t xml:space="preserve"> and will reach the market through a wide deployment in less than 3 years</w:t>
      </w:r>
    </w:p>
    <w:p w14:paraId="597B21ED" w14:textId="19CC70C9"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lastRenderedPageBreak/>
        <w:t xml:space="preserve">it will strengthen the competitiveness and growth of </w:t>
      </w:r>
      <w:r w:rsidR="00C7299B" w:rsidRPr="00205D5A">
        <w:rPr>
          <w:rFonts w:asciiTheme="minorHAnsi" w:hAnsiTheme="minorHAnsi"/>
          <w:lang w:val="en-GB"/>
        </w:rPr>
        <w:t>the</w:t>
      </w:r>
      <w:r w:rsidRPr="00205D5A">
        <w:rPr>
          <w:rFonts w:asciiTheme="minorHAnsi" w:hAnsiTheme="minorHAnsi"/>
          <w:lang w:val="en-GB"/>
        </w:rPr>
        <w:t xml:space="preserve"> partners in the consortium and of providers and consultants external to the consortium, measured in terms of turnover and job creation</w:t>
      </w:r>
    </w:p>
    <w:p w14:paraId="63D16FC4" w14:textId="03C70AEA"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it will directly support SMEs a</w:t>
      </w:r>
      <w:r w:rsidR="00300D12" w:rsidRPr="00205D5A">
        <w:rPr>
          <w:rFonts w:asciiTheme="minorHAnsi" w:hAnsiTheme="minorHAnsi"/>
          <w:lang w:val="en-GB"/>
        </w:rPr>
        <w:t xml:space="preserve">nd large organisations </w:t>
      </w:r>
      <w:r w:rsidR="00093781" w:rsidRPr="00205D5A">
        <w:rPr>
          <w:rFonts w:asciiTheme="minorHAnsi" w:hAnsiTheme="minorHAnsi"/>
          <w:lang w:val="en-GB"/>
        </w:rPr>
        <w:t>to protect their IP and the confidentiality and integrity of their data and code.</w:t>
      </w:r>
    </w:p>
    <w:p w14:paraId="74B996E7" w14:textId="2D9F8F41" w:rsidR="00305988" w:rsidRPr="00205D5A" w:rsidRDefault="00305988" w:rsidP="00E36437">
      <w:pPr>
        <w:pStyle w:val="H2020Standard"/>
        <w:numPr>
          <w:ilvl w:val="0"/>
          <w:numId w:val="21"/>
        </w:numPr>
        <w:rPr>
          <w:rFonts w:asciiTheme="minorHAnsi" w:hAnsiTheme="minorHAnsi"/>
          <w:lang w:val="en-GB"/>
        </w:rPr>
      </w:pPr>
      <w:r w:rsidRPr="00205D5A">
        <w:rPr>
          <w:rFonts w:asciiTheme="minorHAnsi" w:hAnsiTheme="minorHAnsi"/>
          <w:lang w:val="en-GB"/>
        </w:rPr>
        <w:t xml:space="preserve">it will </w:t>
      </w:r>
      <w:r w:rsidR="00093781" w:rsidRPr="00205D5A">
        <w:rPr>
          <w:rFonts w:asciiTheme="minorHAnsi" w:hAnsiTheme="minorHAnsi"/>
          <w:lang w:val="en-GB"/>
        </w:rPr>
        <w:t>extend the</w:t>
      </w:r>
      <w:r w:rsidRPr="00205D5A">
        <w:rPr>
          <w:rFonts w:asciiTheme="minorHAnsi" w:hAnsiTheme="minorHAnsi"/>
          <w:lang w:val="en-GB"/>
        </w:rPr>
        <w:t xml:space="preserve"> market place for </w:t>
      </w:r>
      <w:r w:rsidR="00093781" w:rsidRPr="00205D5A">
        <w:rPr>
          <w:rFonts w:asciiTheme="minorHAnsi" w:hAnsiTheme="minorHAnsi"/>
          <w:lang w:val="en-GB"/>
        </w:rPr>
        <w:t xml:space="preserve">service </w:t>
      </w:r>
      <w:r w:rsidRPr="00205D5A">
        <w:rPr>
          <w:rFonts w:asciiTheme="minorHAnsi" w:hAnsiTheme="minorHAnsi"/>
          <w:lang w:val="en-GB"/>
        </w:rPr>
        <w:t>providers</w:t>
      </w:r>
      <w:r w:rsidR="00093781" w:rsidRPr="00205D5A">
        <w:rPr>
          <w:rFonts w:asciiTheme="minorHAnsi" w:hAnsiTheme="minorHAnsi"/>
          <w:lang w:val="en-GB"/>
        </w:rPr>
        <w:t xml:space="preserve"> </w:t>
      </w:r>
      <w:r w:rsidR="00E94F90" w:rsidRPr="00205D5A">
        <w:rPr>
          <w:rFonts w:asciiTheme="minorHAnsi" w:hAnsiTheme="minorHAnsi"/>
          <w:lang w:val="en-GB"/>
        </w:rPr>
        <w:t>to scale their businesses by using</w:t>
      </w:r>
      <w:r w:rsidR="00C7299B" w:rsidRPr="00205D5A">
        <w:rPr>
          <w:rFonts w:asciiTheme="minorHAnsi" w:hAnsiTheme="minorHAnsi"/>
          <w:lang w:val="en-GB"/>
        </w:rPr>
        <w:t xml:space="preserve"> cloud services </w:t>
      </w:r>
      <w:r w:rsidR="00E94F90" w:rsidRPr="00205D5A">
        <w:rPr>
          <w:rFonts w:asciiTheme="minorHAnsi" w:hAnsiTheme="minorHAnsi"/>
          <w:lang w:val="en-GB"/>
        </w:rPr>
        <w:t>running inside of secure containers</w:t>
      </w:r>
      <w:r w:rsidRPr="00205D5A">
        <w:rPr>
          <w:rFonts w:asciiTheme="minorHAnsi" w:hAnsiTheme="minorHAnsi"/>
          <w:lang w:val="en-GB"/>
        </w:rPr>
        <w:t>.</w:t>
      </w:r>
    </w:p>
    <w:p w14:paraId="20488DD6" w14:textId="24B70C35" w:rsidR="005047CF" w:rsidRPr="00205D5A" w:rsidRDefault="005047CF" w:rsidP="005047CF">
      <w:pPr>
        <w:pStyle w:val="berschrift3"/>
        <w:ind w:left="708"/>
        <w:rPr>
          <w:rFonts w:asciiTheme="minorHAnsi" w:hAnsiTheme="minorHAnsi"/>
          <w:i/>
          <w:lang w:val="en-US"/>
        </w:rPr>
      </w:pPr>
      <w:bookmarkStart w:id="35" w:name="_Toc465148678"/>
      <w:r w:rsidRPr="00205D5A">
        <w:rPr>
          <w:rFonts w:asciiTheme="minorHAnsi" w:hAnsiTheme="minorHAnsi"/>
          <w:i/>
          <w:lang w:val="en-US"/>
        </w:rPr>
        <w:t>Users</w:t>
      </w:r>
      <w:r w:rsidR="00360F82" w:rsidRPr="00205D5A">
        <w:rPr>
          <w:rFonts w:asciiTheme="minorHAnsi" w:hAnsiTheme="minorHAnsi"/>
          <w:i/>
          <w:lang w:val="en-US"/>
        </w:rPr>
        <w:t xml:space="preserve"> and Container Usage</w:t>
      </w:r>
      <w:bookmarkEnd w:id="35"/>
    </w:p>
    <w:p w14:paraId="4F0AC023" w14:textId="647B94A4" w:rsidR="002D627B" w:rsidRPr="00205D5A" w:rsidRDefault="00305FCD"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Any potential user of containers and Docker is a potential user of the SCP platform since we provide compatibility with Docker while adding </w:t>
      </w:r>
      <w:r w:rsidR="002D627B" w:rsidRPr="00205D5A">
        <w:rPr>
          <w:rFonts w:asciiTheme="minorHAnsi" w:hAnsiTheme="minorHAnsi"/>
          <w:lang w:val="en-US"/>
        </w:rPr>
        <w:t>security by executing programs inside enclave and encrypting all files and all communication. To iden</w:t>
      </w:r>
      <w:r w:rsidR="00875A4D" w:rsidRPr="00205D5A">
        <w:rPr>
          <w:rFonts w:asciiTheme="minorHAnsi" w:hAnsiTheme="minorHAnsi"/>
          <w:lang w:val="en-US"/>
        </w:rPr>
        <w:t>tify some potential customer, we can have a look at the customers of Docker. For example, ADP mentions the following challenges regarding their IT infrastructure</w:t>
      </w:r>
      <w:r w:rsidR="00875A4D" w:rsidRPr="00205D5A">
        <w:rPr>
          <w:rStyle w:val="Funotenzeichen"/>
          <w:rFonts w:asciiTheme="minorHAnsi" w:hAnsiTheme="minorHAnsi"/>
          <w:lang w:val="en-US"/>
        </w:rPr>
        <w:footnoteReference w:id="20"/>
      </w:r>
      <w:r w:rsidR="00875A4D" w:rsidRPr="00205D5A">
        <w:rPr>
          <w:rFonts w:asciiTheme="minorHAnsi" w:hAnsiTheme="minorHAnsi"/>
          <w:lang w:val="en-US"/>
        </w:rPr>
        <w:t>:</w:t>
      </w:r>
    </w:p>
    <w:p w14:paraId="63131CF4" w14:textId="628F9034" w:rsidR="00875A4D" w:rsidRPr="00205D5A" w:rsidRDefault="00875A4D" w:rsidP="00875A4D">
      <w:pPr>
        <w:pStyle w:val="H2020Standard"/>
        <w:tabs>
          <w:tab w:val="left" w:pos="901"/>
        </w:tabs>
        <w:rPr>
          <w:rFonts w:asciiTheme="minorHAnsi" w:hAnsiTheme="minorHAnsi"/>
          <w:lang w:val="en-GB"/>
        </w:rPr>
      </w:pPr>
      <w:r w:rsidRPr="00205D5A">
        <w:rPr>
          <w:rFonts w:asciiTheme="minorHAnsi" w:hAnsiTheme="minorHAnsi"/>
          <w:lang w:val="en-US"/>
        </w:rPr>
        <w:t>“</w:t>
      </w:r>
      <w:r w:rsidRPr="00205D5A">
        <w:rPr>
          <w:rFonts w:asciiTheme="minorHAnsi" w:hAnsiTheme="minorHAnsi"/>
          <w:i/>
          <w:lang w:val="en-US"/>
        </w:rPr>
        <w:t xml:space="preserve">There are three key challenges that ADP faced. The first is security. Security is top of mind at ADP because they work with sensitive information. The US government considers ADP “critical infrastructure” because they hold data like over 55 million social security numbers and with all the payroll processing, in the last year they moved about 1.8 trillion dollars through the ADP systems. Roughly 10% of the GNP was moved four times through ADP systems and for the people reading this blog post right now, most of your social security numbers are sitting in an ADP </w:t>
      </w:r>
      <w:proofErr w:type="gramStart"/>
      <w:r w:rsidRPr="00205D5A">
        <w:rPr>
          <w:rFonts w:asciiTheme="minorHAnsi" w:hAnsiTheme="minorHAnsi"/>
          <w:i/>
          <w:lang w:val="en-US"/>
        </w:rPr>
        <w:t>datacenter</w:t>
      </w:r>
      <w:r w:rsidRPr="00205D5A">
        <w:rPr>
          <w:rFonts w:asciiTheme="minorHAnsi" w:hAnsiTheme="minorHAnsi"/>
          <w:lang w:val="en-US"/>
        </w:rPr>
        <w:t>.</w:t>
      </w:r>
      <w:r w:rsidRPr="00205D5A">
        <w:rPr>
          <w:rFonts w:asciiTheme="minorHAnsi" w:hAnsiTheme="minorHAnsi"/>
          <w:lang w:val="en-GB"/>
        </w:rPr>
        <w:t>“</w:t>
      </w:r>
      <w:proofErr w:type="gramEnd"/>
    </w:p>
    <w:p w14:paraId="44B3CC93" w14:textId="40BBFE5E" w:rsidR="00884FDE" w:rsidRPr="00205D5A" w:rsidRDefault="000F691B" w:rsidP="00875A4D">
      <w:pPr>
        <w:pStyle w:val="H2020Standard"/>
        <w:tabs>
          <w:tab w:val="left" w:pos="901"/>
        </w:tabs>
        <w:rPr>
          <w:rFonts w:asciiTheme="minorHAnsi" w:hAnsiTheme="minorHAnsi"/>
          <w:lang w:val="en-US"/>
        </w:rPr>
      </w:pPr>
      <w:r w:rsidRPr="00205D5A">
        <w:rPr>
          <w:rFonts w:asciiTheme="minorHAnsi" w:hAnsiTheme="minorHAnsi"/>
          <w:lang w:val="en-US"/>
        </w:rPr>
        <w:t xml:space="preserve">The approach to address this security challenge by Docker is based on signed images. The SCP </w:t>
      </w:r>
      <w:r w:rsidR="0068101C" w:rsidRPr="00205D5A">
        <w:rPr>
          <w:rFonts w:asciiTheme="minorHAnsi" w:hAnsiTheme="minorHAnsi"/>
          <w:lang w:val="en-US"/>
        </w:rPr>
        <w:t>platform supports</w:t>
      </w:r>
      <w:r w:rsidRPr="00205D5A">
        <w:rPr>
          <w:rFonts w:asciiTheme="minorHAnsi" w:hAnsiTheme="minorHAnsi"/>
          <w:lang w:val="en-US"/>
        </w:rPr>
        <w:t xml:space="preserve"> signed images and </w:t>
      </w:r>
      <w:r w:rsidR="0068101C" w:rsidRPr="00205D5A">
        <w:rPr>
          <w:rFonts w:asciiTheme="minorHAnsi" w:hAnsiTheme="minorHAnsi"/>
          <w:b/>
          <w:lang w:val="en-US"/>
        </w:rPr>
        <w:t>in addition</w:t>
      </w:r>
      <w:r w:rsidR="0068101C" w:rsidRPr="00205D5A">
        <w:rPr>
          <w:rFonts w:asciiTheme="minorHAnsi" w:hAnsiTheme="minorHAnsi"/>
          <w:lang w:val="en-US"/>
        </w:rPr>
        <w:t xml:space="preserve"> it a) attests all programs before they can start to ensure that </w:t>
      </w:r>
      <w:r w:rsidR="00D86C0D" w:rsidRPr="00205D5A">
        <w:rPr>
          <w:rFonts w:asciiTheme="minorHAnsi" w:hAnsiTheme="minorHAnsi"/>
          <w:lang w:val="en-US"/>
        </w:rPr>
        <w:t xml:space="preserve">only programs </w:t>
      </w:r>
      <w:r w:rsidR="00B16893" w:rsidRPr="00205D5A">
        <w:rPr>
          <w:rFonts w:asciiTheme="minorHAnsi" w:hAnsiTheme="minorHAnsi"/>
          <w:lang w:val="en-US"/>
        </w:rPr>
        <w:t>signed by the customer (in this case, this would be ADP) can run and can get access to credentials</w:t>
      </w:r>
      <w:r w:rsidR="0068101C" w:rsidRPr="00205D5A">
        <w:rPr>
          <w:rFonts w:asciiTheme="minorHAnsi" w:hAnsiTheme="minorHAnsi"/>
          <w:lang w:val="en-US"/>
        </w:rPr>
        <w:t>, b)</w:t>
      </w:r>
      <w:r w:rsidR="00B16893" w:rsidRPr="00205D5A">
        <w:rPr>
          <w:rFonts w:asciiTheme="minorHAnsi" w:hAnsiTheme="minorHAnsi"/>
          <w:lang w:val="en-US"/>
        </w:rPr>
        <w:t xml:space="preserve"> it protects the programs against attacks, and c) ensures that all data is always encrypted. We therefore expect that in particular large companies like ADP will be interested in the SCP platform. </w:t>
      </w:r>
      <w:r w:rsidR="0068101C" w:rsidRPr="00205D5A">
        <w:rPr>
          <w:rFonts w:asciiTheme="minorHAnsi" w:hAnsiTheme="minorHAnsi"/>
          <w:lang w:val="en-US"/>
        </w:rPr>
        <w:t xml:space="preserve"> </w:t>
      </w:r>
      <w:r w:rsidR="00B16893" w:rsidRPr="00205D5A">
        <w:rPr>
          <w:rFonts w:asciiTheme="minorHAnsi" w:hAnsiTheme="minorHAnsi"/>
          <w:lang w:val="en-US"/>
        </w:rPr>
        <w:t>Moreover, the SCP platform is compatible with Docker which simplifies the migration to the SCP platform substantially.</w:t>
      </w:r>
    </w:p>
    <w:p w14:paraId="5FBD185D" w14:textId="56C0E0D5" w:rsidR="008D1507" w:rsidRPr="00205D5A" w:rsidRDefault="008B2580" w:rsidP="005047CF">
      <w:pPr>
        <w:pStyle w:val="H2020Standard"/>
        <w:tabs>
          <w:tab w:val="left" w:pos="901"/>
        </w:tabs>
        <w:rPr>
          <w:rFonts w:asciiTheme="minorHAnsi" w:hAnsiTheme="minorHAnsi"/>
          <w:lang w:val="en-US"/>
        </w:rPr>
      </w:pPr>
      <w:r w:rsidRPr="00205D5A">
        <w:rPr>
          <w:rFonts w:asciiTheme="minorHAnsi" w:hAnsiTheme="minorHAnsi"/>
          <w:b/>
          <w:lang w:val="en-US"/>
        </w:rPr>
        <w:t>Docker is very popular</w:t>
      </w:r>
      <w:r w:rsidRPr="00205D5A">
        <w:rPr>
          <w:rFonts w:asciiTheme="minorHAnsi" w:hAnsiTheme="minorHAnsi"/>
          <w:lang w:val="en-US"/>
        </w:rPr>
        <w:t xml:space="preserve"> and we expect that we can convince some of the Docker customers to use the SCP platform. As an indication of the popularity, the adoption of Docker (amongst </w:t>
      </w:r>
      <w:proofErr w:type="spellStart"/>
      <w:r w:rsidRPr="00205D5A">
        <w:rPr>
          <w:rFonts w:asciiTheme="minorHAnsi" w:hAnsiTheme="minorHAnsi"/>
          <w:lang w:val="en-US"/>
        </w:rPr>
        <w:t>Datalog</w:t>
      </w:r>
      <w:proofErr w:type="spellEnd"/>
      <w:r w:rsidRPr="00205D5A">
        <w:rPr>
          <w:rFonts w:asciiTheme="minorHAnsi" w:hAnsiTheme="minorHAnsi"/>
          <w:lang w:val="en-US"/>
        </w:rPr>
        <w:t xml:space="preserve"> customers) have grown during the last 12 months about 30%</w:t>
      </w:r>
      <w:bookmarkStart w:id="36" w:name="_Ref465003176"/>
      <w:r w:rsidRPr="00205D5A">
        <w:rPr>
          <w:rStyle w:val="Funotenzeichen"/>
          <w:rFonts w:asciiTheme="minorHAnsi" w:hAnsiTheme="minorHAnsi"/>
          <w:lang w:val="en-US"/>
        </w:rPr>
        <w:footnoteReference w:id="21"/>
      </w:r>
      <w:bookmarkEnd w:id="36"/>
      <w:r w:rsidRPr="00205D5A">
        <w:rPr>
          <w:rFonts w:asciiTheme="minorHAnsi" w:hAnsiTheme="minorHAnsi"/>
          <w:lang w:val="en-US"/>
        </w:rPr>
        <w:t xml:space="preserve"> and runs now on </w:t>
      </w:r>
      <w:r w:rsidRPr="00205D5A">
        <w:rPr>
          <w:rFonts w:asciiTheme="minorHAnsi" w:hAnsiTheme="minorHAnsi"/>
          <w:b/>
          <w:lang w:val="en-US"/>
        </w:rPr>
        <w:t>about 10% of the hosts</w:t>
      </w:r>
      <w:r w:rsidRPr="00205D5A">
        <w:rPr>
          <w:rFonts w:asciiTheme="minorHAnsi" w:hAnsiTheme="minorHAnsi"/>
          <w:lang w:val="en-US"/>
        </w:rPr>
        <w:t xml:space="preserve">. </w:t>
      </w:r>
      <w:r w:rsidR="00CF5975" w:rsidRPr="00205D5A">
        <w:rPr>
          <w:rFonts w:asciiTheme="minorHAnsi" w:hAnsiTheme="minorHAnsi"/>
          <w:lang w:val="en-US"/>
        </w:rPr>
        <w:t xml:space="preserve">It is mostly run by companies with many hosts, i.e., the adaption rate is much higher for </w:t>
      </w:r>
      <w:r w:rsidR="00CF5975" w:rsidRPr="00205D5A">
        <w:rPr>
          <w:rFonts w:asciiTheme="minorHAnsi" w:hAnsiTheme="minorHAnsi"/>
          <w:b/>
          <w:lang w:val="en-US"/>
        </w:rPr>
        <w:t>companies that have 500+ hosts</w:t>
      </w:r>
      <w:r w:rsidR="00CF5975" w:rsidRPr="00205D5A">
        <w:rPr>
          <w:rFonts w:asciiTheme="minorHAnsi" w:hAnsiTheme="minorHAnsi"/>
          <w:lang w:val="en-US"/>
        </w:rPr>
        <w:t xml:space="preserve"> than those that have only 100-500 hosts and even less for companies that have less than 100 hosts. </w:t>
      </w:r>
      <w:r w:rsidR="00FB0412" w:rsidRPr="00205D5A">
        <w:rPr>
          <w:rFonts w:asciiTheme="minorHAnsi" w:hAnsiTheme="minorHAnsi"/>
          <w:lang w:val="en-US"/>
        </w:rPr>
        <w:t xml:space="preserve">There are multiple possible conclusion regarding this. One conclusion is </w:t>
      </w:r>
      <w:r w:rsidR="00FB0412" w:rsidRPr="00205D5A">
        <w:rPr>
          <w:rFonts w:asciiTheme="minorHAnsi" w:hAnsiTheme="minorHAnsi"/>
          <w:i/>
          <w:lang w:val="en-US"/>
        </w:rPr>
        <w:t>that Docker solves problems of companies operating a large number of hosts</w:t>
      </w:r>
      <w:r w:rsidR="00FB0412" w:rsidRPr="00205D5A">
        <w:rPr>
          <w:rFonts w:asciiTheme="minorHAnsi" w:hAnsiTheme="minorHAnsi"/>
          <w:lang w:val="en-US"/>
        </w:rPr>
        <w:t xml:space="preserve">.  These companies, like ADP, have also the need to keep their data confidential. </w:t>
      </w:r>
      <w:r w:rsidR="009150CB" w:rsidRPr="00205D5A">
        <w:rPr>
          <w:rFonts w:asciiTheme="minorHAnsi" w:hAnsiTheme="minorHAnsi"/>
          <w:lang w:val="en-US"/>
        </w:rPr>
        <w:t xml:space="preserve">For such companies, we will provide an </w:t>
      </w:r>
      <w:r w:rsidR="009150CB" w:rsidRPr="00205D5A">
        <w:rPr>
          <w:rFonts w:asciiTheme="minorHAnsi" w:hAnsiTheme="minorHAnsi"/>
          <w:b/>
          <w:lang w:val="en-US"/>
        </w:rPr>
        <w:t>enterprise subscription</w:t>
      </w:r>
      <w:r w:rsidR="009150CB" w:rsidRPr="00205D5A">
        <w:rPr>
          <w:rFonts w:asciiTheme="minorHAnsi" w:hAnsiTheme="minorHAnsi"/>
          <w:lang w:val="en-US"/>
        </w:rPr>
        <w:t xml:space="preserve"> </w:t>
      </w:r>
      <w:r w:rsidR="00865E7C" w:rsidRPr="00205D5A">
        <w:rPr>
          <w:rFonts w:asciiTheme="minorHAnsi" w:hAnsiTheme="minorHAnsi"/>
          <w:lang w:val="en-US"/>
        </w:rPr>
        <w:t xml:space="preserve">for the SCP platform – for </w:t>
      </w:r>
      <w:r w:rsidR="005D512C" w:rsidRPr="00205D5A">
        <w:rPr>
          <w:rFonts w:asciiTheme="minorHAnsi" w:hAnsiTheme="minorHAnsi"/>
          <w:lang w:val="en-US"/>
        </w:rPr>
        <w:t xml:space="preserve">more </w:t>
      </w:r>
      <w:r w:rsidR="00865E7C" w:rsidRPr="00205D5A">
        <w:rPr>
          <w:rFonts w:asciiTheme="minorHAnsi" w:hAnsiTheme="minorHAnsi"/>
          <w:lang w:val="en-US"/>
        </w:rPr>
        <w:t>details, see below.</w:t>
      </w:r>
    </w:p>
    <w:p w14:paraId="05F19A8E" w14:textId="7CF5E543" w:rsidR="006854B9" w:rsidRPr="00205D5A" w:rsidRDefault="00A56C09" w:rsidP="005047CF">
      <w:pPr>
        <w:pStyle w:val="H2020Standard"/>
        <w:tabs>
          <w:tab w:val="left" w:pos="901"/>
        </w:tabs>
        <w:rPr>
          <w:rFonts w:asciiTheme="minorHAnsi" w:hAnsiTheme="minorHAnsi"/>
          <w:lang w:val="en-US"/>
        </w:rPr>
      </w:pPr>
      <w:r w:rsidRPr="00205D5A">
        <w:rPr>
          <w:rFonts w:asciiTheme="minorHAnsi" w:hAnsiTheme="minorHAnsi"/>
          <w:lang w:val="en-US"/>
        </w:rPr>
        <w:t xml:space="preserve">Companies that adopt Docker, adopt it quite quickly. Some research shows that 2/3 that try Docker actually also adopt Docker for production. </w:t>
      </w:r>
      <w:r w:rsidR="008578F8" w:rsidRPr="00205D5A">
        <w:rPr>
          <w:rFonts w:asciiTheme="minorHAnsi" w:hAnsiTheme="minorHAnsi"/>
          <w:lang w:val="en-US"/>
        </w:rPr>
        <w:t xml:space="preserve">Most companies </w:t>
      </w:r>
      <w:r w:rsidRPr="00205D5A">
        <w:rPr>
          <w:rFonts w:asciiTheme="minorHAnsi" w:hAnsiTheme="minorHAnsi"/>
          <w:lang w:val="en-US"/>
        </w:rPr>
        <w:t xml:space="preserve">adoption </w:t>
      </w:r>
      <w:r w:rsidR="008578F8" w:rsidRPr="00205D5A">
        <w:rPr>
          <w:rFonts w:asciiTheme="minorHAnsi" w:hAnsiTheme="minorHAnsi"/>
          <w:lang w:val="en-US"/>
        </w:rPr>
        <w:t>within 30 days and almost all remaining companies within 60 days</w:t>
      </w:r>
      <w:r w:rsidR="0034542C" w:rsidRPr="00205D5A">
        <w:rPr>
          <w:rFonts w:asciiTheme="minorHAnsi" w:hAnsiTheme="minorHAnsi"/>
          <w:vertAlign w:val="superscript"/>
          <w:lang w:val="en-US"/>
        </w:rPr>
        <w:fldChar w:fldCharType="begin"/>
      </w:r>
      <w:r w:rsidR="0034542C" w:rsidRPr="00205D5A">
        <w:rPr>
          <w:rFonts w:asciiTheme="minorHAnsi" w:hAnsiTheme="minorHAnsi"/>
          <w:vertAlign w:val="superscript"/>
          <w:lang w:val="en-US"/>
        </w:rPr>
        <w:instrText xml:space="preserve"> NOTEREF _Ref465003176 \h </w:instrText>
      </w:r>
      <w:r w:rsidR="004F5449" w:rsidRPr="00205D5A">
        <w:rPr>
          <w:rFonts w:asciiTheme="minorHAnsi" w:hAnsiTheme="minorHAnsi"/>
          <w:vertAlign w:val="superscript"/>
          <w:lang w:val="en-US"/>
        </w:rPr>
        <w:instrText xml:space="preserve"> \* MERGEFORMAT </w:instrText>
      </w:r>
      <w:r w:rsidR="0034542C" w:rsidRPr="00205D5A">
        <w:rPr>
          <w:rFonts w:asciiTheme="minorHAnsi" w:hAnsiTheme="minorHAnsi"/>
          <w:vertAlign w:val="superscript"/>
          <w:lang w:val="en-US"/>
        </w:rPr>
      </w:r>
      <w:r w:rsidR="0034542C" w:rsidRPr="00205D5A">
        <w:rPr>
          <w:rFonts w:asciiTheme="minorHAnsi" w:hAnsiTheme="minorHAnsi"/>
          <w:vertAlign w:val="superscript"/>
          <w:lang w:val="en-US"/>
        </w:rPr>
        <w:fldChar w:fldCharType="separate"/>
      </w:r>
      <w:r w:rsidR="009E6E7D">
        <w:rPr>
          <w:rFonts w:asciiTheme="minorHAnsi" w:hAnsiTheme="minorHAnsi"/>
          <w:vertAlign w:val="superscript"/>
          <w:lang w:val="en-US"/>
        </w:rPr>
        <w:t>20</w:t>
      </w:r>
      <w:r w:rsidR="0034542C" w:rsidRPr="00205D5A">
        <w:rPr>
          <w:rFonts w:asciiTheme="minorHAnsi" w:hAnsiTheme="minorHAnsi"/>
          <w:vertAlign w:val="superscript"/>
          <w:lang w:val="en-US"/>
        </w:rPr>
        <w:fldChar w:fldCharType="end"/>
      </w:r>
      <w:r w:rsidR="008578F8" w:rsidRPr="00205D5A">
        <w:rPr>
          <w:rFonts w:asciiTheme="minorHAnsi" w:hAnsiTheme="minorHAnsi"/>
          <w:lang w:val="en-US"/>
        </w:rPr>
        <w:t>. The lesson to be learned from this, is that companies are happy with the functionality that Docker provides. SCP must keep that ease of use – despite adding security features which in many cases can reduce the ease of use. We have to ensure that the SCP platform has from start the right feature</w:t>
      </w:r>
      <w:r w:rsidR="004F5449" w:rsidRPr="00205D5A">
        <w:rPr>
          <w:rFonts w:asciiTheme="minorHAnsi" w:hAnsiTheme="minorHAnsi"/>
          <w:lang w:val="en-US"/>
        </w:rPr>
        <w:t xml:space="preserve"> </w:t>
      </w:r>
      <w:r w:rsidR="008578F8" w:rsidRPr="00205D5A">
        <w:rPr>
          <w:rFonts w:asciiTheme="minorHAnsi" w:hAnsiTheme="minorHAnsi"/>
          <w:lang w:val="en-US"/>
        </w:rPr>
        <w:t>s</w:t>
      </w:r>
      <w:r w:rsidR="004F5449" w:rsidRPr="00205D5A">
        <w:rPr>
          <w:rFonts w:asciiTheme="minorHAnsi" w:hAnsiTheme="minorHAnsi"/>
          <w:lang w:val="en-US"/>
        </w:rPr>
        <w:t>et</w:t>
      </w:r>
      <w:r w:rsidR="008578F8" w:rsidRPr="00205D5A">
        <w:rPr>
          <w:rFonts w:asciiTheme="minorHAnsi" w:hAnsiTheme="minorHAnsi"/>
          <w:lang w:val="en-US"/>
        </w:rPr>
        <w:t xml:space="preserve">. Hence, we plan 20 pilot sessions to verify that SCP maintains the ease of use of Docker </w:t>
      </w:r>
      <w:r w:rsidR="00361A46" w:rsidRPr="00205D5A">
        <w:rPr>
          <w:rFonts w:asciiTheme="minorHAnsi" w:hAnsiTheme="minorHAnsi"/>
          <w:lang w:val="en-US"/>
        </w:rPr>
        <w:t>and the right set of security features</w:t>
      </w:r>
      <w:r w:rsidR="008578F8" w:rsidRPr="00205D5A">
        <w:rPr>
          <w:rFonts w:asciiTheme="minorHAnsi" w:hAnsiTheme="minorHAnsi"/>
          <w:lang w:val="en-US"/>
        </w:rPr>
        <w:t xml:space="preserve">. </w:t>
      </w:r>
    </w:p>
    <w:p w14:paraId="15971680" w14:textId="622001B2" w:rsidR="008C78BE" w:rsidRPr="00205D5A" w:rsidRDefault="008C78BE" w:rsidP="005047CF">
      <w:pPr>
        <w:pStyle w:val="H2020Standard"/>
        <w:tabs>
          <w:tab w:val="left" w:pos="901"/>
        </w:tabs>
        <w:rPr>
          <w:rFonts w:asciiTheme="minorHAnsi" w:hAnsiTheme="minorHAnsi"/>
          <w:lang w:val="en-US"/>
        </w:rPr>
      </w:pPr>
      <w:r w:rsidRPr="00205D5A">
        <w:rPr>
          <w:rFonts w:asciiTheme="minorHAnsi" w:hAnsiTheme="minorHAnsi"/>
          <w:lang w:val="en-US"/>
        </w:rPr>
        <w:t>Statistics from dockerhub</w:t>
      </w:r>
      <w:r w:rsidRPr="00205D5A">
        <w:rPr>
          <w:rFonts w:asciiTheme="minorHAnsi" w:hAnsiTheme="minorHAnsi"/>
          <w:vertAlign w:val="superscript"/>
          <w:lang w:val="en-US"/>
        </w:rPr>
        <w:fldChar w:fldCharType="begin"/>
      </w:r>
      <w:r w:rsidRPr="00205D5A">
        <w:rPr>
          <w:rFonts w:asciiTheme="minorHAnsi" w:hAnsiTheme="minorHAnsi"/>
          <w:vertAlign w:val="superscript"/>
          <w:lang w:val="en-US"/>
        </w:rPr>
        <w:instrText xml:space="preserve"> NOTEREF _Ref465003590 \h  \* MERGEFORMAT </w:instrText>
      </w:r>
      <w:r w:rsidRPr="00205D5A">
        <w:rPr>
          <w:rFonts w:asciiTheme="minorHAnsi" w:hAnsiTheme="minorHAnsi"/>
          <w:vertAlign w:val="superscript"/>
          <w:lang w:val="en-US"/>
        </w:rPr>
      </w:r>
      <w:r w:rsidRPr="00205D5A">
        <w:rPr>
          <w:rFonts w:asciiTheme="minorHAnsi" w:hAnsiTheme="minorHAnsi"/>
          <w:vertAlign w:val="superscript"/>
          <w:lang w:val="en-US"/>
        </w:rPr>
        <w:fldChar w:fldCharType="separate"/>
      </w:r>
      <w:r w:rsidR="009E6E7D">
        <w:rPr>
          <w:rFonts w:asciiTheme="minorHAnsi" w:hAnsiTheme="minorHAnsi"/>
          <w:vertAlign w:val="superscript"/>
          <w:lang w:val="en-US"/>
        </w:rPr>
        <w:t>4</w:t>
      </w:r>
      <w:r w:rsidRPr="00205D5A">
        <w:rPr>
          <w:rFonts w:asciiTheme="minorHAnsi" w:hAnsiTheme="minorHAnsi"/>
          <w:vertAlign w:val="superscript"/>
          <w:lang w:val="en-US"/>
        </w:rPr>
        <w:fldChar w:fldCharType="end"/>
      </w:r>
      <w:r w:rsidRPr="00205D5A">
        <w:rPr>
          <w:rFonts w:asciiTheme="minorHAnsi" w:hAnsiTheme="minorHAnsi"/>
          <w:lang w:val="en-US"/>
        </w:rPr>
        <w:t xml:space="preserve"> and datdog</w:t>
      </w:r>
      <w:r w:rsidRPr="00205D5A">
        <w:rPr>
          <w:rFonts w:asciiTheme="minorHAnsi" w:hAnsiTheme="minorHAnsi"/>
          <w:lang w:val="en-US"/>
        </w:rPr>
        <w:fldChar w:fldCharType="begin"/>
      </w:r>
      <w:r w:rsidRPr="00205D5A">
        <w:rPr>
          <w:rFonts w:asciiTheme="minorHAnsi" w:hAnsiTheme="minorHAnsi"/>
          <w:lang w:val="en-US"/>
        </w:rPr>
        <w:instrText xml:space="preserve"> NOTEREF _Ref465003176 \h  \* MERGEFORMAT </w:instrText>
      </w:r>
      <w:r w:rsidRPr="00205D5A">
        <w:rPr>
          <w:rFonts w:asciiTheme="minorHAnsi" w:hAnsiTheme="minorHAnsi"/>
          <w:lang w:val="en-US"/>
        </w:rPr>
      </w:r>
      <w:r w:rsidRPr="00205D5A">
        <w:rPr>
          <w:rFonts w:asciiTheme="minorHAnsi" w:hAnsiTheme="minorHAnsi"/>
          <w:lang w:val="en-US"/>
        </w:rPr>
        <w:fldChar w:fldCharType="separate"/>
      </w:r>
      <w:r w:rsidR="009E6E7D" w:rsidRPr="009E6E7D">
        <w:rPr>
          <w:rFonts w:asciiTheme="minorHAnsi" w:hAnsiTheme="minorHAnsi"/>
          <w:vertAlign w:val="superscript"/>
          <w:lang w:val="en-US"/>
        </w:rPr>
        <w:t>20</w:t>
      </w:r>
      <w:r w:rsidRPr="00205D5A">
        <w:rPr>
          <w:rFonts w:asciiTheme="minorHAnsi" w:hAnsiTheme="minorHAnsi"/>
          <w:lang w:val="en-US"/>
        </w:rPr>
        <w:fldChar w:fldCharType="end"/>
      </w:r>
      <w:r w:rsidRPr="00205D5A">
        <w:rPr>
          <w:rFonts w:asciiTheme="minorHAnsi" w:hAnsiTheme="minorHAnsi"/>
          <w:lang w:val="en-US"/>
        </w:rPr>
        <w:t xml:space="preserve"> show that several Docker images have a very high popularity amongst the </w:t>
      </w:r>
      <w:r w:rsidR="00AC6F60" w:rsidRPr="00205D5A">
        <w:rPr>
          <w:rFonts w:asciiTheme="minorHAnsi" w:hAnsiTheme="minorHAnsi"/>
          <w:lang w:val="en-US"/>
        </w:rPr>
        <w:t xml:space="preserve">Docker </w:t>
      </w:r>
      <w:r w:rsidRPr="00205D5A">
        <w:rPr>
          <w:rFonts w:asciiTheme="minorHAnsi" w:hAnsiTheme="minorHAnsi"/>
          <w:lang w:val="en-US"/>
        </w:rPr>
        <w:t>users. Many of the</w:t>
      </w:r>
      <w:r w:rsidR="00B97D74" w:rsidRPr="00205D5A">
        <w:rPr>
          <w:rFonts w:asciiTheme="minorHAnsi" w:hAnsiTheme="minorHAnsi"/>
          <w:lang w:val="en-US"/>
        </w:rPr>
        <w:t>se</w:t>
      </w:r>
      <w:r w:rsidRPr="00205D5A">
        <w:rPr>
          <w:rFonts w:asciiTheme="minorHAnsi" w:hAnsiTheme="minorHAnsi"/>
          <w:lang w:val="en-US"/>
        </w:rPr>
        <w:t xml:space="preserve"> popular </w:t>
      </w:r>
      <w:r w:rsidR="006A26E5" w:rsidRPr="00205D5A">
        <w:rPr>
          <w:rFonts w:asciiTheme="minorHAnsi" w:hAnsiTheme="minorHAnsi"/>
          <w:lang w:val="en-US"/>
        </w:rPr>
        <w:t xml:space="preserve">Docker </w:t>
      </w:r>
      <w:r w:rsidR="000375D8" w:rsidRPr="00205D5A">
        <w:rPr>
          <w:rFonts w:asciiTheme="minorHAnsi" w:hAnsiTheme="minorHAnsi"/>
          <w:lang w:val="en-US"/>
        </w:rPr>
        <w:t xml:space="preserve">container images need to preserve </w:t>
      </w:r>
      <w:r w:rsidR="000375D8" w:rsidRPr="00205D5A">
        <w:rPr>
          <w:rFonts w:asciiTheme="minorHAnsi" w:hAnsiTheme="minorHAnsi"/>
          <w:lang w:val="en-US"/>
        </w:rPr>
        <w:lastRenderedPageBreak/>
        <w:t xml:space="preserve">confidentiality like databases like </w:t>
      </w:r>
      <w:proofErr w:type="spellStart"/>
      <w:r w:rsidR="000375D8" w:rsidRPr="00205D5A">
        <w:rPr>
          <w:rFonts w:asciiTheme="minorHAnsi" w:hAnsiTheme="minorHAnsi"/>
          <w:b/>
          <w:lang w:val="en-US"/>
        </w:rPr>
        <w:t>mysql</w:t>
      </w:r>
      <w:proofErr w:type="spellEnd"/>
      <w:r w:rsidR="000375D8" w:rsidRPr="00205D5A">
        <w:rPr>
          <w:rFonts w:asciiTheme="minorHAnsi" w:hAnsiTheme="minorHAnsi"/>
          <w:lang w:val="en-US"/>
        </w:rPr>
        <w:t xml:space="preserve"> and </w:t>
      </w:r>
      <w:proofErr w:type="spellStart"/>
      <w:r w:rsidR="000375D8" w:rsidRPr="00205D5A">
        <w:rPr>
          <w:rFonts w:asciiTheme="minorHAnsi" w:hAnsiTheme="minorHAnsi"/>
          <w:b/>
          <w:lang w:val="en-US"/>
        </w:rPr>
        <w:t>postgres</w:t>
      </w:r>
      <w:proofErr w:type="spellEnd"/>
      <w:r w:rsidR="000375D8" w:rsidRPr="00205D5A">
        <w:rPr>
          <w:rFonts w:asciiTheme="minorHAnsi" w:hAnsiTheme="minorHAnsi"/>
          <w:lang w:val="en-US"/>
        </w:rPr>
        <w:t xml:space="preserve"> or handle SSL certificates and user data like </w:t>
      </w:r>
      <w:proofErr w:type="spellStart"/>
      <w:r w:rsidR="000375D8" w:rsidRPr="00205D5A">
        <w:rPr>
          <w:rFonts w:asciiTheme="minorHAnsi" w:hAnsiTheme="minorHAnsi"/>
          <w:b/>
          <w:lang w:val="en-US"/>
        </w:rPr>
        <w:t>nginx</w:t>
      </w:r>
      <w:proofErr w:type="spellEnd"/>
      <w:r w:rsidR="000375D8" w:rsidRPr="00205D5A">
        <w:rPr>
          <w:rFonts w:asciiTheme="minorHAnsi" w:hAnsiTheme="minorHAnsi"/>
          <w:lang w:val="en-US"/>
        </w:rPr>
        <w:t xml:space="preserve">. </w:t>
      </w:r>
      <w:r w:rsidR="00B97D74" w:rsidRPr="00205D5A">
        <w:rPr>
          <w:rFonts w:asciiTheme="minorHAnsi" w:hAnsiTheme="minorHAnsi"/>
          <w:lang w:val="en-US"/>
        </w:rPr>
        <w:t xml:space="preserve">Hence, </w:t>
      </w:r>
      <w:r w:rsidR="00AC6F60" w:rsidRPr="00205D5A">
        <w:rPr>
          <w:rFonts w:asciiTheme="minorHAnsi" w:hAnsiTheme="minorHAnsi"/>
          <w:lang w:val="en-US"/>
        </w:rPr>
        <w:t>we address this popularity by offering secure versions of these container imagers as secure container images instead.</w:t>
      </w:r>
      <w:r w:rsidR="00B97D74" w:rsidRPr="00205D5A">
        <w:rPr>
          <w:rFonts w:asciiTheme="minorHAnsi" w:hAnsiTheme="minorHAnsi"/>
          <w:lang w:val="en-US"/>
        </w:rPr>
        <w:t xml:space="preserve"> </w:t>
      </w:r>
      <w:r w:rsidR="009D3B72" w:rsidRPr="00205D5A">
        <w:rPr>
          <w:rFonts w:asciiTheme="minorHAnsi" w:hAnsiTheme="minorHAnsi"/>
          <w:lang w:val="en-US"/>
        </w:rPr>
        <w:t xml:space="preserve">Hence, we provide a </w:t>
      </w:r>
      <w:r w:rsidR="009D3B72" w:rsidRPr="00205D5A">
        <w:rPr>
          <w:rFonts w:asciiTheme="minorHAnsi" w:hAnsiTheme="minorHAnsi"/>
          <w:b/>
          <w:lang w:val="en-US"/>
        </w:rPr>
        <w:t xml:space="preserve">secure container </w:t>
      </w:r>
      <w:r w:rsidR="00CF5E1F" w:rsidRPr="00205D5A">
        <w:rPr>
          <w:rFonts w:asciiTheme="minorHAnsi" w:hAnsiTheme="minorHAnsi"/>
          <w:b/>
          <w:lang w:val="en-US"/>
        </w:rPr>
        <w:t xml:space="preserve">image </w:t>
      </w:r>
      <w:r w:rsidR="009D3B72" w:rsidRPr="00205D5A">
        <w:rPr>
          <w:rFonts w:asciiTheme="minorHAnsi" w:hAnsiTheme="minorHAnsi"/>
          <w:b/>
          <w:lang w:val="en-US"/>
        </w:rPr>
        <w:t>subscription</w:t>
      </w:r>
      <w:r w:rsidR="009D3B72" w:rsidRPr="00205D5A">
        <w:rPr>
          <w:rFonts w:asciiTheme="minorHAnsi" w:hAnsiTheme="minorHAnsi"/>
          <w:lang w:val="en-US"/>
        </w:rPr>
        <w:t xml:space="preserve"> service for customers to be able to get access to well tuned versions </w:t>
      </w:r>
      <w:r w:rsidR="003B57EC" w:rsidRPr="00205D5A">
        <w:rPr>
          <w:rFonts w:asciiTheme="minorHAnsi" w:hAnsiTheme="minorHAnsi"/>
          <w:lang w:val="en-US"/>
        </w:rPr>
        <w:t>running inside of secure containers</w:t>
      </w:r>
      <w:r w:rsidR="009D3B72" w:rsidRPr="00205D5A">
        <w:rPr>
          <w:rFonts w:asciiTheme="minorHAnsi" w:hAnsiTheme="minorHAnsi"/>
          <w:lang w:val="en-US"/>
        </w:rPr>
        <w:t>.</w:t>
      </w:r>
    </w:p>
    <w:p w14:paraId="5928D6DD" w14:textId="36E82613" w:rsidR="00833A0E" w:rsidRPr="00205D5A" w:rsidRDefault="00833A0E" w:rsidP="005047CF">
      <w:pPr>
        <w:pStyle w:val="H2020Standard"/>
        <w:tabs>
          <w:tab w:val="left" w:pos="901"/>
        </w:tabs>
        <w:rPr>
          <w:rFonts w:asciiTheme="minorHAnsi" w:hAnsiTheme="minorHAnsi"/>
          <w:lang w:val="en-US"/>
        </w:rPr>
      </w:pPr>
      <w:r w:rsidRPr="00205D5A">
        <w:rPr>
          <w:rFonts w:asciiTheme="minorHAnsi" w:hAnsiTheme="minorHAnsi"/>
          <w:lang w:val="en-US"/>
        </w:rPr>
        <w:t xml:space="preserve">As we have already mentioned, in particular, companies running a large number of hosts adopt Docker. Our focus for the pilot sessions and for the later market entrance is to provide an attractive option for SMEs with a large demand for computing resources. SMEs can reduce their capital investment in hardware by renting resources from cloud providers. </w:t>
      </w:r>
      <w:r w:rsidR="003642E1" w:rsidRPr="00205D5A">
        <w:rPr>
          <w:rFonts w:asciiTheme="minorHAnsi" w:hAnsiTheme="minorHAnsi"/>
          <w:lang w:val="en-US"/>
        </w:rPr>
        <w:t xml:space="preserve">So far, </w:t>
      </w:r>
      <w:r w:rsidRPr="00205D5A">
        <w:rPr>
          <w:rFonts w:asciiTheme="minorHAnsi" w:hAnsiTheme="minorHAnsi"/>
          <w:lang w:val="en-US"/>
        </w:rPr>
        <w:t>the limited security isolation of containers either</w:t>
      </w:r>
      <w:r w:rsidR="003642E1" w:rsidRPr="00205D5A">
        <w:rPr>
          <w:rFonts w:asciiTheme="minorHAnsi" w:hAnsiTheme="minorHAnsi"/>
          <w:lang w:val="en-US"/>
        </w:rPr>
        <w:t xml:space="preserve"> </w:t>
      </w:r>
      <w:r w:rsidRPr="00205D5A">
        <w:rPr>
          <w:rFonts w:asciiTheme="minorHAnsi" w:hAnsiTheme="minorHAnsi"/>
          <w:lang w:val="en-US"/>
        </w:rPr>
        <w:t>f</w:t>
      </w:r>
      <w:r w:rsidR="003642E1" w:rsidRPr="00205D5A">
        <w:rPr>
          <w:rFonts w:asciiTheme="minorHAnsi" w:hAnsiTheme="minorHAnsi"/>
          <w:lang w:val="en-US"/>
        </w:rPr>
        <w:t xml:space="preserve">orces these companies to run the containers inside of separate VMs or avoid to run containers. The SCP platform offers - in form of secure containers – a superior security isolation without the need for VMs or physical hosts. </w:t>
      </w:r>
      <w:r w:rsidRPr="00205D5A">
        <w:rPr>
          <w:rFonts w:asciiTheme="minorHAnsi" w:hAnsiTheme="minorHAnsi"/>
          <w:lang w:val="en-US"/>
        </w:rPr>
        <w:t xml:space="preserve">   </w:t>
      </w:r>
    </w:p>
    <w:p w14:paraId="51E402D0" w14:textId="11FED261" w:rsidR="00D21008" w:rsidRPr="00205D5A" w:rsidRDefault="00D21008" w:rsidP="00D21008">
      <w:pPr>
        <w:pStyle w:val="berschrift3"/>
        <w:ind w:left="708"/>
        <w:rPr>
          <w:rFonts w:asciiTheme="minorHAnsi" w:hAnsiTheme="minorHAnsi"/>
        </w:rPr>
      </w:pPr>
      <w:bookmarkStart w:id="37" w:name="_Toc465148679"/>
      <w:r w:rsidRPr="00205D5A">
        <w:rPr>
          <w:rFonts w:asciiTheme="minorHAnsi" w:hAnsiTheme="minorHAnsi"/>
          <w:i/>
          <w:lang w:val="en-US"/>
        </w:rPr>
        <w:t>Economic Impact</w:t>
      </w:r>
      <w:bookmarkStart w:id="38" w:name="_Ref445642751"/>
      <w:bookmarkStart w:id="39" w:name="_Toc445823618"/>
      <w:bookmarkEnd w:id="37"/>
      <w:r w:rsidR="00527731" w:rsidRPr="00205D5A">
        <w:rPr>
          <w:rFonts w:asciiTheme="minorHAnsi" w:hAnsiTheme="minorHAnsi"/>
        </w:rPr>
        <w:t xml:space="preserve"> </w:t>
      </w:r>
      <w:bookmarkEnd w:id="38"/>
      <w:bookmarkEnd w:id="39"/>
    </w:p>
    <w:p w14:paraId="419324FD" w14:textId="77777777" w:rsidR="00502B38" w:rsidRPr="00205D5A" w:rsidRDefault="00502B38" w:rsidP="003572A4">
      <w:pPr>
        <w:jc w:val="both"/>
        <w:rPr>
          <w:rFonts w:asciiTheme="minorHAnsi" w:hAnsiTheme="minorHAnsi"/>
          <w:sz w:val="22"/>
          <w:szCs w:val="22"/>
          <w:lang w:val="en-GB"/>
        </w:rPr>
      </w:pPr>
      <w:r w:rsidRPr="00205D5A">
        <w:rPr>
          <w:rFonts w:asciiTheme="minorHAnsi" w:hAnsiTheme="minorHAnsi"/>
          <w:sz w:val="22"/>
          <w:szCs w:val="22"/>
          <w:lang w:val="en-GB"/>
        </w:rPr>
        <w:t>The business impact of cyber attacks alone in Europe is estimated at 61 B$ in 2015, with approximately 74% of EU small businesses experiencing some form of data breach each year. SME businesses especially are vulnerable to cyber threats as they typically lack the expertise and manpower to ensure cyber defences are current and relevant for their business needs. This situation is compounded by a lack of awareness of cyber threats by up to 1 in 3 SMEs surveyed, which is a key hurdle in adoption of cyber security strategies and tactics. Cyber insurance, a key tool to mitigate the impact of cyber threats, has a market penetration of approximately 35% amongst EU businesses, with only 19% of SMEs holding a cyber insurance policy. An UK government commissioned report by Price Waterhouse Cooper in 2015 estimates the average costs of a 'worst case' data breach for SMEs at 75,000 - 311,000 £. </w:t>
      </w:r>
    </w:p>
    <w:p w14:paraId="44FED474" w14:textId="77777777" w:rsidR="00502B38" w:rsidRPr="00205D5A" w:rsidRDefault="00502B38" w:rsidP="00502B38">
      <w:pPr>
        <w:rPr>
          <w:rFonts w:asciiTheme="minorHAnsi" w:hAnsiTheme="minorHAnsi"/>
          <w:sz w:val="22"/>
          <w:szCs w:val="22"/>
          <w:lang w:val="en-GB"/>
        </w:rPr>
      </w:pPr>
    </w:p>
    <w:p w14:paraId="7F29381C" w14:textId="04BE421B"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 xml:space="preserve">With approximately 22 million SME businesses in the EU, most of whom have some digital footprint and therefore vulnerability to cyber threats, the potential market for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is large in volume, as is the impact of an effective and sustainably engaging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platform. European SMEs are responsible for creating 85% of all new EU jobs and provided two-thirds of the total private sector EU employment in 2015. The data breach costs estimated above are simply not sustainable for the majority of SMEs and negatively impact employment. The potential societal impact of </w:t>
      </w:r>
      <w:r w:rsidR="00D55D95" w:rsidRPr="00205D5A">
        <w:rPr>
          <w:rFonts w:asciiTheme="minorHAnsi" w:hAnsiTheme="minorHAnsi"/>
          <w:sz w:val="22"/>
          <w:szCs w:val="22"/>
          <w:lang w:val="en-GB"/>
        </w:rPr>
        <w:t>SCP</w:t>
      </w:r>
      <w:r w:rsidRPr="00205D5A">
        <w:rPr>
          <w:rFonts w:asciiTheme="minorHAnsi" w:hAnsiTheme="minorHAnsi"/>
          <w:sz w:val="22"/>
          <w:szCs w:val="22"/>
          <w:lang w:val="en-GB"/>
        </w:rPr>
        <w:t xml:space="preserve"> extends beyond helping safeguard jobs within SMEs to protecting personal identifying information (PII) of clients and business partners. </w:t>
      </w:r>
      <w:r w:rsidR="00D55D95" w:rsidRPr="00205D5A">
        <w:rPr>
          <w:rFonts w:asciiTheme="minorHAnsi" w:hAnsiTheme="minorHAnsi"/>
          <w:sz w:val="22"/>
          <w:szCs w:val="22"/>
          <w:lang w:val="en-GB"/>
        </w:rPr>
        <w:t>CSP</w:t>
      </w:r>
      <w:r w:rsidRPr="00205D5A">
        <w:rPr>
          <w:rFonts w:asciiTheme="minorHAnsi" w:hAnsiTheme="minorHAnsi"/>
          <w:sz w:val="22"/>
          <w:szCs w:val="22"/>
          <w:lang w:val="en-GB"/>
        </w:rPr>
        <w:t xml:space="preserve"> will be a vital tool in enabling these SMEs to safely maximise their use of digital economic channels, increase competitiveness and bring innovative new products and services to market. </w:t>
      </w:r>
    </w:p>
    <w:p w14:paraId="6B5A7F6F" w14:textId="77777777" w:rsidR="00502B38" w:rsidRPr="00205D5A" w:rsidRDefault="00502B38" w:rsidP="00502B38">
      <w:pPr>
        <w:rPr>
          <w:rFonts w:asciiTheme="minorHAnsi" w:hAnsiTheme="minorHAnsi"/>
          <w:sz w:val="22"/>
          <w:szCs w:val="22"/>
          <w:lang w:val="en-GB"/>
        </w:rPr>
      </w:pPr>
    </w:p>
    <w:p w14:paraId="09D7A982" w14:textId="77777777" w:rsidR="00502B38" w:rsidRPr="00205D5A" w:rsidRDefault="00502B38" w:rsidP="00D55D95">
      <w:pPr>
        <w:jc w:val="both"/>
        <w:rPr>
          <w:rFonts w:asciiTheme="minorHAnsi" w:hAnsiTheme="minorHAnsi"/>
          <w:sz w:val="22"/>
          <w:szCs w:val="22"/>
          <w:lang w:val="en-GB"/>
        </w:rPr>
      </w:pPr>
      <w:r w:rsidRPr="00205D5A">
        <w:rPr>
          <w:rFonts w:asciiTheme="minorHAnsi" w:hAnsiTheme="minorHAnsi"/>
          <w:sz w:val="22"/>
          <w:szCs w:val="22"/>
          <w:lang w:val="en-GB"/>
        </w:rPr>
        <w:t>A common theme amongst European SMEs aware of cyber threats is the perception of lost customer data as having the most impact on their business. This statistic reflects the needs revealed by SMEs:</w:t>
      </w:r>
    </w:p>
    <w:p w14:paraId="318E8E29"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digital tools that enable growth of their business and enhanced competitive advantage</w:t>
      </w:r>
    </w:p>
    <w:p w14:paraId="44F07BA2"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access expertise assisting them through the experience of adopting cyber security best practices</w:t>
      </w:r>
    </w:p>
    <w:p w14:paraId="58C3CD4B" w14:textId="77777777" w:rsidR="00502B38" w:rsidRPr="00205D5A" w:rsidRDefault="00502B38" w:rsidP="00E36437">
      <w:pPr>
        <w:numPr>
          <w:ilvl w:val="0"/>
          <w:numId w:val="23"/>
        </w:numPr>
        <w:tabs>
          <w:tab w:val="clear" w:pos="360"/>
        </w:tabs>
        <w:jc w:val="both"/>
        <w:rPr>
          <w:rFonts w:asciiTheme="minorHAnsi" w:hAnsiTheme="minorHAnsi"/>
          <w:sz w:val="22"/>
          <w:szCs w:val="22"/>
          <w:lang w:val="en-GB"/>
        </w:rPr>
      </w:pPr>
      <w:r w:rsidRPr="00205D5A">
        <w:rPr>
          <w:rFonts w:asciiTheme="minorHAnsi" w:hAnsiTheme="minorHAnsi"/>
          <w:sz w:val="22"/>
          <w:szCs w:val="22"/>
          <w:lang w:val="en-GB"/>
        </w:rPr>
        <w:t>to reduce the complexity of understanding cyber risk and cyber security landscapes</w:t>
      </w:r>
    </w:p>
    <w:p w14:paraId="6AA78F1C" w14:textId="77777777" w:rsidR="00502B38" w:rsidRPr="00205D5A" w:rsidRDefault="00502B38" w:rsidP="00502B38">
      <w:pPr>
        <w:rPr>
          <w:rFonts w:asciiTheme="minorHAnsi" w:hAnsiTheme="minorHAnsi"/>
          <w:sz w:val="22"/>
          <w:szCs w:val="22"/>
          <w:lang w:val="en-GB"/>
        </w:rPr>
      </w:pPr>
    </w:p>
    <w:p w14:paraId="0783A04A" w14:textId="5D4F1869" w:rsidR="00527731" w:rsidRPr="00205D5A" w:rsidRDefault="00D55D95" w:rsidP="00502B38">
      <w:pPr>
        <w:rPr>
          <w:rFonts w:asciiTheme="minorHAnsi" w:hAnsiTheme="minorHAnsi"/>
          <w:sz w:val="22"/>
          <w:szCs w:val="22"/>
        </w:rPr>
      </w:pPr>
      <w:r w:rsidRPr="00205D5A">
        <w:rPr>
          <w:rFonts w:asciiTheme="minorHAnsi" w:hAnsiTheme="minorHAnsi"/>
          <w:sz w:val="22"/>
          <w:szCs w:val="22"/>
        </w:rPr>
        <w:t>The SCP platform provides a new product that is compatible with the very popular Docker platform but provides superior security level</w:t>
      </w:r>
      <w:r w:rsidR="00502B38" w:rsidRPr="00205D5A">
        <w:rPr>
          <w:rFonts w:asciiTheme="minorHAnsi" w:hAnsiTheme="minorHAnsi"/>
          <w:sz w:val="22"/>
          <w:szCs w:val="22"/>
        </w:rPr>
        <w:t>.</w:t>
      </w:r>
    </w:p>
    <w:p w14:paraId="6B41B4D5" w14:textId="77777777" w:rsidR="004F4781" w:rsidRPr="00205D5A" w:rsidRDefault="004F4781" w:rsidP="00502B38">
      <w:pPr>
        <w:rPr>
          <w:rFonts w:asciiTheme="minorHAnsi" w:hAnsiTheme="minorHAnsi"/>
        </w:rPr>
      </w:pPr>
    </w:p>
    <w:p w14:paraId="6E7B79DC" w14:textId="108E3265" w:rsidR="00527731" w:rsidRPr="00205D5A" w:rsidRDefault="00527731" w:rsidP="00527731">
      <w:pPr>
        <w:pStyle w:val="berschrift3"/>
        <w:ind w:left="708"/>
        <w:rPr>
          <w:rFonts w:asciiTheme="minorHAnsi" w:hAnsiTheme="minorHAnsi"/>
          <w:b w:val="0"/>
          <w:i/>
          <w:lang w:val="en-US"/>
        </w:rPr>
      </w:pPr>
      <w:bookmarkStart w:id="40" w:name="_Ref465030493"/>
      <w:bookmarkStart w:id="41" w:name="_Toc465148680"/>
      <w:r w:rsidRPr="00205D5A">
        <w:rPr>
          <w:rFonts w:asciiTheme="minorHAnsi" w:hAnsiTheme="minorHAnsi"/>
          <w:i/>
          <w:lang w:val="en-US"/>
        </w:rPr>
        <w:t>Market analysis, assumptions and revenues</w:t>
      </w:r>
      <w:bookmarkEnd w:id="40"/>
      <w:bookmarkEnd w:id="41"/>
    </w:p>
    <w:p w14:paraId="0CAA4C54" w14:textId="4FF7387B" w:rsidR="00084D92" w:rsidRPr="00205D5A" w:rsidRDefault="00E1437F" w:rsidP="00A52022">
      <w:pPr>
        <w:jc w:val="both"/>
        <w:rPr>
          <w:rFonts w:asciiTheme="minorHAnsi" w:hAnsiTheme="minorHAnsi"/>
          <w:sz w:val="22"/>
          <w:szCs w:val="22"/>
        </w:rPr>
      </w:pPr>
      <w:r w:rsidRPr="00205D5A">
        <w:rPr>
          <w:rFonts w:asciiTheme="minorHAnsi" w:hAnsiTheme="minorHAnsi"/>
          <w:sz w:val="22"/>
          <w:szCs w:val="22"/>
        </w:rPr>
        <w:t>Our current business plan considers the following services for the SCP platform</w:t>
      </w:r>
      <w:r w:rsidR="00472BE3" w:rsidRPr="00205D5A">
        <w:rPr>
          <w:rFonts w:asciiTheme="minorHAnsi" w:hAnsiTheme="minorHAnsi"/>
          <w:sz w:val="22"/>
          <w:szCs w:val="22"/>
        </w:rPr>
        <w:t xml:space="preserve"> </w:t>
      </w:r>
      <w:r w:rsidR="00385A0C" w:rsidRPr="00205D5A">
        <w:rPr>
          <w:rFonts w:asciiTheme="minorHAnsi" w:hAnsiTheme="minorHAnsi"/>
          <w:sz w:val="22"/>
          <w:szCs w:val="22"/>
        </w:rPr>
        <w:t>that are</w:t>
      </w:r>
      <w:r w:rsidR="00472BE3" w:rsidRPr="00205D5A">
        <w:rPr>
          <w:rFonts w:asciiTheme="minorHAnsi" w:hAnsiTheme="minorHAnsi"/>
          <w:sz w:val="22"/>
          <w:szCs w:val="22"/>
        </w:rPr>
        <w:t xml:space="preserve"> similar to that of Docker </w:t>
      </w:r>
      <w:proofErr w:type="spellStart"/>
      <w:r w:rsidR="00472BE3" w:rsidRPr="00205D5A">
        <w:rPr>
          <w:rFonts w:asciiTheme="minorHAnsi" w:hAnsiTheme="minorHAnsi"/>
          <w:sz w:val="22"/>
          <w:szCs w:val="22"/>
        </w:rPr>
        <w:t>Inc</w:t>
      </w:r>
      <w:proofErr w:type="spellEnd"/>
      <w:r w:rsidRPr="00205D5A">
        <w:rPr>
          <w:rFonts w:asciiTheme="minorHAnsi" w:hAnsiTheme="minorHAnsi"/>
          <w:sz w:val="22"/>
          <w:szCs w:val="22"/>
        </w:rPr>
        <w:t>:</w:t>
      </w:r>
    </w:p>
    <w:p w14:paraId="14FC6A48" w14:textId="77777777" w:rsidR="00472BE3"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One </w:t>
      </w:r>
      <w:r w:rsidRPr="00205D5A">
        <w:rPr>
          <w:rFonts w:asciiTheme="minorHAnsi" w:hAnsiTheme="minorHAnsi"/>
          <w:b/>
          <w:sz w:val="22"/>
          <w:szCs w:val="22"/>
          <w:lang w:val="en-US"/>
        </w:rPr>
        <w:t>business day support</w:t>
      </w:r>
      <w:r w:rsidRPr="00205D5A">
        <w:rPr>
          <w:rFonts w:asciiTheme="minorHAnsi" w:hAnsiTheme="minorHAnsi"/>
          <w:sz w:val="22"/>
          <w:szCs w:val="22"/>
          <w:lang w:val="en-US"/>
        </w:rPr>
        <w:t xml:space="preserve"> will cost €1000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instance</w:t>
      </w:r>
      <w:r w:rsidRPr="00205D5A">
        <w:rPr>
          <w:rFonts w:asciiTheme="minorHAnsi" w:hAnsiTheme="minorHAnsi"/>
          <w:sz w:val="22"/>
          <w:szCs w:val="22"/>
          <w:lang w:val="en-US"/>
        </w:rPr>
        <w:t xml:space="preserve">, i.e., </w:t>
      </w:r>
      <w:r w:rsidR="00472BE3" w:rsidRPr="00205D5A">
        <w:rPr>
          <w:rFonts w:asciiTheme="minorHAnsi" w:hAnsiTheme="minorHAnsi"/>
          <w:sz w:val="22"/>
          <w:szCs w:val="22"/>
          <w:lang w:val="en-US"/>
        </w:rPr>
        <w:t>the SCP platform</w:t>
      </w:r>
      <w:r w:rsidRPr="00205D5A">
        <w:rPr>
          <w:rFonts w:asciiTheme="minorHAnsi" w:hAnsiTheme="minorHAnsi"/>
          <w:sz w:val="22"/>
          <w:szCs w:val="22"/>
          <w:lang w:val="en-US"/>
        </w:rPr>
        <w:t xml:space="preserve"> running on a single physical or virtual computer. </w:t>
      </w:r>
    </w:p>
    <w:p w14:paraId="7990A591" w14:textId="44F5494D" w:rsidR="00E1437F" w:rsidRPr="00205D5A" w:rsidRDefault="004B7000"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business critical support</w:t>
      </w:r>
      <w:r w:rsidRPr="00205D5A">
        <w:rPr>
          <w:rFonts w:asciiTheme="minorHAnsi" w:hAnsiTheme="minorHAnsi"/>
          <w:sz w:val="22"/>
          <w:szCs w:val="22"/>
          <w:lang w:val="en-US"/>
        </w:rPr>
        <w:t xml:space="preserve"> will cost </w:t>
      </w:r>
      <w:r w:rsidR="00472BE3" w:rsidRPr="00205D5A">
        <w:rPr>
          <w:rFonts w:asciiTheme="minorHAnsi" w:hAnsiTheme="minorHAnsi"/>
          <w:sz w:val="22"/>
          <w:szCs w:val="22"/>
          <w:lang w:val="en-US"/>
        </w:rPr>
        <w:t>€</w:t>
      </w:r>
      <w:r w:rsidRPr="00205D5A">
        <w:rPr>
          <w:rFonts w:asciiTheme="minorHAnsi" w:hAnsiTheme="minorHAnsi"/>
          <w:sz w:val="22"/>
          <w:szCs w:val="22"/>
          <w:lang w:val="en-US"/>
        </w:rPr>
        <w:t xml:space="preserve">2000 </w:t>
      </w:r>
      <w:r w:rsidRPr="00205D5A">
        <w:rPr>
          <w:rFonts w:asciiTheme="minorHAnsi" w:hAnsiTheme="minorHAnsi"/>
          <w:b/>
          <w:sz w:val="22"/>
          <w:szCs w:val="22"/>
          <w:lang w:val="en-US"/>
        </w:rPr>
        <w:t>yearly per instance</w:t>
      </w:r>
      <w:r w:rsidRPr="00205D5A">
        <w:rPr>
          <w:rFonts w:asciiTheme="minorHAnsi" w:hAnsiTheme="minorHAnsi"/>
          <w:sz w:val="22"/>
          <w:szCs w:val="22"/>
          <w:lang w:val="en-US"/>
        </w:rPr>
        <w:t xml:space="preserve"> and will include 24/7/365 support.   </w:t>
      </w:r>
    </w:p>
    <w:p w14:paraId="5A3EB7E6" w14:textId="7A624CA0" w:rsidR="00385A0C" w:rsidRPr="00205D5A" w:rsidRDefault="00385A0C" w:rsidP="00A52022">
      <w:pPr>
        <w:jc w:val="both"/>
        <w:rPr>
          <w:rFonts w:asciiTheme="minorHAnsi" w:hAnsiTheme="minorHAnsi"/>
          <w:sz w:val="22"/>
          <w:szCs w:val="22"/>
        </w:rPr>
      </w:pPr>
      <w:r w:rsidRPr="00205D5A">
        <w:rPr>
          <w:rFonts w:asciiTheme="minorHAnsi" w:hAnsiTheme="minorHAnsi"/>
          <w:sz w:val="22"/>
          <w:szCs w:val="22"/>
        </w:rPr>
        <w:lastRenderedPageBreak/>
        <w:t>Note, however, that these service contracts focusing on the support of secure containers.</w:t>
      </w:r>
      <w:r w:rsidR="00CF5E1F" w:rsidRPr="00205D5A">
        <w:rPr>
          <w:rFonts w:asciiTheme="minorHAnsi" w:hAnsiTheme="minorHAnsi"/>
          <w:sz w:val="22"/>
          <w:szCs w:val="22"/>
        </w:rPr>
        <w:t xml:space="preserve"> The potential market for this is huge. According to one of the largest study regarding the usage of Docker</w:t>
      </w:r>
      <w:r w:rsidR="00CF5E1F" w:rsidRPr="00205D5A">
        <w:rPr>
          <w:rFonts w:asciiTheme="minorHAnsi" w:hAnsiTheme="minorHAnsi"/>
          <w:sz w:val="22"/>
          <w:szCs w:val="22"/>
          <w:vertAlign w:val="superscript"/>
        </w:rPr>
        <w:fldChar w:fldCharType="begin"/>
      </w:r>
      <w:r w:rsidR="00CF5E1F" w:rsidRPr="00205D5A">
        <w:rPr>
          <w:rFonts w:asciiTheme="minorHAnsi" w:hAnsiTheme="minorHAnsi"/>
          <w:sz w:val="22"/>
          <w:szCs w:val="22"/>
          <w:vertAlign w:val="superscript"/>
        </w:rPr>
        <w:instrText xml:space="preserve"> NOTEREF _Ref465003176 \h  \* MERGEFORMAT </w:instrText>
      </w:r>
      <w:r w:rsidR="00CF5E1F" w:rsidRPr="00205D5A">
        <w:rPr>
          <w:rFonts w:asciiTheme="minorHAnsi" w:hAnsiTheme="minorHAnsi"/>
          <w:sz w:val="22"/>
          <w:szCs w:val="22"/>
          <w:vertAlign w:val="superscript"/>
        </w:rPr>
      </w:r>
      <w:r w:rsidR="00CF5E1F" w:rsidRPr="00205D5A">
        <w:rPr>
          <w:rFonts w:asciiTheme="minorHAnsi" w:hAnsiTheme="minorHAnsi"/>
          <w:sz w:val="22"/>
          <w:szCs w:val="22"/>
          <w:vertAlign w:val="superscript"/>
        </w:rPr>
        <w:fldChar w:fldCharType="separate"/>
      </w:r>
      <w:r w:rsidR="009E6E7D">
        <w:rPr>
          <w:rFonts w:asciiTheme="minorHAnsi" w:hAnsiTheme="minorHAnsi"/>
          <w:sz w:val="22"/>
          <w:szCs w:val="22"/>
          <w:vertAlign w:val="superscript"/>
        </w:rPr>
        <w:t>20</w:t>
      </w:r>
      <w:r w:rsidR="00CF5E1F" w:rsidRPr="00205D5A">
        <w:rPr>
          <w:rFonts w:asciiTheme="minorHAnsi" w:hAnsiTheme="minorHAnsi"/>
          <w:sz w:val="22"/>
          <w:szCs w:val="22"/>
          <w:vertAlign w:val="superscript"/>
        </w:rPr>
        <w:fldChar w:fldCharType="end"/>
      </w:r>
      <w:r w:rsidR="00CF5E1F" w:rsidRPr="00205D5A">
        <w:rPr>
          <w:rFonts w:asciiTheme="minorHAnsi" w:hAnsiTheme="minorHAnsi"/>
          <w:sz w:val="22"/>
          <w:szCs w:val="22"/>
        </w:rPr>
        <w:t>, about 10% of the hosts run a Docker instance. This means there is extremely large potential market for the SCP technology.</w:t>
      </w:r>
    </w:p>
    <w:p w14:paraId="6BEBDC80" w14:textId="77777777" w:rsidR="00CF5E1F" w:rsidRPr="00205D5A" w:rsidRDefault="00CF5E1F" w:rsidP="00385A0C">
      <w:pPr>
        <w:rPr>
          <w:rFonts w:asciiTheme="minorHAnsi" w:hAnsiTheme="minorHAnsi"/>
          <w:sz w:val="22"/>
          <w:szCs w:val="22"/>
        </w:rPr>
      </w:pPr>
    </w:p>
    <w:p w14:paraId="282292CF" w14:textId="2A95FF1D" w:rsidR="00CF5E1F" w:rsidRPr="00205D5A" w:rsidRDefault="00CF5E1F" w:rsidP="00385A0C">
      <w:pPr>
        <w:rPr>
          <w:rFonts w:asciiTheme="minorHAnsi" w:hAnsiTheme="minorHAnsi"/>
          <w:sz w:val="22"/>
          <w:szCs w:val="22"/>
        </w:rPr>
      </w:pPr>
      <w:r w:rsidRPr="00205D5A">
        <w:rPr>
          <w:rFonts w:asciiTheme="minorHAnsi" w:hAnsiTheme="minorHAnsi"/>
          <w:sz w:val="22"/>
          <w:szCs w:val="22"/>
        </w:rPr>
        <w:t xml:space="preserve">As an extension of the Docker business model, we provide the following extensions. </w:t>
      </w:r>
    </w:p>
    <w:p w14:paraId="3E0C1828" w14:textId="341CC6C5" w:rsidR="00CF5E1F" w:rsidRPr="00205D5A" w:rsidRDefault="00CF5E1F" w:rsidP="00E36437">
      <w:pPr>
        <w:pStyle w:val="Listenabsatz"/>
        <w:numPr>
          <w:ilvl w:val="0"/>
          <w:numId w:val="22"/>
        </w:numPr>
        <w:jc w:val="both"/>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secure container image subscription</w:t>
      </w:r>
      <w:r w:rsidRPr="00205D5A">
        <w:rPr>
          <w:rFonts w:asciiTheme="minorHAnsi" w:hAnsiTheme="minorHAnsi"/>
          <w:sz w:val="22"/>
          <w:szCs w:val="22"/>
          <w:lang w:val="en-US"/>
        </w:rPr>
        <w:t xml:space="preserve"> service. For each secure container image, </w:t>
      </w:r>
      <w:r w:rsidR="00CC0E95" w:rsidRPr="00205D5A">
        <w:rPr>
          <w:rFonts w:asciiTheme="minorHAnsi" w:hAnsiTheme="minorHAnsi"/>
          <w:sz w:val="22"/>
          <w:szCs w:val="22"/>
          <w:lang w:val="en-US"/>
        </w:rPr>
        <w:t xml:space="preserve">one must sign up for a yearly contract. Combining this with a </w:t>
      </w:r>
      <w:r w:rsidR="00CC0E95" w:rsidRPr="00205D5A">
        <w:rPr>
          <w:rFonts w:asciiTheme="minorHAnsi" w:hAnsiTheme="minorHAnsi"/>
          <w:b/>
          <w:sz w:val="22"/>
          <w:szCs w:val="22"/>
          <w:lang w:val="en-US"/>
        </w:rPr>
        <w:t xml:space="preserve">business day support </w:t>
      </w:r>
      <w:r w:rsidR="00CC0E95" w:rsidRPr="00205D5A">
        <w:rPr>
          <w:rFonts w:asciiTheme="minorHAnsi" w:hAnsiTheme="minorHAnsi"/>
          <w:sz w:val="22"/>
          <w:szCs w:val="22"/>
          <w:lang w:val="en-US"/>
        </w:rPr>
        <w:t xml:space="preserve">this will cost €1000 </w:t>
      </w:r>
      <w:r w:rsidR="00CC0E95" w:rsidRPr="00205D5A">
        <w:rPr>
          <w:rFonts w:asciiTheme="minorHAnsi" w:hAnsiTheme="minorHAnsi"/>
          <w:b/>
          <w:sz w:val="22"/>
          <w:szCs w:val="22"/>
          <w:lang w:val="en-US"/>
        </w:rPr>
        <w:t>yearly</w:t>
      </w:r>
      <w:r w:rsidR="00CC0E95" w:rsidRPr="00205D5A">
        <w:rPr>
          <w:rFonts w:asciiTheme="minorHAnsi" w:hAnsiTheme="minorHAnsi"/>
          <w:sz w:val="22"/>
          <w:szCs w:val="22"/>
          <w:lang w:val="en-US"/>
        </w:rPr>
        <w:t xml:space="preserve"> </w:t>
      </w:r>
      <w:r w:rsidR="00CC0E95" w:rsidRPr="00205D5A">
        <w:rPr>
          <w:rFonts w:asciiTheme="minorHAnsi" w:hAnsiTheme="minorHAnsi"/>
          <w:b/>
          <w:sz w:val="22"/>
          <w:szCs w:val="22"/>
          <w:lang w:val="en-US"/>
        </w:rPr>
        <w:t xml:space="preserve">per image. </w:t>
      </w:r>
      <w:r w:rsidR="00CC0E95" w:rsidRPr="00205D5A">
        <w:rPr>
          <w:rFonts w:asciiTheme="minorHAnsi" w:hAnsiTheme="minorHAnsi"/>
          <w:sz w:val="22"/>
          <w:szCs w:val="22"/>
          <w:lang w:val="en-US"/>
        </w:rPr>
        <w:t>Note that this comes on top of the support contracts.</w:t>
      </w:r>
    </w:p>
    <w:p w14:paraId="71078893" w14:textId="42B01A12" w:rsidR="00CF5E1F" w:rsidRPr="00205D5A" w:rsidRDefault="00CC0E95" w:rsidP="00E36437">
      <w:pPr>
        <w:pStyle w:val="Listenabsatz"/>
        <w:numPr>
          <w:ilvl w:val="0"/>
          <w:numId w:val="22"/>
        </w:numPr>
        <w:rPr>
          <w:rFonts w:asciiTheme="minorHAnsi" w:hAnsiTheme="minorHAnsi"/>
          <w:sz w:val="22"/>
          <w:szCs w:val="22"/>
        </w:rPr>
      </w:pPr>
      <w:r w:rsidRPr="00205D5A">
        <w:rPr>
          <w:rFonts w:asciiTheme="minorHAnsi" w:hAnsiTheme="minorHAnsi"/>
          <w:sz w:val="22"/>
          <w:szCs w:val="22"/>
          <w:lang w:val="en-US"/>
        </w:rPr>
        <w:t xml:space="preserve">A </w:t>
      </w:r>
      <w:r w:rsidRPr="00205D5A">
        <w:rPr>
          <w:rFonts w:asciiTheme="minorHAnsi" w:hAnsiTheme="minorHAnsi"/>
          <w:b/>
          <w:sz w:val="22"/>
          <w:szCs w:val="22"/>
          <w:lang w:val="en-US"/>
        </w:rPr>
        <w:t xml:space="preserve">business critical support </w:t>
      </w:r>
      <w:r w:rsidRPr="00205D5A">
        <w:rPr>
          <w:rFonts w:asciiTheme="minorHAnsi" w:hAnsiTheme="minorHAnsi"/>
          <w:sz w:val="22"/>
          <w:szCs w:val="22"/>
          <w:lang w:val="en-US"/>
        </w:rPr>
        <w:t xml:space="preserve">for a </w:t>
      </w:r>
      <w:r w:rsidRPr="00205D5A">
        <w:rPr>
          <w:rFonts w:asciiTheme="minorHAnsi" w:hAnsiTheme="minorHAnsi"/>
          <w:b/>
          <w:sz w:val="22"/>
          <w:szCs w:val="22"/>
          <w:lang w:val="en-US"/>
        </w:rPr>
        <w:t xml:space="preserve">secure container image </w:t>
      </w:r>
      <w:r w:rsidRPr="00205D5A">
        <w:rPr>
          <w:rFonts w:asciiTheme="minorHAnsi" w:hAnsiTheme="minorHAnsi"/>
          <w:sz w:val="22"/>
          <w:szCs w:val="22"/>
          <w:lang w:val="en-US"/>
        </w:rPr>
        <w:t xml:space="preserve">costs €2000 </w:t>
      </w:r>
      <w:r w:rsidRPr="00205D5A">
        <w:rPr>
          <w:rFonts w:asciiTheme="minorHAnsi" w:hAnsiTheme="minorHAnsi"/>
          <w:b/>
          <w:sz w:val="22"/>
          <w:szCs w:val="22"/>
          <w:lang w:val="en-US"/>
        </w:rPr>
        <w:t>yearly</w:t>
      </w:r>
      <w:r w:rsidRPr="00205D5A">
        <w:rPr>
          <w:rFonts w:asciiTheme="minorHAnsi" w:hAnsiTheme="minorHAnsi"/>
          <w:sz w:val="22"/>
          <w:szCs w:val="22"/>
          <w:lang w:val="en-US"/>
        </w:rPr>
        <w:t xml:space="preserve"> </w:t>
      </w:r>
      <w:r w:rsidRPr="00205D5A">
        <w:rPr>
          <w:rFonts w:asciiTheme="minorHAnsi" w:hAnsiTheme="minorHAnsi"/>
          <w:b/>
          <w:sz w:val="22"/>
          <w:szCs w:val="22"/>
          <w:lang w:val="en-US"/>
        </w:rPr>
        <w:t>per image.</w:t>
      </w:r>
    </w:p>
    <w:p w14:paraId="5E4F59F7" w14:textId="77777777" w:rsidR="00CC0E95" w:rsidRPr="00205D5A" w:rsidRDefault="00CC0E95" w:rsidP="00CC0E95">
      <w:pPr>
        <w:rPr>
          <w:rFonts w:asciiTheme="minorHAnsi" w:hAnsiTheme="minorHAnsi"/>
          <w:sz w:val="22"/>
          <w:szCs w:val="22"/>
        </w:rPr>
      </w:pPr>
    </w:p>
    <w:p w14:paraId="0D07E08F" w14:textId="1F2ADA7F" w:rsidR="004B7000" w:rsidRPr="00205D5A" w:rsidRDefault="00CC0E95" w:rsidP="00A52022">
      <w:pPr>
        <w:jc w:val="both"/>
        <w:rPr>
          <w:rFonts w:asciiTheme="minorHAnsi" w:hAnsiTheme="minorHAnsi"/>
          <w:sz w:val="22"/>
          <w:szCs w:val="22"/>
        </w:rPr>
      </w:pPr>
      <w:r w:rsidRPr="00205D5A">
        <w:rPr>
          <w:rFonts w:asciiTheme="minorHAnsi" w:hAnsiTheme="minorHAnsi"/>
          <w:sz w:val="22"/>
          <w:szCs w:val="22"/>
        </w:rPr>
        <w:t>In particular, for companies running a large number of instances and images, we will provide a</w:t>
      </w:r>
      <w:r w:rsidR="00CF5E1F" w:rsidRPr="00205D5A">
        <w:rPr>
          <w:rFonts w:asciiTheme="minorHAnsi" w:hAnsiTheme="minorHAnsi"/>
          <w:sz w:val="22"/>
          <w:szCs w:val="22"/>
        </w:rPr>
        <w:t xml:space="preserve">n </w:t>
      </w:r>
      <w:r w:rsidR="00CF5E1F" w:rsidRPr="00205D5A">
        <w:rPr>
          <w:rFonts w:asciiTheme="minorHAnsi" w:hAnsiTheme="minorHAnsi"/>
          <w:b/>
          <w:sz w:val="22"/>
          <w:szCs w:val="22"/>
        </w:rPr>
        <w:t>enterprise-level subscription service</w:t>
      </w:r>
      <w:r w:rsidRPr="00205D5A">
        <w:rPr>
          <w:rFonts w:asciiTheme="minorHAnsi" w:hAnsiTheme="minorHAnsi"/>
          <w:sz w:val="22"/>
          <w:szCs w:val="22"/>
        </w:rPr>
        <w:t xml:space="preserve">. This includes </w:t>
      </w:r>
      <w:r w:rsidRPr="00205D5A">
        <w:rPr>
          <w:rFonts w:asciiTheme="minorHAnsi" w:hAnsiTheme="minorHAnsi"/>
          <w:b/>
          <w:sz w:val="22"/>
          <w:szCs w:val="22"/>
        </w:rPr>
        <w:t>business critical support</w:t>
      </w:r>
      <w:r w:rsidRPr="00205D5A">
        <w:rPr>
          <w:rFonts w:asciiTheme="minorHAnsi" w:hAnsiTheme="minorHAnsi"/>
          <w:sz w:val="22"/>
          <w:szCs w:val="22"/>
        </w:rPr>
        <w:t xml:space="preserve"> for images and instances. The price of this service will be negotiated.</w:t>
      </w:r>
      <w:r w:rsidR="00534F83" w:rsidRPr="00205D5A">
        <w:rPr>
          <w:rFonts w:asciiTheme="minorHAnsi" w:hAnsiTheme="minorHAnsi"/>
          <w:sz w:val="22"/>
          <w:szCs w:val="22"/>
        </w:rPr>
        <w:t xml:space="preserve"> </w:t>
      </w:r>
      <w:r w:rsidRPr="00205D5A">
        <w:rPr>
          <w:rFonts w:asciiTheme="minorHAnsi" w:hAnsiTheme="minorHAnsi"/>
          <w:sz w:val="22"/>
          <w:szCs w:val="22"/>
        </w:rPr>
        <w:t>For enterprise-level subscriptions, we will have two further options:</w:t>
      </w:r>
      <w:r w:rsidR="004B7000" w:rsidRPr="00205D5A">
        <w:rPr>
          <w:rFonts w:asciiTheme="minorHAnsi" w:hAnsiTheme="minorHAnsi"/>
          <w:sz w:val="22"/>
          <w:szCs w:val="22"/>
        </w:rPr>
        <w:t xml:space="preserve"> </w:t>
      </w:r>
    </w:p>
    <w:p w14:paraId="3E48C08E" w14:textId="77777777" w:rsidR="00070F22" w:rsidRPr="00205D5A" w:rsidRDefault="00CC0E95"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 xml:space="preserve">Source code </w:t>
      </w:r>
      <w:r w:rsidR="00153902" w:rsidRPr="00205D5A">
        <w:rPr>
          <w:rFonts w:asciiTheme="minorHAnsi" w:hAnsiTheme="minorHAnsi"/>
          <w:b/>
          <w:sz w:val="22"/>
          <w:szCs w:val="22"/>
        </w:rPr>
        <w:t>subscription</w:t>
      </w:r>
      <w:r w:rsidR="00153902" w:rsidRPr="00205D5A">
        <w:rPr>
          <w:rFonts w:asciiTheme="minorHAnsi" w:hAnsiTheme="minorHAnsi"/>
          <w:sz w:val="22"/>
          <w:szCs w:val="22"/>
        </w:rPr>
        <w:t xml:space="preserve">. Companies can get the complete source code – including the SGX runtime – to be able to analyse </w:t>
      </w:r>
      <w:r w:rsidR="00070F22" w:rsidRPr="00205D5A">
        <w:rPr>
          <w:rFonts w:asciiTheme="minorHAnsi" w:hAnsiTheme="minorHAnsi"/>
          <w:sz w:val="22"/>
          <w:szCs w:val="22"/>
        </w:rPr>
        <w:t>the code running inside secure containers. This will double the yearly price of each image.</w:t>
      </w:r>
    </w:p>
    <w:p w14:paraId="70866734" w14:textId="728E53AA" w:rsidR="0013055A" w:rsidRPr="00205D5A" w:rsidRDefault="00070F22" w:rsidP="00E36437">
      <w:pPr>
        <w:pStyle w:val="Listenabsatz"/>
        <w:numPr>
          <w:ilvl w:val="0"/>
          <w:numId w:val="22"/>
        </w:numPr>
        <w:jc w:val="both"/>
        <w:rPr>
          <w:rFonts w:asciiTheme="minorHAnsi" w:hAnsiTheme="minorHAnsi"/>
          <w:sz w:val="22"/>
          <w:szCs w:val="22"/>
        </w:rPr>
      </w:pPr>
      <w:r w:rsidRPr="00205D5A">
        <w:rPr>
          <w:rFonts w:asciiTheme="minorHAnsi" w:hAnsiTheme="minorHAnsi"/>
          <w:b/>
          <w:sz w:val="22"/>
          <w:szCs w:val="22"/>
        </w:rPr>
        <w:t>Protected container image</w:t>
      </w:r>
      <w:r w:rsidRPr="00205D5A">
        <w:rPr>
          <w:rFonts w:asciiTheme="minorHAnsi" w:hAnsiTheme="minorHAnsi"/>
          <w:sz w:val="22"/>
          <w:szCs w:val="22"/>
        </w:rPr>
        <w:t xml:space="preserve">. The memory safety of the secure container image is protected to protect against hacker attacks. </w:t>
      </w:r>
      <w:r w:rsidR="00153902" w:rsidRPr="00205D5A">
        <w:rPr>
          <w:rFonts w:asciiTheme="minorHAnsi" w:hAnsiTheme="minorHAnsi"/>
          <w:sz w:val="22"/>
          <w:szCs w:val="22"/>
        </w:rPr>
        <w:t xml:space="preserve"> </w:t>
      </w:r>
    </w:p>
    <w:p w14:paraId="0BA2E4B8" w14:textId="77777777" w:rsidR="00273A9E" w:rsidRPr="00205D5A" w:rsidRDefault="00273A9E" w:rsidP="00273A9E">
      <w:pPr>
        <w:pStyle w:val="Listenabsatz"/>
        <w:ind w:left="360"/>
        <w:rPr>
          <w:rFonts w:asciiTheme="minorHAnsi" w:hAnsiTheme="minorHAnsi"/>
          <w:b/>
          <w:sz w:val="22"/>
          <w:szCs w:val="22"/>
        </w:rPr>
      </w:pPr>
    </w:p>
    <w:p w14:paraId="03AEDD72" w14:textId="0B0CF49F" w:rsidR="00273A9E" w:rsidRPr="00205D5A" w:rsidRDefault="00273A9E" w:rsidP="0098459E">
      <w:pPr>
        <w:jc w:val="both"/>
        <w:rPr>
          <w:rFonts w:asciiTheme="minorHAnsi" w:hAnsiTheme="minorHAnsi"/>
          <w:sz w:val="22"/>
          <w:szCs w:val="22"/>
          <w:lang w:val="en-GB"/>
        </w:rPr>
      </w:pPr>
      <w:r w:rsidRPr="00205D5A">
        <w:rPr>
          <w:rFonts w:asciiTheme="minorHAnsi" w:hAnsiTheme="minorHAnsi"/>
          <w:sz w:val="22"/>
          <w:szCs w:val="22"/>
        </w:rPr>
        <w:t xml:space="preserve">It is difficult </w:t>
      </w:r>
      <w:r w:rsidR="00534F83" w:rsidRPr="00205D5A">
        <w:rPr>
          <w:rFonts w:asciiTheme="minorHAnsi" w:hAnsiTheme="minorHAnsi"/>
          <w:sz w:val="22"/>
          <w:szCs w:val="22"/>
        </w:rPr>
        <w:t>to estimate</w:t>
      </w:r>
      <w:r w:rsidRPr="00205D5A">
        <w:rPr>
          <w:rFonts w:asciiTheme="minorHAnsi" w:hAnsiTheme="minorHAnsi"/>
          <w:sz w:val="22"/>
          <w:szCs w:val="22"/>
        </w:rPr>
        <w:t xml:space="preserve"> </w:t>
      </w:r>
      <w:r w:rsidR="00534F83" w:rsidRPr="00205D5A">
        <w:rPr>
          <w:rFonts w:asciiTheme="minorHAnsi" w:hAnsiTheme="minorHAnsi"/>
          <w:sz w:val="22"/>
          <w:szCs w:val="22"/>
        </w:rPr>
        <w:t xml:space="preserve">the market size for </w:t>
      </w:r>
      <w:r w:rsidRPr="00205D5A">
        <w:rPr>
          <w:rFonts w:asciiTheme="minorHAnsi" w:hAnsiTheme="minorHAnsi"/>
          <w:sz w:val="22"/>
          <w:szCs w:val="22"/>
        </w:rPr>
        <w:t xml:space="preserve">secure containers. </w:t>
      </w:r>
      <w:r w:rsidR="001B44A5" w:rsidRPr="00205D5A">
        <w:rPr>
          <w:rFonts w:asciiTheme="minorHAnsi" w:hAnsiTheme="minorHAnsi"/>
          <w:sz w:val="22"/>
          <w:szCs w:val="22"/>
        </w:rPr>
        <w:t xml:space="preserve">Given the current growth of the container market, </w:t>
      </w:r>
      <w:r w:rsidRPr="00205D5A">
        <w:rPr>
          <w:rFonts w:asciiTheme="minorHAnsi" w:hAnsiTheme="minorHAnsi"/>
          <w:sz w:val="22"/>
          <w:szCs w:val="22"/>
        </w:rPr>
        <w:t xml:space="preserve">we predict that </w:t>
      </w:r>
      <w:r w:rsidR="001B44A5" w:rsidRPr="00205D5A">
        <w:rPr>
          <w:rFonts w:asciiTheme="minorHAnsi" w:hAnsiTheme="minorHAnsi"/>
          <w:sz w:val="22"/>
          <w:szCs w:val="22"/>
        </w:rPr>
        <w:t>secure containers could also become</w:t>
      </w:r>
      <w:r w:rsidRPr="00205D5A">
        <w:rPr>
          <w:rFonts w:asciiTheme="minorHAnsi" w:hAnsiTheme="minorHAnsi"/>
          <w:sz w:val="22"/>
          <w:szCs w:val="22"/>
        </w:rPr>
        <w:t xml:space="preserve"> a billion € market </w:t>
      </w:r>
      <w:r w:rsidR="001B44A5" w:rsidRPr="00205D5A">
        <w:rPr>
          <w:rFonts w:asciiTheme="minorHAnsi" w:hAnsiTheme="minorHAnsi"/>
          <w:sz w:val="22"/>
          <w:szCs w:val="22"/>
        </w:rPr>
        <w:t>w</w:t>
      </w:r>
      <w:r w:rsidRPr="00205D5A">
        <w:rPr>
          <w:rFonts w:asciiTheme="minorHAnsi" w:hAnsiTheme="minorHAnsi"/>
          <w:sz w:val="22"/>
          <w:szCs w:val="22"/>
        </w:rPr>
        <w:t>i</w:t>
      </w:r>
      <w:r w:rsidR="001B44A5" w:rsidRPr="00205D5A">
        <w:rPr>
          <w:rFonts w:asciiTheme="minorHAnsi" w:hAnsiTheme="minorHAnsi"/>
          <w:sz w:val="22"/>
          <w:szCs w:val="22"/>
        </w:rPr>
        <w:t>thi</w:t>
      </w:r>
      <w:r w:rsidRPr="00205D5A">
        <w:rPr>
          <w:rFonts w:asciiTheme="minorHAnsi" w:hAnsiTheme="minorHAnsi"/>
          <w:sz w:val="22"/>
          <w:szCs w:val="22"/>
        </w:rPr>
        <w:t xml:space="preserve">n the next 5 years. </w:t>
      </w:r>
    </w:p>
    <w:p w14:paraId="64717263" w14:textId="77777777" w:rsidR="00273A9E" w:rsidRPr="00205D5A" w:rsidRDefault="00273A9E" w:rsidP="00273A9E">
      <w:pPr>
        <w:pStyle w:val="Listenabsatz"/>
        <w:ind w:left="360"/>
        <w:rPr>
          <w:rFonts w:asciiTheme="minorHAnsi" w:hAnsiTheme="minorHAnsi"/>
          <w:sz w:val="22"/>
          <w:szCs w:val="22"/>
        </w:rPr>
      </w:pPr>
    </w:p>
    <w:p w14:paraId="12BDF899" w14:textId="77777777" w:rsidR="00ED7985" w:rsidRPr="00205D5A" w:rsidRDefault="00ED7985" w:rsidP="001427FF">
      <w:pPr>
        <w:pStyle w:val="berschrift3"/>
        <w:ind w:left="708"/>
        <w:rPr>
          <w:rFonts w:asciiTheme="minorHAnsi" w:hAnsiTheme="minorHAnsi"/>
          <w:lang w:val="en-US"/>
        </w:rPr>
      </w:pPr>
      <w:bookmarkStart w:id="42" w:name="_Toc464574401"/>
      <w:bookmarkStart w:id="43" w:name="_Toc465148681"/>
      <w:r w:rsidRPr="00205D5A">
        <w:rPr>
          <w:rFonts w:asciiTheme="minorHAnsi" w:hAnsiTheme="minorHAnsi"/>
          <w:lang w:val="en-US"/>
        </w:rPr>
        <w:t>Alignment with EU strategies and policies</w:t>
      </w:r>
      <w:bookmarkEnd w:id="42"/>
      <w:bookmarkEnd w:id="43"/>
    </w:p>
    <w:p w14:paraId="1CF6B012" w14:textId="1395046A"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is perfectly aligned with EU strategies and policies on cloud computing security, and in particular with the Digital Agenda for Europe (DAE), successor of the i2010 initiative, which is one of the main strategy pillars for building a thriving digital economy by 2020. Security is one of DAE main focuses, and it is tackled by several actions. Specifically, </w:t>
      </w:r>
      <w:r w:rsidRPr="00205D5A">
        <w:rPr>
          <w:rFonts w:asciiTheme="minorHAnsi" w:hAnsiTheme="minorHAnsi"/>
          <w:lang w:val="en-US"/>
        </w:rPr>
        <w:t>SCP</w:t>
      </w:r>
      <w:r w:rsidR="00ED7985" w:rsidRPr="00205D5A">
        <w:rPr>
          <w:rFonts w:asciiTheme="minorHAnsi" w:hAnsiTheme="minorHAnsi"/>
          <w:lang w:val="en-US"/>
        </w:rPr>
        <w:t xml:space="preserve"> will contribute to the following Digital Agenda actions:</w:t>
      </w:r>
    </w:p>
    <w:p w14:paraId="3ECD55A4"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28: Reinforced Network and Information Security Policy</w:t>
      </w:r>
    </w:p>
    <w:p w14:paraId="665B49C5"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29: Combat cyber-attacks against information systems</w:t>
      </w:r>
    </w:p>
    <w:p w14:paraId="5729F88F"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32: Strengthen the fight against cybercrime at international level</w:t>
      </w:r>
    </w:p>
    <w:p w14:paraId="003178AB" w14:textId="77777777" w:rsidR="00ED7985" w:rsidRPr="00205D5A" w:rsidRDefault="00ED7985" w:rsidP="008B2B03">
      <w:pPr>
        <w:pStyle w:val="H2020UL"/>
        <w:spacing w:after="80" w:line="240" w:lineRule="auto"/>
        <w:ind w:left="357" w:hanging="357"/>
        <w:rPr>
          <w:rFonts w:asciiTheme="minorHAnsi" w:hAnsiTheme="minorHAnsi"/>
          <w:lang w:val="en-US"/>
        </w:rPr>
      </w:pPr>
      <w:r w:rsidRPr="00205D5A">
        <w:rPr>
          <w:rFonts w:asciiTheme="minorHAnsi" w:hAnsiTheme="minorHAnsi"/>
          <w:lang w:val="en-US"/>
        </w:rPr>
        <w:t>Action 33: Support EU-wide cyber-security preparedness</w:t>
      </w:r>
    </w:p>
    <w:p w14:paraId="2F7E2F0B" w14:textId="02B69F34" w:rsidR="00ED7985" w:rsidRPr="00205D5A" w:rsidRDefault="00317D05" w:rsidP="001427FF">
      <w:pPr>
        <w:pStyle w:val="berschrift2"/>
        <w:ind w:left="708"/>
        <w:rPr>
          <w:rFonts w:asciiTheme="minorHAnsi" w:hAnsiTheme="minorHAnsi"/>
          <w:lang w:val="en-US"/>
        </w:rPr>
      </w:pPr>
      <w:bookmarkStart w:id="44" w:name="_Toc464574403"/>
      <w:bookmarkStart w:id="45" w:name="_Toc465148682"/>
      <w:r w:rsidRPr="00205D5A">
        <w:rPr>
          <w:rFonts w:asciiTheme="minorHAnsi" w:hAnsiTheme="minorHAnsi"/>
          <w:lang w:val="en-US"/>
        </w:rPr>
        <w:t>Measures to maximiz</w:t>
      </w:r>
      <w:r w:rsidR="00ED7985" w:rsidRPr="00205D5A">
        <w:rPr>
          <w:rFonts w:asciiTheme="minorHAnsi" w:hAnsiTheme="minorHAnsi"/>
          <w:lang w:val="en-US"/>
        </w:rPr>
        <w:t>e impact</w:t>
      </w:r>
      <w:bookmarkEnd w:id="44"/>
      <w:bookmarkEnd w:id="45"/>
    </w:p>
    <w:p w14:paraId="16DF959C" w14:textId="15197E07"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has identified a number of measures that will be taken to ensure that its results have the impacts described above. The reason why a multitude of diverse actions has been planned is the awareness that technical innovativeness is the foundation for impact, but it is not sufficient alone to guarantee that impact will actually be achieved. In this section, we first discuss the measures that project will take to achieve impacts.</w:t>
      </w:r>
    </w:p>
    <w:p w14:paraId="45B43116" w14:textId="2AC443B0" w:rsidR="00ED7985" w:rsidRPr="00205D5A" w:rsidRDefault="00ED7985" w:rsidP="008B2B03">
      <w:pPr>
        <w:pStyle w:val="H2020Standard"/>
        <w:rPr>
          <w:rFonts w:asciiTheme="minorHAnsi" w:hAnsiTheme="minorHAnsi"/>
          <w:lang w:val="en-US"/>
        </w:rPr>
      </w:pPr>
    </w:p>
    <w:p w14:paraId="2CCBE7BE" w14:textId="77777777" w:rsidR="00ED7985" w:rsidRPr="00205D5A" w:rsidRDefault="00ED7985" w:rsidP="001427FF">
      <w:pPr>
        <w:pStyle w:val="berschrift3"/>
        <w:ind w:left="708"/>
        <w:rPr>
          <w:rFonts w:asciiTheme="minorHAnsi" w:hAnsiTheme="minorHAnsi"/>
          <w:lang w:val="en-US"/>
        </w:rPr>
      </w:pPr>
      <w:bookmarkStart w:id="46" w:name="_Toc464574405"/>
      <w:bookmarkStart w:id="47" w:name="_Toc465148683"/>
      <w:r w:rsidRPr="00205D5A">
        <w:rPr>
          <w:rFonts w:asciiTheme="minorHAnsi" w:hAnsiTheme="minorHAnsi"/>
          <w:lang w:val="en-US"/>
        </w:rPr>
        <w:t>Dissemination and exploitation of results</w:t>
      </w:r>
      <w:bookmarkEnd w:id="46"/>
      <w:bookmarkEnd w:id="47"/>
      <w:r w:rsidRPr="00205D5A">
        <w:rPr>
          <w:rFonts w:asciiTheme="minorHAnsi" w:hAnsiTheme="minorHAnsi"/>
          <w:lang w:val="en-US"/>
        </w:rPr>
        <w:t xml:space="preserve"> </w:t>
      </w:r>
    </w:p>
    <w:p w14:paraId="43BDC4D1" w14:textId="4803CB6E" w:rsidR="003C3647" w:rsidRPr="00205D5A" w:rsidRDefault="003C3647" w:rsidP="003C3647">
      <w:pPr>
        <w:pStyle w:val="H2020Standard"/>
        <w:rPr>
          <w:rFonts w:asciiTheme="minorHAnsi" w:hAnsiTheme="minorHAnsi"/>
          <w:lang w:val="en-GB"/>
        </w:rPr>
      </w:pPr>
      <w:r w:rsidRPr="00205D5A">
        <w:rPr>
          <w:rFonts w:asciiTheme="minorHAnsi" w:hAnsiTheme="minorHAnsi"/>
          <w:lang w:val="en-GB"/>
        </w:rPr>
        <w:t>SCP will be ready for progressive commercialisation by the end of the project. To support this ambition, a full “go-to-market” strategy has been defined and will be refined and implemented within dedicated WP (WP5).</w:t>
      </w:r>
    </w:p>
    <w:p w14:paraId="0CAE0920" w14:textId="4E8BA08C" w:rsidR="00CA344A" w:rsidRPr="00205D5A" w:rsidRDefault="00CA344A" w:rsidP="006D53E7">
      <w:pPr>
        <w:pStyle w:val="H2020Standard"/>
        <w:rPr>
          <w:rFonts w:asciiTheme="minorHAnsi" w:hAnsiTheme="minorHAnsi"/>
          <w:lang w:val="en-GB"/>
        </w:rPr>
      </w:pPr>
      <w:r w:rsidRPr="00205D5A">
        <w:rPr>
          <w:rFonts w:asciiTheme="minorHAnsi" w:hAnsiTheme="minorHAnsi"/>
          <w:lang w:val="en-GB"/>
        </w:rPr>
        <w:lastRenderedPageBreak/>
        <w:t xml:space="preserve">The draft plan builds on a number of activities, with defined actions, targets and associated KPIs. The plan will be refined at the start of the project through a dedicated task (T5.1) and revised twice during the lifetime of </w:t>
      </w:r>
      <w:r w:rsidR="003118CE" w:rsidRPr="00205D5A">
        <w:rPr>
          <w:rFonts w:asciiTheme="minorHAnsi" w:hAnsiTheme="minorHAnsi"/>
          <w:lang w:val="en-GB"/>
        </w:rPr>
        <w:t>SCP</w:t>
      </w:r>
      <w:r w:rsidRPr="00205D5A">
        <w:rPr>
          <w:rFonts w:asciiTheme="minorHAnsi" w:hAnsiTheme="minorHAnsi"/>
          <w:lang w:val="en-GB"/>
        </w:rPr>
        <w:t xml:space="preserve">. The final release of this plan will be taken up as one of the results of </w:t>
      </w:r>
      <w:r w:rsidR="00610498" w:rsidRPr="00205D5A">
        <w:rPr>
          <w:rFonts w:asciiTheme="minorHAnsi" w:hAnsiTheme="minorHAnsi"/>
          <w:lang w:val="en-GB"/>
        </w:rPr>
        <w:t>SCP</w:t>
      </w:r>
      <w:r w:rsidRPr="00205D5A">
        <w:rPr>
          <w:rFonts w:asciiTheme="minorHAnsi" w:hAnsiTheme="minorHAnsi"/>
          <w:lang w:val="en-GB"/>
        </w:rPr>
        <w:t xml:space="preserve"> to guide future exploitation strategy. The overall goal of the plan is to pave the way and support the market approach defined in </w:t>
      </w:r>
      <w:r w:rsidR="00610498" w:rsidRPr="00205D5A">
        <w:rPr>
          <w:rFonts w:asciiTheme="minorHAnsi" w:hAnsiTheme="minorHAnsi"/>
          <w:lang w:val="en-GB"/>
        </w:rPr>
        <w:t>S</w:t>
      </w:r>
      <w:r w:rsidRPr="00205D5A">
        <w:rPr>
          <w:rFonts w:asciiTheme="minorHAnsi" w:hAnsiTheme="minorHAnsi"/>
          <w:lang w:val="en-GB"/>
        </w:rPr>
        <w:t>ection</w:t>
      </w:r>
      <w:r w:rsidR="006D53E7" w:rsidRPr="00205D5A">
        <w:rPr>
          <w:rFonts w:asciiTheme="minorHAnsi" w:hAnsiTheme="minorHAnsi"/>
          <w:lang w:val="en-GB"/>
        </w:rPr>
        <w:t xml:space="preserve"> </w:t>
      </w:r>
      <w:r w:rsidR="006D53E7" w:rsidRPr="00205D5A">
        <w:rPr>
          <w:rFonts w:asciiTheme="minorHAnsi" w:hAnsiTheme="minorHAnsi"/>
          <w:lang w:val="en-GB"/>
        </w:rPr>
        <w:fldChar w:fldCharType="begin"/>
      </w:r>
      <w:r w:rsidR="006D53E7" w:rsidRPr="00205D5A">
        <w:rPr>
          <w:rFonts w:asciiTheme="minorHAnsi" w:hAnsiTheme="minorHAnsi"/>
          <w:lang w:val="en-GB"/>
        </w:rPr>
        <w:instrText xml:space="preserve"> REF _Ref465030493 \r \h </w:instrText>
      </w:r>
      <w:r w:rsidR="00AF5B2D" w:rsidRPr="00205D5A">
        <w:rPr>
          <w:rFonts w:asciiTheme="minorHAnsi" w:hAnsiTheme="minorHAnsi"/>
          <w:lang w:val="en-GB"/>
        </w:rPr>
        <w:instrText xml:space="preserve"> \* MERGEFORMAT </w:instrText>
      </w:r>
      <w:r w:rsidR="006D53E7" w:rsidRPr="00205D5A">
        <w:rPr>
          <w:rFonts w:asciiTheme="minorHAnsi" w:hAnsiTheme="minorHAnsi"/>
          <w:lang w:val="en-GB"/>
        </w:rPr>
      </w:r>
      <w:r w:rsidR="006D53E7" w:rsidRPr="00205D5A">
        <w:rPr>
          <w:rFonts w:asciiTheme="minorHAnsi" w:hAnsiTheme="minorHAnsi"/>
          <w:lang w:val="en-GB"/>
        </w:rPr>
        <w:fldChar w:fldCharType="separate"/>
      </w:r>
      <w:r w:rsidR="009E6E7D">
        <w:rPr>
          <w:rFonts w:asciiTheme="minorHAnsi" w:hAnsiTheme="minorHAnsi"/>
          <w:lang w:val="en-GB"/>
        </w:rPr>
        <w:t>2.1.4</w:t>
      </w:r>
      <w:r w:rsidR="006D53E7" w:rsidRPr="00205D5A">
        <w:rPr>
          <w:rFonts w:asciiTheme="minorHAnsi" w:hAnsiTheme="minorHAnsi"/>
          <w:lang w:val="en-GB"/>
        </w:rPr>
        <w:fldChar w:fldCharType="end"/>
      </w:r>
      <w:r w:rsidR="006D53E7" w:rsidRPr="00205D5A">
        <w:rPr>
          <w:rFonts w:asciiTheme="minorHAnsi" w:hAnsiTheme="minorHAnsi"/>
          <w:lang w:val="en-GB"/>
        </w:rPr>
        <w:t>.</w:t>
      </w:r>
    </w:p>
    <w:p w14:paraId="0B0462B4" w14:textId="4752C384" w:rsidR="00ED7985" w:rsidRPr="00205D5A" w:rsidRDefault="006D53E7" w:rsidP="008B2B03">
      <w:pPr>
        <w:pStyle w:val="H2020Standard"/>
        <w:rPr>
          <w:rFonts w:asciiTheme="minorHAnsi" w:hAnsiTheme="minorHAnsi"/>
          <w:lang w:val="en-US"/>
        </w:rPr>
      </w:pPr>
      <w:r w:rsidRPr="00205D5A">
        <w:rPr>
          <w:rFonts w:asciiTheme="minorHAnsi" w:hAnsiTheme="minorHAnsi"/>
          <w:lang w:val="en-GB"/>
        </w:rPr>
        <w:t>A structured road-show is planed. The goal of the road-show is to present the SCP platform in short sessions. The road-show will be the preferred tool to address the multiplying channel</w:t>
      </w:r>
      <w:r w:rsidR="004209B8" w:rsidRPr="00205D5A">
        <w:rPr>
          <w:rFonts w:asciiTheme="minorHAnsi" w:hAnsiTheme="minorHAnsi"/>
          <w:lang w:val="en-GB"/>
        </w:rPr>
        <w:t>s</w:t>
      </w:r>
      <w:r w:rsidRPr="00205D5A">
        <w:rPr>
          <w:rFonts w:asciiTheme="minorHAnsi" w:hAnsiTheme="minorHAnsi"/>
          <w:lang w:val="en-GB"/>
        </w:rPr>
        <w:t xml:space="preserve"> identified through trade associations, clusters and </w:t>
      </w:r>
      <w:proofErr w:type="spellStart"/>
      <w:r w:rsidRPr="00205D5A">
        <w:rPr>
          <w:rFonts w:asciiTheme="minorHAnsi" w:hAnsiTheme="minorHAnsi"/>
          <w:lang w:val="en-GB"/>
        </w:rPr>
        <w:t>sectoral</w:t>
      </w:r>
      <w:proofErr w:type="spellEnd"/>
      <w:r w:rsidRPr="00205D5A">
        <w:rPr>
          <w:rFonts w:asciiTheme="minorHAnsi" w:hAnsiTheme="minorHAnsi"/>
          <w:lang w:val="en-GB"/>
        </w:rPr>
        <w:t xml:space="preserve"> groups. The road-show </w:t>
      </w:r>
      <w:r w:rsidR="004209B8" w:rsidRPr="00205D5A">
        <w:rPr>
          <w:rFonts w:asciiTheme="minorHAnsi" w:hAnsiTheme="minorHAnsi"/>
          <w:lang w:val="en-GB"/>
        </w:rPr>
        <w:t>starts in month 12 and will continue until the end of the project. We plan a total of at least</w:t>
      </w:r>
      <w:r w:rsidR="00D974CA">
        <w:rPr>
          <w:rFonts w:asciiTheme="minorHAnsi" w:hAnsiTheme="minorHAnsi"/>
          <w:lang w:val="en-GB"/>
        </w:rPr>
        <w:t xml:space="preserve"> 20 roadshows during that period</w:t>
      </w:r>
      <w:r w:rsidRPr="00205D5A">
        <w:rPr>
          <w:rFonts w:asciiTheme="minorHAnsi" w:hAnsiTheme="minorHAnsi"/>
          <w:lang w:val="en-GB"/>
        </w:rPr>
        <w:t>.</w:t>
      </w:r>
    </w:p>
    <w:p w14:paraId="424B3ABA" w14:textId="5E8D8922" w:rsidR="00ED7985" w:rsidRPr="00205D5A" w:rsidRDefault="00ED7985" w:rsidP="001427FF">
      <w:pPr>
        <w:pStyle w:val="berschrift3"/>
        <w:ind w:left="708"/>
        <w:rPr>
          <w:rFonts w:asciiTheme="minorHAnsi" w:hAnsiTheme="minorHAnsi"/>
          <w:lang w:val="en-US"/>
        </w:rPr>
      </w:pPr>
      <w:bookmarkStart w:id="48" w:name="_Toc464574406"/>
      <w:bookmarkStart w:id="49" w:name="_Toc465148684"/>
      <w:r w:rsidRPr="00205D5A">
        <w:rPr>
          <w:rFonts w:asciiTheme="minorHAnsi" w:hAnsiTheme="minorHAnsi"/>
          <w:lang w:val="en-US"/>
        </w:rPr>
        <w:t>Training</w:t>
      </w:r>
      <w:bookmarkEnd w:id="48"/>
      <w:r w:rsidR="004209B8" w:rsidRPr="00205D5A">
        <w:rPr>
          <w:rFonts w:asciiTheme="minorHAnsi" w:hAnsiTheme="minorHAnsi"/>
          <w:lang w:val="en-US"/>
        </w:rPr>
        <w:t xml:space="preserve"> and community building</w:t>
      </w:r>
      <w:bookmarkEnd w:id="49"/>
    </w:p>
    <w:p w14:paraId="635414E4" w14:textId="6FC4AF77" w:rsidR="00ED7985" w:rsidRPr="00205D5A" w:rsidRDefault="004209B8" w:rsidP="008B2B03">
      <w:pPr>
        <w:pStyle w:val="H2020Standard"/>
        <w:rPr>
          <w:rFonts w:asciiTheme="minorHAnsi" w:hAnsiTheme="minorHAnsi"/>
          <w:lang w:val="en-US"/>
        </w:rPr>
      </w:pPr>
      <w:r w:rsidRPr="00205D5A">
        <w:rPr>
          <w:rFonts w:asciiTheme="minorHAnsi" w:hAnsiTheme="minorHAnsi"/>
          <w:lang w:val="en-US"/>
        </w:rPr>
        <w:t>To build a strong SCP community, we will organize in person training as well as online training for the SCP platform</w:t>
      </w:r>
      <w:r w:rsidR="00ED7985" w:rsidRPr="00205D5A">
        <w:rPr>
          <w:rFonts w:asciiTheme="minorHAnsi" w:hAnsiTheme="minorHAnsi"/>
          <w:lang w:val="en-US"/>
        </w:rPr>
        <w:t xml:space="preserve">. </w:t>
      </w:r>
    </w:p>
    <w:p w14:paraId="2BB24D17" w14:textId="77777777" w:rsidR="00ED7985" w:rsidRPr="00205D5A" w:rsidRDefault="00ED7985" w:rsidP="001427FF">
      <w:pPr>
        <w:pStyle w:val="berschrift3"/>
        <w:ind w:left="708"/>
        <w:rPr>
          <w:rFonts w:asciiTheme="minorHAnsi" w:hAnsiTheme="minorHAnsi"/>
          <w:lang w:val="en-US"/>
        </w:rPr>
      </w:pPr>
      <w:bookmarkStart w:id="50" w:name="_Toc464574407"/>
      <w:bookmarkStart w:id="51" w:name="_Toc465148685"/>
      <w:r w:rsidRPr="00205D5A">
        <w:rPr>
          <w:rFonts w:asciiTheme="minorHAnsi" w:hAnsiTheme="minorHAnsi"/>
          <w:lang w:val="en-US"/>
        </w:rPr>
        <w:t>Initial dissemination plans</w:t>
      </w:r>
      <w:bookmarkEnd w:id="50"/>
      <w:bookmarkEnd w:id="51"/>
    </w:p>
    <w:p w14:paraId="140374BC" w14:textId="2D2A4A32" w:rsidR="00ED7985" w:rsidRPr="00205D5A" w:rsidRDefault="004209B8" w:rsidP="00A81554">
      <w:pPr>
        <w:pStyle w:val="H2020Standard"/>
        <w:rPr>
          <w:rFonts w:asciiTheme="minorHAnsi" w:hAnsiTheme="minorHAnsi"/>
          <w:lang w:val="en-US"/>
        </w:rPr>
      </w:pPr>
      <w:r w:rsidRPr="00205D5A">
        <w:rPr>
          <w:rFonts w:asciiTheme="minorHAnsi" w:hAnsiTheme="minorHAnsi"/>
          <w:lang w:val="en-US"/>
        </w:rPr>
        <w:t>SIL</w:t>
      </w:r>
      <w:r w:rsidR="00ED7985" w:rsidRPr="00205D5A">
        <w:rPr>
          <w:rFonts w:asciiTheme="minorHAnsi" w:hAnsiTheme="minorHAnsi"/>
          <w:lang w:val="en-US"/>
        </w:rPr>
        <w:t xml:space="preserve">, as the coordinator of </w:t>
      </w:r>
      <w:r w:rsidR="00E8582A" w:rsidRPr="00205D5A">
        <w:rPr>
          <w:rFonts w:asciiTheme="minorHAnsi" w:hAnsiTheme="minorHAnsi"/>
          <w:lang w:val="en-US"/>
        </w:rPr>
        <w:t>SCP</w:t>
      </w:r>
      <w:r w:rsidR="00ED7985" w:rsidRPr="00205D5A">
        <w:rPr>
          <w:rFonts w:asciiTheme="minorHAnsi" w:hAnsiTheme="minorHAnsi"/>
          <w:lang w:val="en-US"/>
        </w:rPr>
        <w:t xml:space="preserve">, will ensure all the activities aiming at maximizing projects impact to the research and industrial community. This will be accomplished by exploiting the existing communication channels in domains relevant to the scope of </w:t>
      </w:r>
      <w:r w:rsidR="00E8582A" w:rsidRPr="00205D5A">
        <w:rPr>
          <w:rFonts w:asciiTheme="minorHAnsi" w:hAnsiTheme="minorHAnsi"/>
          <w:lang w:val="en-US"/>
        </w:rPr>
        <w:t>SCP</w:t>
      </w:r>
      <w:r w:rsidR="00ED7985" w:rsidRPr="00205D5A">
        <w:rPr>
          <w:rFonts w:asciiTheme="minorHAnsi" w:hAnsiTheme="minorHAnsi"/>
          <w:lang w:val="en-US"/>
        </w:rPr>
        <w:t xml:space="preserve">. </w:t>
      </w:r>
      <w:r w:rsidR="00E8582A" w:rsidRPr="00205D5A">
        <w:rPr>
          <w:rFonts w:asciiTheme="minorHAnsi" w:hAnsiTheme="minorHAnsi"/>
          <w:lang w:val="en-US"/>
        </w:rPr>
        <w:t>SIL</w:t>
      </w:r>
      <w:r w:rsidR="00ED7985" w:rsidRPr="00205D5A">
        <w:rPr>
          <w:rFonts w:asciiTheme="minorHAnsi" w:hAnsiTheme="minorHAnsi"/>
          <w:lang w:val="en-US"/>
        </w:rPr>
        <w:t xml:space="preserve"> will promote </w:t>
      </w:r>
      <w:r w:rsidR="00E8582A" w:rsidRPr="00205D5A">
        <w:rPr>
          <w:rFonts w:asciiTheme="minorHAnsi" w:hAnsiTheme="minorHAnsi"/>
          <w:lang w:val="en-US"/>
        </w:rPr>
        <w:t>SCP</w:t>
      </w:r>
      <w:r w:rsidR="00ED7985" w:rsidRPr="00205D5A">
        <w:rPr>
          <w:rFonts w:asciiTheme="minorHAnsi" w:hAnsiTheme="minorHAnsi"/>
          <w:lang w:val="en-US"/>
        </w:rPr>
        <w:t>’s outcome in the following ways:</w:t>
      </w:r>
    </w:p>
    <w:p w14:paraId="68684011" w14:textId="37182CBF" w:rsidR="00ED7985" w:rsidRPr="00205D5A" w:rsidRDefault="00ED7985" w:rsidP="003A2035">
      <w:pPr>
        <w:pStyle w:val="berschrift3"/>
        <w:ind w:left="708"/>
        <w:rPr>
          <w:rFonts w:asciiTheme="minorHAnsi" w:hAnsiTheme="minorHAnsi"/>
          <w:lang w:val="en-US"/>
        </w:rPr>
      </w:pPr>
      <w:bookmarkStart w:id="52" w:name="_Toc464574408"/>
      <w:bookmarkStart w:id="53" w:name="_Toc465148686"/>
      <w:r w:rsidRPr="00205D5A">
        <w:rPr>
          <w:rFonts w:asciiTheme="minorHAnsi" w:hAnsiTheme="minorHAnsi"/>
          <w:iCs w:val="0"/>
        </w:rPr>
        <w:t>Expected exploitable results</w:t>
      </w:r>
      <w:bookmarkEnd w:id="52"/>
      <w:r w:rsidR="00FE156A" w:rsidRPr="00205D5A">
        <w:rPr>
          <w:rFonts w:asciiTheme="minorHAnsi" w:hAnsiTheme="minorHAnsi"/>
          <w:lang w:val="en-US"/>
        </w:rPr>
        <w:t xml:space="preserve"> &amp; </w:t>
      </w:r>
      <w:bookmarkStart w:id="54" w:name="_Toc464574409"/>
      <w:r w:rsidRPr="00205D5A">
        <w:rPr>
          <w:rFonts w:asciiTheme="minorHAnsi" w:hAnsiTheme="minorHAnsi"/>
          <w:lang w:val="en-US"/>
        </w:rPr>
        <w:t>Preliminary exploitation plans</w:t>
      </w:r>
      <w:bookmarkEnd w:id="53"/>
      <w:bookmarkEnd w:id="54"/>
    </w:p>
    <w:p w14:paraId="664B2BD4" w14:textId="59CA54BD" w:rsidR="00E36437" w:rsidRPr="00205D5A" w:rsidRDefault="009F1679" w:rsidP="00E36437">
      <w:pPr>
        <w:pStyle w:val="berschrift4"/>
        <w:ind w:left="708"/>
        <w:rPr>
          <w:rFonts w:asciiTheme="minorHAnsi" w:hAnsiTheme="minorHAnsi"/>
          <w:lang w:val="en-US"/>
        </w:rPr>
      </w:pPr>
      <w:proofErr w:type="spellStart"/>
      <w:r w:rsidRPr="00205D5A">
        <w:rPr>
          <w:rFonts w:asciiTheme="minorHAnsi" w:hAnsiTheme="minorHAnsi"/>
          <w:lang w:val="en-US"/>
        </w:rPr>
        <w:t>SIListra</w:t>
      </w:r>
      <w:proofErr w:type="spellEnd"/>
      <w:r w:rsidRPr="00205D5A">
        <w:rPr>
          <w:rFonts w:asciiTheme="minorHAnsi" w:hAnsiTheme="minorHAnsi"/>
          <w:lang w:val="en-US"/>
        </w:rPr>
        <w:t xml:space="preserve"> Systems GmbH</w:t>
      </w:r>
    </w:p>
    <w:p w14:paraId="23573AD6" w14:textId="3FADA9DD" w:rsidR="009F1679" w:rsidRPr="00205D5A" w:rsidRDefault="009F1679" w:rsidP="00667864">
      <w:pPr>
        <w:jc w:val="both"/>
        <w:rPr>
          <w:rFonts w:asciiTheme="minorHAnsi" w:hAnsiTheme="minorHAnsi"/>
          <w:sz w:val="22"/>
          <w:szCs w:val="22"/>
        </w:rPr>
      </w:pPr>
      <w:proofErr w:type="spellStart"/>
      <w:r w:rsidRPr="00205D5A">
        <w:rPr>
          <w:rFonts w:asciiTheme="minorHAnsi" w:hAnsiTheme="minorHAnsi"/>
          <w:sz w:val="22"/>
          <w:szCs w:val="22"/>
        </w:rPr>
        <w:t>SIListra</w:t>
      </w:r>
      <w:proofErr w:type="spellEnd"/>
      <w:r w:rsidRPr="00205D5A">
        <w:rPr>
          <w:rFonts w:asciiTheme="minorHAnsi" w:hAnsiTheme="minorHAnsi"/>
          <w:sz w:val="22"/>
          <w:szCs w:val="22"/>
        </w:rPr>
        <w:t xml:space="preserve"> Systems GmbH will offer </w:t>
      </w:r>
      <w:r w:rsidR="00667864" w:rsidRPr="00205D5A">
        <w:rPr>
          <w:rFonts w:asciiTheme="minorHAnsi" w:hAnsiTheme="minorHAnsi"/>
          <w:sz w:val="22"/>
          <w:szCs w:val="22"/>
        </w:rPr>
        <w:t xml:space="preserve">several services and subscriptions with respect to </w:t>
      </w:r>
      <w:r w:rsidR="00C37258">
        <w:rPr>
          <w:rFonts w:asciiTheme="minorHAnsi" w:hAnsiTheme="minorHAnsi"/>
          <w:sz w:val="22"/>
          <w:szCs w:val="22"/>
        </w:rPr>
        <w:t>the SCP platform:</w:t>
      </w:r>
      <w:r w:rsidRPr="00205D5A">
        <w:rPr>
          <w:rFonts w:asciiTheme="minorHAnsi" w:hAnsiTheme="minorHAnsi"/>
          <w:sz w:val="22"/>
          <w:szCs w:val="22"/>
        </w:rPr>
        <w:t xml:space="preserve"> </w:t>
      </w:r>
      <w:r w:rsidR="00C37258">
        <w:rPr>
          <w:rFonts w:asciiTheme="minorHAnsi" w:hAnsiTheme="minorHAnsi"/>
          <w:sz w:val="22"/>
          <w:szCs w:val="22"/>
        </w:rPr>
        <w:t>w</w:t>
      </w:r>
      <w:r w:rsidR="00667864" w:rsidRPr="00205D5A">
        <w:rPr>
          <w:rFonts w:asciiTheme="minorHAnsi" w:hAnsiTheme="minorHAnsi"/>
          <w:sz w:val="22"/>
          <w:szCs w:val="22"/>
        </w:rPr>
        <w:t xml:space="preserve">e </w:t>
      </w:r>
      <w:r w:rsidR="00C37258">
        <w:rPr>
          <w:rFonts w:asciiTheme="minorHAnsi" w:hAnsiTheme="minorHAnsi"/>
          <w:sz w:val="22"/>
          <w:szCs w:val="22"/>
        </w:rPr>
        <w:t xml:space="preserve">have </w:t>
      </w:r>
      <w:r w:rsidR="00667864" w:rsidRPr="00205D5A">
        <w:rPr>
          <w:rFonts w:asciiTheme="minorHAnsi" w:hAnsiTheme="minorHAnsi"/>
          <w:sz w:val="22"/>
          <w:szCs w:val="22"/>
        </w:rPr>
        <w:t xml:space="preserve">already described these in Section </w:t>
      </w:r>
      <w:r w:rsidR="00667864" w:rsidRPr="00205D5A">
        <w:rPr>
          <w:rFonts w:asciiTheme="minorHAnsi" w:hAnsiTheme="minorHAnsi"/>
          <w:sz w:val="22"/>
          <w:szCs w:val="22"/>
        </w:rPr>
        <w:fldChar w:fldCharType="begin"/>
      </w:r>
      <w:r w:rsidR="00667864" w:rsidRPr="00205D5A">
        <w:rPr>
          <w:rFonts w:asciiTheme="minorHAnsi" w:hAnsiTheme="minorHAnsi"/>
          <w:sz w:val="22"/>
          <w:szCs w:val="22"/>
        </w:rPr>
        <w:instrText xml:space="preserve"> REF _Ref465030493 \r \h </w:instrText>
      </w:r>
      <w:r w:rsidR="00667864" w:rsidRPr="00205D5A">
        <w:rPr>
          <w:rFonts w:asciiTheme="minorHAnsi" w:hAnsiTheme="minorHAnsi"/>
          <w:sz w:val="22"/>
          <w:szCs w:val="22"/>
        </w:rPr>
      </w:r>
      <w:r w:rsidR="00205D5A">
        <w:rPr>
          <w:rFonts w:asciiTheme="minorHAnsi" w:hAnsiTheme="minorHAnsi"/>
          <w:sz w:val="22"/>
          <w:szCs w:val="22"/>
        </w:rPr>
        <w:instrText xml:space="preserve"> \* MERGEFORMAT </w:instrText>
      </w:r>
      <w:r w:rsidR="00667864" w:rsidRPr="00205D5A">
        <w:rPr>
          <w:rFonts w:asciiTheme="minorHAnsi" w:hAnsiTheme="minorHAnsi"/>
          <w:sz w:val="22"/>
          <w:szCs w:val="22"/>
        </w:rPr>
        <w:fldChar w:fldCharType="separate"/>
      </w:r>
      <w:r w:rsidR="009E6E7D">
        <w:rPr>
          <w:rFonts w:asciiTheme="minorHAnsi" w:hAnsiTheme="minorHAnsi"/>
          <w:sz w:val="22"/>
          <w:szCs w:val="22"/>
        </w:rPr>
        <w:t>2.1.4</w:t>
      </w:r>
      <w:r w:rsidR="00667864" w:rsidRPr="00205D5A">
        <w:rPr>
          <w:rFonts w:asciiTheme="minorHAnsi" w:hAnsiTheme="minorHAnsi"/>
          <w:sz w:val="22"/>
          <w:szCs w:val="22"/>
        </w:rPr>
        <w:fldChar w:fldCharType="end"/>
      </w:r>
      <w:r w:rsidR="00667864" w:rsidRPr="00205D5A">
        <w:rPr>
          <w:rFonts w:asciiTheme="minorHAnsi" w:hAnsiTheme="minorHAnsi"/>
          <w:sz w:val="22"/>
          <w:szCs w:val="22"/>
        </w:rPr>
        <w:t>.</w:t>
      </w:r>
    </w:p>
    <w:p w14:paraId="474A4536" w14:textId="77777777" w:rsidR="009F1679" w:rsidRPr="00205D5A" w:rsidRDefault="009F1679" w:rsidP="006967C4">
      <w:pPr>
        <w:rPr>
          <w:rFonts w:asciiTheme="minorHAnsi" w:hAnsiTheme="minorHAnsi"/>
          <w:sz w:val="22"/>
          <w:szCs w:val="22"/>
        </w:rPr>
      </w:pPr>
    </w:p>
    <w:p w14:paraId="074E0741" w14:textId="77777777" w:rsidR="009F1679" w:rsidRPr="00205D5A" w:rsidRDefault="009F1679" w:rsidP="009F1679">
      <w:pPr>
        <w:pStyle w:val="berschrift4"/>
        <w:ind w:left="708"/>
        <w:rPr>
          <w:rFonts w:asciiTheme="minorHAnsi" w:hAnsiTheme="minorHAnsi"/>
          <w:lang w:val="en-US"/>
        </w:rPr>
      </w:pPr>
      <w:r w:rsidRPr="00205D5A">
        <w:rPr>
          <w:rFonts w:asciiTheme="minorHAnsi" w:hAnsiTheme="minorHAnsi"/>
          <w:lang w:val="en-US"/>
        </w:rPr>
        <w:t>Sync Lab</w:t>
      </w:r>
    </w:p>
    <w:p w14:paraId="009915C9" w14:textId="0E674D45" w:rsidR="00E36437" w:rsidRPr="00205D5A" w:rsidRDefault="0059638C" w:rsidP="006967C4">
      <w:pPr>
        <w:rPr>
          <w:rFonts w:asciiTheme="minorHAnsi" w:hAnsiTheme="minorHAnsi"/>
          <w:sz w:val="22"/>
          <w:szCs w:val="22"/>
        </w:rPr>
      </w:pPr>
      <w:r w:rsidRPr="00205D5A">
        <w:rPr>
          <w:rFonts w:asciiTheme="minorHAnsi" w:hAnsiTheme="minorHAnsi"/>
          <w:sz w:val="22"/>
          <w:szCs w:val="22"/>
        </w:rPr>
        <w:t xml:space="preserve">Sync Lab will exploit the SCP technology in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product. </w:t>
      </w:r>
    </w:p>
    <w:p w14:paraId="5EDD20B4" w14:textId="77777777" w:rsidR="006967C4" w:rsidRPr="00205D5A" w:rsidRDefault="006967C4" w:rsidP="006967C4">
      <w:pPr>
        <w:rPr>
          <w:rFonts w:asciiTheme="minorHAnsi" w:hAnsiTheme="minorHAnsi"/>
          <w:sz w:val="22"/>
          <w:szCs w:val="22"/>
        </w:rPr>
      </w:pPr>
    </w:p>
    <w:p w14:paraId="4D22C569" w14:textId="77777777" w:rsidR="0059638C" w:rsidRPr="00205D5A" w:rsidRDefault="0059638C" w:rsidP="0059638C">
      <w:pPr>
        <w:rPr>
          <w:rFonts w:asciiTheme="minorHAnsi" w:hAnsiTheme="minorHAnsi"/>
          <w:b/>
          <w:sz w:val="22"/>
          <w:szCs w:val="22"/>
        </w:rPr>
      </w:pPr>
      <w:r w:rsidRPr="00205D5A">
        <w:rPr>
          <w:rFonts w:asciiTheme="minorHAnsi" w:hAnsiTheme="minorHAnsi"/>
          <w:b/>
          <w:sz w:val="22"/>
          <w:szCs w:val="22"/>
        </w:rPr>
        <w:t>Competitor analysis</w:t>
      </w:r>
    </w:p>
    <w:p w14:paraId="49FC24B3"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Widely speaking, any product/service that is able to provide forensic evidence of the “Seven </w:t>
      </w:r>
      <w:proofErr w:type="spellStart"/>
      <w:r w:rsidRPr="00205D5A">
        <w:rPr>
          <w:rFonts w:asciiTheme="minorHAnsi" w:hAnsiTheme="minorHAnsi"/>
          <w:sz w:val="22"/>
          <w:szCs w:val="22"/>
        </w:rPr>
        <w:t>Ws</w:t>
      </w:r>
      <w:proofErr w:type="spellEnd"/>
      <w:r w:rsidRPr="00205D5A">
        <w:rPr>
          <w:rFonts w:asciiTheme="minorHAnsi" w:hAnsiTheme="minorHAnsi"/>
          <w:sz w:val="22"/>
          <w:szCs w:val="22"/>
        </w:rPr>
        <w:t xml:space="preserve">” (Who did What, When, Where, </w:t>
      </w:r>
      <w:proofErr w:type="gramStart"/>
      <w:r w:rsidRPr="00205D5A">
        <w:rPr>
          <w:rFonts w:asciiTheme="minorHAnsi" w:hAnsiTheme="minorHAnsi"/>
          <w:sz w:val="22"/>
          <w:szCs w:val="22"/>
        </w:rPr>
        <w:t>Where</w:t>
      </w:r>
      <w:proofErr w:type="gramEnd"/>
      <w:r w:rsidRPr="00205D5A">
        <w:rPr>
          <w:rFonts w:asciiTheme="minorHAnsi" w:hAnsiTheme="minorHAnsi"/>
          <w:sz w:val="22"/>
          <w:szCs w:val="22"/>
        </w:rPr>
        <w:t xml:space="preserve"> from, Where to, and on What) can be – at least in theory – be configured to become a potential competitor 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Currently, the main candidates include: 1) IBM Tivoli Compliance Insight Manager; 2) CA Enterprise Log Manager; 3) Net IQ Log Manager; and 4) Engineering </w:t>
      </w:r>
      <w:proofErr w:type="spellStart"/>
      <w:r w:rsidRPr="00205D5A">
        <w:rPr>
          <w:rFonts w:asciiTheme="minorHAnsi" w:hAnsiTheme="minorHAnsi"/>
          <w:sz w:val="22"/>
          <w:szCs w:val="22"/>
        </w:rPr>
        <w:t>Netx</w:t>
      </w:r>
      <w:proofErr w:type="spellEnd"/>
      <w:r w:rsidRPr="00205D5A">
        <w:rPr>
          <w:rFonts w:asciiTheme="minorHAnsi" w:hAnsiTheme="minorHAnsi"/>
          <w:sz w:val="22"/>
          <w:szCs w:val="22"/>
        </w:rPr>
        <w:t xml:space="preserve">. All the aforementioned products have two main drawbacks: </w:t>
      </w:r>
      <w:proofErr w:type="spellStart"/>
      <w:r w:rsidRPr="00205D5A">
        <w:rPr>
          <w:rFonts w:asciiTheme="minorHAnsi" w:hAnsiTheme="minorHAnsi"/>
          <w:sz w:val="22"/>
          <w:szCs w:val="22"/>
        </w:rPr>
        <w:t>i</w:t>
      </w:r>
      <w:proofErr w:type="spellEnd"/>
      <w:r w:rsidRPr="00205D5A">
        <w:rPr>
          <w:rFonts w:asciiTheme="minorHAnsi" w:hAnsiTheme="minorHAnsi"/>
          <w:sz w:val="22"/>
          <w:szCs w:val="22"/>
        </w:rPr>
        <w:t>) a high Total Cost of Ownership (TCO), and ii) vendor lock-in.</w:t>
      </w:r>
    </w:p>
    <w:p w14:paraId="6918B733" w14:textId="3421DF93" w:rsidR="0059638C" w:rsidRPr="00205D5A" w:rsidRDefault="0059638C" w:rsidP="00667864">
      <w:pPr>
        <w:jc w:val="both"/>
        <w:rPr>
          <w:rFonts w:asciiTheme="minorHAnsi" w:hAnsiTheme="minorHAnsi"/>
          <w:sz w:val="22"/>
          <w:szCs w:val="22"/>
        </w:rPr>
      </w:pP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market penetration will be implemented through a structured offer, focused on a progressive uptake strategy. The new secured version</w:t>
      </w:r>
      <w:r w:rsidR="005B3663">
        <w:rPr>
          <w:rFonts w:asciiTheme="minorHAnsi" w:hAnsiTheme="minorHAnsi"/>
          <w:sz w:val="22"/>
          <w:szCs w:val="22"/>
        </w:rPr>
        <w:t xml:space="preserve"> </w:t>
      </w:r>
      <w:r w:rsidRPr="00205D5A">
        <w:rPr>
          <w:rFonts w:asciiTheme="minorHAnsi" w:hAnsiTheme="minorHAnsi"/>
          <w:sz w:val="22"/>
          <w:szCs w:val="22"/>
        </w:rPr>
        <w:t xml:space="preserve">of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be available in four formats:</w:t>
      </w:r>
    </w:p>
    <w:p w14:paraId="74390700"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Freemium – register and take a free tour of the service, to get insights into the benefits that are brought about by the possibility of tailoring </w:t>
      </w: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to the business and industry segment specific needs. The collected data is not saved.</w:t>
      </w:r>
    </w:p>
    <w:p w14:paraId="4ACE8548"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Lite – low cost (&lt;100€ monthly fee) license for small businesses. The company profile is saved and dynamically updated based on a user friendly GUI. Targeted alert service features and educational content is also available. </w:t>
      </w:r>
    </w:p>
    <w:p w14:paraId="6FDC05C7" w14:textId="77777777"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Solution+ - (500€ monthly fee) as above, but with full connectivity and SIEM and system level monitoring (including support for common COTS products), full access to educational content and addition of forensic capabilities for tracking and reporting of abuses. Available as a cloud solution (SaaS) or on-site installation.</w:t>
      </w:r>
    </w:p>
    <w:p w14:paraId="5045D3BF" w14:textId="128ACC91" w:rsidR="0059638C" w:rsidRPr="00205D5A" w:rsidRDefault="0059638C" w:rsidP="00667864">
      <w:pPr>
        <w:pStyle w:val="Listenabsatz"/>
        <w:numPr>
          <w:ilvl w:val="0"/>
          <w:numId w:val="24"/>
        </w:numPr>
        <w:spacing w:after="160" w:line="259" w:lineRule="auto"/>
        <w:jc w:val="both"/>
        <w:rPr>
          <w:rFonts w:asciiTheme="minorHAnsi" w:hAnsiTheme="minorHAnsi"/>
          <w:sz w:val="22"/>
          <w:szCs w:val="22"/>
          <w:lang w:val="en-US"/>
        </w:rPr>
      </w:pPr>
      <w:proofErr w:type="spellStart"/>
      <w:r w:rsidRPr="00205D5A">
        <w:rPr>
          <w:rFonts w:asciiTheme="minorHAnsi" w:hAnsiTheme="minorHAnsi"/>
          <w:sz w:val="22"/>
          <w:szCs w:val="22"/>
          <w:lang w:val="en-US"/>
        </w:rPr>
        <w:t>StreamLog</w:t>
      </w:r>
      <w:proofErr w:type="spellEnd"/>
      <w:r w:rsidRPr="00205D5A">
        <w:rPr>
          <w:rFonts w:asciiTheme="minorHAnsi" w:hAnsiTheme="minorHAnsi"/>
          <w:sz w:val="22"/>
          <w:szCs w:val="22"/>
          <w:lang w:val="en-US"/>
        </w:rPr>
        <w:t xml:space="preserve"> Premium – (5000€ for initial installation and configuration + 700€ monthly fee) as above, but with the addition of correlation capability with the physical domain (e.g. IP video</w:t>
      </w:r>
      <w:r w:rsidR="005B3663">
        <w:rPr>
          <w:rFonts w:asciiTheme="minorHAnsi" w:hAnsiTheme="minorHAnsi"/>
          <w:sz w:val="22"/>
          <w:szCs w:val="22"/>
          <w:lang w:val="en-US"/>
        </w:rPr>
        <w:t xml:space="preserve"> </w:t>
      </w:r>
      <w:r w:rsidRPr="00205D5A">
        <w:rPr>
          <w:rFonts w:asciiTheme="minorHAnsi" w:hAnsiTheme="minorHAnsi"/>
          <w:sz w:val="22"/>
          <w:szCs w:val="22"/>
          <w:lang w:val="en-US"/>
        </w:rPr>
        <w:t>surveillance), for a truly holistic approach to activity monitoring. Targeted at larger SMEs and large companies.</w:t>
      </w:r>
    </w:p>
    <w:p w14:paraId="21D929BE" w14:textId="77777777" w:rsidR="0059638C" w:rsidRPr="00205D5A" w:rsidRDefault="0059638C" w:rsidP="00667864">
      <w:pPr>
        <w:jc w:val="both"/>
        <w:rPr>
          <w:rFonts w:asciiTheme="minorHAnsi" w:hAnsiTheme="minorHAnsi"/>
          <w:b/>
          <w:sz w:val="22"/>
          <w:szCs w:val="22"/>
        </w:rPr>
      </w:pPr>
      <w:r w:rsidRPr="00205D5A">
        <w:rPr>
          <w:rFonts w:asciiTheme="minorHAnsi" w:hAnsiTheme="minorHAnsi"/>
          <w:b/>
          <w:sz w:val="22"/>
          <w:szCs w:val="22"/>
        </w:rPr>
        <w:lastRenderedPageBreak/>
        <w:t xml:space="preserve">The revenue stream includes: </w:t>
      </w:r>
    </w:p>
    <w:p w14:paraId="23233252"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licensing revenues: from Solution </w:t>
      </w:r>
      <w:proofErr w:type="spellStart"/>
      <w:r w:rsidRPr="00205D5A">
        <w:rPr>
          <w:rFonts w:asciiTheme="minorHAnsi" w:hAnsiTheme="minorHAnsi"/>
          <w:sz w:val="22"/>
          <w:szCs w:val="22"/>
        </w:rPr>
        <w:t>Lite</w:t>
      </w:r>
      <w:proofErr w:type="spellEnd"/>
      <w:r w:rsidRPr="00205D5A">
        <w:rPr>
          <w:rFonts w:asciiTheme="minorHAnsi" w:hAnsiTheme="minorHAnsi"/>
          <w:sz w:val="22"/>
          <w:szCs w:val="22"/>
        </w:rPr>
        <w:t xml:space="preserve"> to Premium.</w:t>
      </w:r>
    </w:p>
    <w:p w14:paraId="184E3488"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Annual fee from external consultants: an annual fee of 150 € has been computed. This low fee ensures crowd-sourcing of expertise.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creates a real opportunity for outside consultants, assuming that 2% of users will require 1 day of consulting per year.</w:t>
      </w:r>
    </w:p>
    <w:p w14:paraId="0B41F67D" w14:textId="77777777" w:rsidR="0059638C" w:rsidRPr="00205D5A" w:rsidRDefault="0059638C" w:rsidP="00667864">
      <w:pPr>
        <w:pStyle w:val="Listenabsatz"/>
        <w:numPr>
          <w:ilvl w:val="0"/>
          <w:numId w:val="25"/>
        </w:numPr>
        <w:spacing w:after="160" w:line="259" w:lineRule="auto"/>
        <w:jc w:val="both"/>
        <w:rPr>
          <w:rFonts w:asciiTheme="minorHAnsi" w:hAnsiTheme="minorHAnsi"/>
          <w:sz w:val="22"/>
          <w:szCs w:val="22"/>
        </w:rPr>
      </w:pPr>
      <w:r w:rsidRPr="00205D5A">
        <w:rPr>
          <w:rFonts w:asciiTheme="minorHAnsi" w:hAnsiTheme="minorHAnsi"/>
          <w:sz w:val="22"/>
          <w:szCs w:val="22"/>
        </w:rPr>
        <w:t xml:space="preserve">Commission on deployed solutions: solutions deployed to support an organisation through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will pay a commission fee. Low estimates have been done, based on an assumption of 2% of licensed users (details on this computation are not included here for sake of space, and due to the fact that in the model above this revenue stream represents less than 10% of the revenue streams).</w:t>
      </w:r>
    </w:p>
    <w:p w14:paraId="7C99CBE9"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As to cost analysis, marketing costs have been computed based on an acquisition cost of 100€ per new user and 200€ per new provider/consultant joining the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xml:space="preserve"> community”. Other costs relate to the equipment and FTEs required for support and operation of the platform.</w:t>
      </w:r>
    </w:p>
    <w:p w14:paraId="333093D2" w14:textId="77777777" w:rsidR="0059638C" w:rsidRPr="00205D5A" w:rsidRDefault="0059638C" w:rsidP="00667864">
      <w:pPr>
        <w:jc w:val="both"/>
        <w:rPr>
          <w:rFonts w:asciiTheme="minorHAnsi" w:hAnsiTheme="minorHAnsi"/>
          <w:sz w:val="22"/>
          <w:szCs w:val="22"/>
        </w:rPr>
      </w:pPr>
      <w:r w:rsidRPr="00205D5A">
        <w:rPr>
          <w:rFonts w:asciiTheme="minorHAnsi" w:hAnsiTheme="minorHAnsi"/>
          <w:sz w:val="22"/>
          <w:szCs w:val="22"/>
        </w:rPr>
        <w:t xml:space="preserve">The employment growth includes: </w:t>
      </w:r>
    </w:p>
    <w:p w14:paraId="69A3A199"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 xml:space="preserve">Direct opportunities in a product line dedicated to the new </w:t>
      </w:r>
      <w:proofErr w:type="spellStart"/>
      <w:r w:rsidRPr="00205D5A">
        <w:rPr>
          <w:rFonts w:asciiTheme="minorHAnsi" w:hAnsiTheme="minorHAnsi"/>
          <w:sz w:val="22"/>
          <w:szCs w:val="22"/>
        </w:rPr>
        <w:t>StreamLog</w:t>
      </w:r>
      <w:proofErr w:type="spellEnd"/>
      <w:r w:rsidRPr="00205D5A">
        <w:rPr>
          <w:rFonts w:asciiTheme="minorHAnsi" w:hAnsiTheme="minorHAnsi"/>
          <w:sz w:val="22"/>
          <w:szCs w:val="22"/>
        </w:rPr>
        <w:t>: the “customer support” employment growth provides 5 new FTEs over 5 years (this figure is conservative with respect to Sync Lab’s growth in the last 5 years).</w:t>
      </w:r>
    </w:p>
    <w:p w14:paraId="457B6145" w14:textId="77777777" w:rsidR="0059638C" w:rsidRPr="00205D5A" w:rsidRDefault="0059638C" w:rsidP="00667864">
      <w:pPr>
        <w:pStyle w:val="Listenabsatz"/>
        <w:numPr>
          <w:ilvl w:val="0"/>
          <w:numId w:val="26"/>
        </w:numPr>
        <w:spacing w:after="160" w:line="259" w:lineRule="auto"/>
        <w:jc w:val="both"/>
        <w:rPr>
          <w:rFonts w:asciiTheme="minorHAnsi" w:hAnsiTheme="minorHAnsi"/>
          <w:sz w:val="22"/>
          <w:szCs w:val="22"/>
        </w:rPr>
      </w:pPr>
      <w:r w:rsidRPr="00205D5A">
        <w:rPr>
          <w:rFonts w:asciiTheme="minorHAnsi" w:hAnsiTheme="minorHAnsi"/>
          <w:sz w:val="22"/>
          <w:szCs w:val="22"/>
        </w:rPr>
        <w:t>Opportunities spread across the external consultants, with 6.120 days creating the equivalent of more than 40 FTEs, using a conversion ratio of 150 consulting days per consultant (each consultant has to retain days for training, information and preparation work).</w:t>
      </w:r>
    </w:p>
    <w:p w14:paraId="659A4193" w14:textId="77777777" w:rsidR="0059638C" w:rsidRPr="00205D5A" w:rsidRDefault="0059638C" w:rsidP="00667864">
      <w:pPr>
        <w:pStyle w:val="H2020Standard"/>
        <w:rPr>
          <w:rFonts w:asciiTheme="minorHAnsi" w:hAnsiTheme="minorHAnsi"/>
          <w:lang w:val="en-US"/>
        </w:rPr>
      </w:pP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will mainly be offered to the Italian market, where the recent regulations (specifically: </w:t>
      </w:r>
      <w:proofErr w:type="gramStart"/>
      <w:r w:rsidRPr="00205D5A">
        <w:rPr>
          <w:rFonts w:asciiTheme="minorHAnsi" w:hAnsiTheme="minorHAnsi"/>
          <w:lang w:val="en-US"/>
        </w:rPr>
        <w:t>the  November</w:t>
      </w:r>
      <w:proofErr w:type="gramEnd"/>
      <w:r w:rsidRPr="00205D5A">
        <w:rPr>
          <w:rFonts w:asciiTheme="minorHAnsi" w:hAnsiTheme="minorHAnsi"/>
          <w:lang w:val="en-US"/>
        </w:rPr>
        <w:t xml:space="preserve"> 2008 and the December 2008 (G.U. n. 300) mandating compliance to D. </w:t>
      </w:r>
      <w:proofErr w:type="spellStart"/>
      <w:r w:rsidRPr="00205D5A">
        <w:rPr>
          <w:rFonts w:asciiTheme="minorHAnsi" w:hAnsiTheme="minorHAnsi"/>
          <w:lang w:val="en-US"/>
        </w:rPr>
        <w:t>Lgs</w:t>
      </w:r>
      <w:proofErr w:type="spellEnd"/>
      <w:r w:rsidRPr="00205D5A">
        <w:rPr>
          <w:rFonts w:asciiTheme="minorHAnsi" w:hAnsiTheme="minorHAnsi"/>
          <w:lang w:val="en-US"/>
        </w:rPr>
        <w:t xml:space="preserve">. 196/2003 represents a major market booster. We explicitly emphasize that the obligation to comply to the aforementioned directive applies to virtually all IT companies, as well as to the PA. According to our initial and conservative market penetration and growth estimations we anticipate an 80+% ROI after 4 years in the domestic market. As of the second year of commercialization, 20% of the revenues will be invested in Sync Lab development department for developing customization of the new </w:t>
      </w:r>
      <w:proofErr w:type="spellStart"/>
      <w:r w:rsidRPr="00205D5A">
        <w:rPr>
          <w:rFonts w:asciiTheme="minorHAnsi" w:hAnsiTheme="minorHAnsi"/>
          <w:lang w:val="en-US"/>
        </w:rPr>
        <w:t>Streamlog</w:t>
      </w:r>
      <w:proofErr w:type="spellEnd"/>
      <w:r w:rsidRPr="00205D5A">
        <w:rPr>
          <w:rFonts w:asciiTheme="minorHAnsi" w:hAnsiTheme="minorHAnsi"/>
          <w:lang w:val="en-US"/>
        </w:rPr>
        <w:t xml:space="preserve"> for the EU market. </w:t>
      </w:r>
    </w:p>
    <w:p w14:paraId="6B534BD1" w14:textId="03C216CB" w:rsidR="006967C4" w:rsidRPr="00205D5A" w:rsidRDefault="001E574E" w:rsidP="00667864">
      <w:pPr>
        <w:pStyle w:val="berschrift4"/>
        <w:ind w:left="708"/>
        <w:jc w:val="both"/>
        <w:rPr>
          <w:rFonts w:asciiTheme="minorHAnsi" w:hAnsiTheme="minorHAnsi"/>
          <w:lang w:val="en-US"/>
        </w:rPr>
      </w:pPr>
      <w:r w:rsidRPr="00205D5A">
        <w:rPr>
          <w:rFonts w:asciiTheme="minorHAnsi" w:hAnsiTheme="minorHAnsi"/>
          <w:lang w:val="en-US"/>
        </w:rPr>
        <w:t>EXUS</w:t>
      </w:r>
    </w:p>
    <w:p w14:paraId="67A3E8D7" w14:textId="0A1FECAE"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EXUS will exploit the SCP technology in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product which addresses SME retailers.</w:t>
      </w:r>
      <w:r w:rsidR="001E574E" w:rsidRPr="00205D5A">
        <w:rPr>
          <w:rFonts w:asciiTheme="minorHAnsi" w:hAnsiTheme="minorHAnsi"/>
          <w:lang w:val="en-US"/>
        </w:rPr>
        <w:t xml:space="preserve"> </w:t>
      </w:r>
      <w:r w:rsidRPr="00205D5A">
        <w:rPr>
          <w:rFonts w:asciiTheme="minorHAnsi" w:hAnsiTheme="minorHAnsi"/>
          <w:lang w:val="en-US"/>
        </w:rPr>
        <w:t xml:space="preserve">The rationale behind their selection is the large number of SME retail businesses (520,000 in the UK) and the high completion they experience, which urges for accurate market and customer insights in order to improve their decision making processes. The feedback we had from discussions with several UK SME retailers, indicates their willingness to pay ~£1000 per year for a market &amp; customer insights service, which draws upon actual financial data. This price is very competitive considering the alternatives and is in line with the £24,000 average annual marketing costs paid by SMEs, according to the Centre for Economics and Business Research. Thus, </w:t>
      </w:r>
      <w:proofErr w:type="spellStart"/>
      <w:r w:rsidRPr="00205D5A">
        <w:rPr>
          <w:rFonts w:asciiTheme="minorHAnsi" w:hAnsiTheme="minorHAnsi"/>
          <w:lang w:val="en-US"/>
        </w:rPr>
        <w:t>LivingMarket’s</w:t>
      </w:r>
      <w:proofErr w:type="spellEnd"/>
      <w:r w:rsidRPr="00205D5A">
        <w:rPr>
          <w:rFonts w:asciiTheme="minorHAnsi" w:hAnsiTheme="minorHAnsi"/>
          <w:lang w:val="en-US"/>
        </w:rPr>
        <w:t xml:space="preserve"> annual Total Addressable Market is approximately £0.5bn for the UK. </w:t>
      </w:r>
    </w:p>
    <w:p w14:paraId="16287512" w14:textId="50BAD21A"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Against competitors,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has strong potential for adoption and market penetration. In a summary, existing solutions for market insights do not support features such as multi-dimensional analysis capabilities, near real-time analyses based on actual transactional data, merchant-level granulari</w:t>
      </w:r>
      <w:r w:rsidR="005B3663">
        <w:rPr>
          <w:rFonts w:asciiTheme="minorHAnsi" w:hAnsiTheme="minorHAnsi"/>
          <w:lang w:val="en-US"/>
        </w:rPr>
        <w:t xml:space="preserve">ty; and importantly, an </w:t>
      </w:r>
      <w:proofErr w:type="spellStart"/>
      <w:r w:rsidR="005B3663">
        <w:rPr>
          <w:rFonts w:asciiTheme="minorHAnsi" w:hAnsiTheme="minorHAnsi"/>
          <w:lang w:val="en-US"/>
        </w:rPr>
        <w:t>anonymiz</w:t>
      </w:r>
      <w:r w:rsidRPr="00205D5A">
        <w:rPr>
          <w:rFonts w:asciiTheme="minorHAnsi" w:hAnsiTheme="minorHAnsi"/>
          <w:lang w:val="en-US"/>
        </w:rPr>
        <w:t>ation</w:t>
      </w:r>
      <w:proofErr w:type="spellEnd"/>
      <w:r w:rsidRPr="00205D5A">
        <w:rPr>
          <w:rFonts w:asciiTheme="minorHAnsi" w:hAnsiTheme="minorHAnsi"/>
          <w:lang w:val="en-US"/>
        </w:rPr>
        <w:t xml:space="preserve"> framework that safeguards the privacy of the data. Thus, existing offerings are incomplete and practically unusable beyond being able to provide to SMEs with a generic market overview. On the other hand, these and more features are supported by </w:t>
      </w:r>
      <w:proofErr w:type="spellStart"/>
      <w:r w:rsidRPr="00205D5A">
        <w:rPr>
          <w:rFonts w:asciiTheme="minorHAnsi" w:hAnsiTheme="minorHAnsi"/>
          <w:lang w:val="en-US"/>
        </w:rPr>
        <w:t>LivingMarket</w:t>
      </w:r>
      <w:proofErr w:type="spellEnd"/>
      <w:r w:rsidRPr="00205D5A">
        <w:rPr>
          <w:rFonts w:asciiTheme="minorHAnsi" w:hAnsiTheme="minorHAnsi"/>
          <w:lang w:val="en-US"/>
        </w:rPr>
        <w:t>, providing a competitive advantage for market success.</w:t>
      </w:r>
    </w:p>
    <w:p w14:paraId="291FFBC6"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lastRenderedPageBreak/>
        <w:t>According to our initial and conservative market penetration and growth estimations we anticipate a 97% ROI after 5 years in the market with ~4909 domestic SME retailer customers, which amounts to the conservative 0.9% market share in the UK.</w:t>
      </w:r>
    </w:p>
    <w:p w14:paraId="4B0A924D" w14:textId="77777777" w:rsidR="00F57A3C" w:rsidRPr="00205D5A" w:rsidRDefault="00F57A3C" w:rsidP="00667864">
      <w:pPr>
        <w:pStyle w:val="H2020Standard"/>
        <w:rPr>
          <w:rFonts w:asciiTheme="minorHAnsi" w:hAnsiTheme="minorHAnsi"/>
          <w:lang w:val="en-US"/>
        </w:rPr>
      </w:pPr>
      <w:r w:rsidRPr="00205D5A">
        <w:rPr>
          <w:rFonts w:asciiTheme="minorHAnsi" w:hAnsiTheme="minorHAnsi"/>
          <w:lang w:val="en-US"/>
        </w:rPr>
        <w:t xml:space="preserve">Apart from the UK, we also plan to market our service in other European markets and also in Gulf Countries (GCC) and SE Asia (ASEAN) markets. </w:t>
      </w:r>
    </w:p>
    <w:p w14:paraId="0770A074" w14:textId="66BAD1C4" w:rsidR="00ED7985" w:rsidRPr="00205D5A" w:rsidRDefault="00F57A3C" w:rsidP="008B2B03">
      <w:pPr>
        <w:pStyle w:val="H2020Standard"/>
        <w:rPr>
          <w:rFonts w:asciiTheme="minorHAnsi" w:hAnsiTheme="minorHAnsi"/>
          <w:lang w:val="en-US"/>
        </w:rPr>
      </w:pPr>
      <w:r w:rsidRPr="00205D5A">
        <w:rPr>
          <w:rFonts w:asciiTheme="minorHAnsi" w:hAnsiTheme="minorHAnsi"/>
          <w:lang w:val="en-US"/>
        </w:rPr>
        <w:t>The strategy to develop our market</w:t>
      </w:r>
      <w:r w:rsidR="005B3663">
        <w:rPr>
          <w:rFonts w:asciiTheme="minorHAnsi" w:hAnsiTheme="minorHAnsi"/>
          <w:lang w:val="en-US"/>
        </w:rPr>
        <w:t xml:space="preserve"> share entails financial organiz</w:t>
      </w:r>
      <w:r w:rsidRPr="00205D5A">
        <w:rPr>
          <w:rFonts w:asciiTheme="minorHAnsi" w:hAnsiTheme="minorHAnsi"/>
          <w:lang w:val="en-US"/>
        </w:rPr>
        <w:t xml:space="preserve">ations as a reliable channel to market and offer our service to SMEs. Undeniably, banks, card processors and acquirers are seeking new digital services to complement their offerings not only for extra revenue, but also to address the threats imposed by </w:t>
      </w:r>
      <w:proofErr w:type="spellStart"/>
      <w:r w:rsidRPr="00205D5A">
        <w:rPr>
          <w:rFonts w:asciiTheme="minorHAnsi" w:hAnsiTheme="minorHAnsi"/>
          <w:lang w:val="en-US"/>
        </w:rPr>
        <w:t>fintechs</w:t>
      </w:r>
      <w:proofErr w:type="spellEnd"/>
      <w:r w:rsidRPr="00205D5A">
        <w:rPr>
          <w:rFonts w:asciiTheme="minorHAnsi" w:hAnsiTheme="minorHAnsi"/>
          <w:lang w:val="en-US"/>
        </w:rPr>
        <w:t>’ (see McKinsey’s article ‘Strategic choices for banks in the digital age’). Thus, we wil</w:t>
      </w:r>
      <w:r w:rsidR="005B3663">
        <w:rPr>
          <w:rFonts w:asciiTheme="minorHAnsi" w:hAnsiTheme="minorHAnsi"/>
          <w:lang w:val="en-US"/>
        </w:rPr>
        <w:t>l exploit with financial organiz</w:t>
      </w:r>
      <w:r w:rsidRPr="00205D5A">
        <w:rPr>
          <w:rFonts w:asciiTheme="minorHAnsi" w:hAnsiTheme="minorHAnsi"/>
          <w:lang w:val="en-US"/>
        </w:rPr>
        <w:t xml:space="preserve">ations the distribution and joint promotion of the </w:t>
      </w:r>
      <w:proofErr w:type="spellStart"/>
      <w:r w:rsidRPr="00205D5A">
        <w:rPr>
          <w:rFonts w:asciiTheme="minorHAnsi" w:hAnsiTheme="minorHAnsi"/>
          <w:lang w:val="en-US"/>
        </w:rPr>
        <w:t>LivingMarket</w:t>
      </w:r>
      <w:proofErr w:type="spellEnd"/>
      <w:r w:rsidRPr="00205D5A">
        <w:rPr>
          <w:rFonts w:asciiTheme="minorHAnsi" w:hAnsiTheme="minorHAnsi"/>
          <w:lang w:val="en-US"/>
        </w:rPr>
        <w:t xml:space="preserve"> service, since no equivalent service is offered: only 2 out of the 10 biggest acquirers (including banks) in Europe offer rudimentary market reporting. Out of the 2nd-tier acquirers, only one is offering an ad-hoc reporting service based on a filled-out form. Moreover, banks will benefit from deeper insights into their SME clients, in order to improve their credit risk assessment.</w:t>
      </w:r>
    </w:p>
    <w:p w14:paraId="06C82D4E" w14:textId="77777777" w:rsidR="00ED7985" w:rsidRPr="00205D5A" w:rsidRDefault="00ED7985" w:rsidP="001427FF">
      <w:pPr>
        <w:pStyle w:val="berschrift3"/>
        <w:ind w:left="708"/>
        <w:rPr>
          <w:rFonts w:asciiTheme="minorHAnsi" w:hAnsiTheme="minorHAnsi"/>
          <w:lang w:val="en-US"/>
        </w:rPr>
      </w:pPr>
      <w:bookmarkStart w:id="55" w:name="_Toc464574411"/>
      <w:bookmarkStart w:id="56" w:name="_Toc465148687"/>
      <w:r w:rsidRPr="00205D5A">
        <w:rPr>
          <w:rFonts w:asciiTheme="minorHAnsi" w:hAnsiTheme="minorHAnsi"/>
          <w:lang w:val="en-US"/>
        </w:rPr>
        <w:t>Research data management plan</w:t>
      </w:r>
      <w:bookmarkEnd w:id="55"/>
      <w:bookmarkEnd w:id="56"/>
    </w:p>
    <w:p w14:paraId="487EAE6D"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Policy for Data Management</w:t>
      </w:r>
    </w:p>
    <w:p w14:paraId="3EF66211" w14:textId="447EA48F" w:rsidR="00ED7985" w:rsidRPr="00205D5A" w:rsidRDefault="00E8582A" w:rsidP="008B2B03">
      <w:pPr>
        <w:pStyle w:val="H2020Standard"/>
        <w:rPr>
          <w:rFonts w:asciiTheme="minorHAnsi" w:hAnsiTheme="minorHAnsi"/>
          <w:lang w:val="en-US"/>
        </w:rPr>
      </w:pPr>
      <w:r w:rsidRPr="00205D5A">
        <w:rPr>
          <w:rFonts w:asciiTheme="minorHAnsi" w:hAnsiTheme="minorHAnsi"/>
          <w:lang w:val="en-US"/>
        </w:rPr>
        <w:t>SCP</w:t>
      </w:r>
      <w:r w:rsidR="00ED7985" w:rsidRPr="00205D5A">
        <w:rPr>
          <w:rFonts w:asciiTheme="minorHAnsi" w:hAnsiTheme="minorHAnsi"/>
          <w:lang w:val="en-US"/>
        </w:rPr>
        <w:t xml:space="preserve"> plans to participate in the Open Research Data Pilot. To cover that aspect a Data Management Plan (DMP) is periodically issued, to detail what data the project will generate, whether and how it will be exploited or made accessible for verification and re-use, and how it will be curated and preserved. A first version of the DMP will be provided at the sixth month of the project, and two updates are planned at month 2</w:t>
      </w:r>
      <w:r w:rsidR="0065418D">
        <w:rPr>
          <w:rFonts w:asciiTheme="minorHAnsi" w:hAnsiTheme="minorHAnsi"/>
          <w:lang w:val="en-US"/>
        </w:rPr>
        <w:t>0 and 30</w:t>
      </w:r>
      <w:r w:rsidR="00ED7985" w:rsidRPr="00205D5A">
        <w:rPr>
          <w:rFonts w:asciiTheme="minorHAnsi" w:hAnsiTheme="minorHAnsi"/>
          <w:lang w:val="en-US"/>
        </w:rPr>
        <w:t xml:space="preserve">. Furthermore, if necessary, additional releases of this deliverable will be provided. The consortium plans to deposit data in a research data repository, and will take measures to enable third parties to access, mine, exploit, reproduce, and disseminate the data free of charge. </w:t>
      </w:r>
    </w:p>
    <w:p w14:paraId="03B2AA0F"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data will be exploited and/or shared/made accessible for verification and re-use</w:t>
      </w:r>
    </w:p>
    <w:p w14:paraId="7832AAF5" w14:textId="27CC05A9"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shared after proper processing, aiming at removing any information that could be mapped to the identity of real people,</w:t>
      </w:r>
      <w:r w:rsidR="005B3663">
        <w:rPr>
          <w:rFonts w:asciiTheme="minorHAnsi" w:hAnsiTheme="minorHAnsi"/>
          <w:lang w:val="en-US"/>
        </w:rPr>
        <w:t xml:space="preserve"> via accurate (pseudo-) </w:t>
      </w:r>
      <w:proofErr w:type="spellStart"/>
      <w:r w:rsidR="005B3663">
        <w:rPr>
          <w:rFonts w:asciiTheme="minorHAnsi" w:hAnsiTheme="minorHAnsi"/>
          <w:lang w:val="en-US"/>
        </w:rPr>
        <w:t>anonymization</w:t>
      </w:r>
      <w:proofErr w:type="spellEnd"/>
      <w:r w:rsidR="005B3663">
        <w:rPr>
          <w:rFonts w:asciiTheme="minorHAnsi" w:hAnsiTheme="minorHAnsi"/>
          <w:lang w:val="en-US"/>
        </w:rPr>
        <w:t xml:space="preserve"> techniques. Anonymiz</w:t>
      </w:r>
      <w:r w:rsidRPr="00205D5A">
        <w:rPr>
          <w:rFonts w:asciiTheme="minorHAnsi" w:hAnsiTheme="minorHAnsi"/>
          <w:lang w:val="en-US"/>
        </w:rPr>
        <w:t xml:space="preserve">ed data will be made available via multiple channels, and in particular: 1) it will be posted on the project Web site, in an area that will be accessible to the followers of the </w:t>
      </w:r>
      <w:r w:rsidR="00E8582A" w:rsidRPr="00205D5A">
        <w:rPr>
          <w:rFonts w:asciiTheme="minorHAnsi" w:hAnsiTheme="minorHAnsi"/>
          <w:lang w:val="en-US"/>
        </w:rPr>
        <w:t>SCP</w:t>
      </w:r>
      <w:r w:rsidRPr="00205D5A">
        <w:rPr>
          <w:rFonts w:asciiTheme="minorHAnsi" w:hAnsiTheme="minorHAnsi"/>
          <w:lang w:val="en-US"/>
        </w:rPr>
        <w:t xml:space="preserve"> project; 2) it will be shipped on digital support upon request (and compilation of a form); 3) it will be deposited in a research data repository, from which external users will be given the possibility to access, mine, exploit, reproduce and disseminate it free of charge; 4) it will be shared within the context of possible future initiatives promoted by the EC. Some of the data is governed by a very stringent and cumbersome set of legal requirements that restricts its use</w:t>
      </w:r>
      <w:r w:rsidR="005B3663">
        <w:rPr>
          <w:rFonts w:asciiTheme="minorHAnsi" w:hAnsiTheme="minorHAnsi"/>
          <w:lang w:val="en-US"/>
        </w:rPr>
        <w:t xml:space="preserve"> for research. However, anonymiz</w:t>
      </w:r>
      <w:r w:rsidRPr="00205D5A">
        <w:rPr>
          <w:rFonts w:asciiTheme="minorHAnsi" w:hAnsiTheme="minorHAnsi"/>
          <w:lang w:val="en-US"/>
        </w:rPr>
        <w:t xml:space="preserve">ed data that demonstrate the use of the system can be made available given that all legal requirements are fulfilled. </w:t>
      </w:r>
    </w:p>
    <w:p w14:paraId="4AD56AF8" w14:textId="77777777" w:rsidR="00ED7985" w:rsidRPr="00205D5A" w:rsidRDefault="00ED7985" w:rsidP="001427FF">
      <w:pPr>
        <w:pStyle w:val="berschrift4"/>
        <w:ind w:left="708"/>
        <w:rPr>
          <w:rFonts w:asciiTheme="minorHAnsi" w:hAnsiTheme="minorHAnsi"/>
          <w:lang w:val="en-US"/>
        </w:rPr>
      </w:pPr>
      <w:r w:rsidRPr="00205D5A">
        <w:rPr>
          <w:rFonts w:asciiTheme="minorHAnsi" w:hAnsiTheme="minorHAnsi"/>
          <w:lang w:val="en-US"/>
        </w:rPr>
        <w:t>How will data be curated and preserved</w:t>
      </w:r>
    </w:p>
    <w:p w14:paraId="78759092" w14:textId="6BE35643" w:rsidR="00ED7985" w:rsidRPr="00205D5A" w:rsidRDefault="00ED7985" w:rsidP="008B2B03">
      <w:pPr>
        <w:pStyle w:val="H2020Standard"/>
        <w:rPr>
          <w:rFonts w:asciiTheme="minorHAnsi" w:hAnsiTheme="minorHAnsi"/>
          <w:lang w:val="en-US"/>
        </w:rPr>
      </w:pPr>
      <w:r w:rsidRPr="00205D5A">
        <w:rPr>
          <w:rFonts w:asciiTheme="minorHAnsi" w:hAnsiTheme="minorHAnsi"/>
          <w:lang w:val="en-US"/>
        </w:rPr>
        <w:t>The data will be curated with respect to the relevant legislation, securing sensitive information and preventing private’s data eavesdropping. For each use case the corresponding provider will store the original data locally at their respective premises. Data curation will include augmenting the data with associated metadata, for specifying the semantics. Data preservation will be ensured by having the Coordinator and the Technical Coordinator each store a copy of the original data at their respective premises. The data will be stored, archived, and preserved for the duration set by the legal framework.</w:t>
      </w:r>
    </w:p>
    <w:p w14:paraId="51382122" w14:textId="77777777" w:rsidR="00ED7985" w:rsidRPr="00205D5A" w:rsidRDefault="00ED7985" w:rsidP="001427FF">
      <w:pPr>
        <w:pStyle w:val="berschrift3"/>
        <w:ind w:left="708"/>
        <w:rPr>
          <w:rFonts w:asciiTheme="minorHAnsi" w:hAnsiTheme="minorHAnsi"/>
          <w:lang w:val="en-US"/>
        </w:rPr>
      </w:pPr>
      <w:bookmarkStart w:id="57" w:name="_Toc464574412"/>
      <w:bookmarkStart w:id="58" w:name="_Toc465148688"/>
      <w:r w:rsidRPr="00205D5A">
        <w:rPr>
          <w:rFonts w:asciiTheme="minorHAnsi" w:hAnsiTheme="minorHAnsi"/>
          <w:lang w:val="en-US"/>
        </w:rPr>
        <w:t>Communication activities</w:t>
      </w:r>
      <w:bookmarkEnd w:id="57"/>
      <w:bookmarkEnd w:id="58"/>
    </w:p>
    <w:p w14:paraId="597C409F" w14:textId="1B32616B" w:rsidR="00ED7985" w:rsidRPr="00205D5A" w:rsidRDefault="00ED7985" w:rsidP="000779F4">
      <w:pPr>
        <w:pStyle w:val="H2020Standard"/>
        <w:rPr>
          <w:rFonts w:asciiTheme="minorHAnsi" w:hAnsiTheme="minorHAnsi"/>
          <w:lang w:val="en-US"/>
        </w:rPr>
      </w:pPr>
      <w:r w:rsidRPr="00205D5A">
        <w:rPr>
          <w:rFonts w:asciiTheme="minorHAnsi" w:hAnsiTheme="minorHAnsi"/>
          <w:lang w:val="en-US"/>
        </w:rPr>
        <w:t xml:space="preserve">The consortium has great confidence in its ability to produce high quality deliverables and disseminate the project findings based on their considerable past experiences, as shown by the </w:t>
      </w:r>
      <w:r w:rsidRPr="00205D5A">
        <w:rPr>
          <w:rFonts w:asciiTheme="minorHAnsi" w:hAnsiTheme="minorHAnsi"/>
          <w:lang w:val="en-US"/>
        </w:rPr>
        <w:lastRenderedPageBreak/>
        <w:t xml:space="preserve">further information listed in partner profiles enclosed in the proposal. More complete lists of the consortium’s related experiences and publications can be found on the websites of the individual partners. Furthermore, </w:t>
      </w:r>
      <w:r w:rsidR="00BB5449" w:rsidRPr="00205D5A">
        <w:rPr>
          <w:rFonts w:asciiTheme="minorHAnsi" w:hAnsiTheme="minorHAnsi"/>
          <w:lang w:val="en-US"/>
        </w:rPr>
        <w:t>two</w:t>
      </w:r>
      <w:r w:rsidRPr="00205D5A">
        <w:rPr>
          <w:rFonts w:asciiTheme="minorHAnsi" w:hAnsiTheme="minorHAnsi"/>
          <w:lang w:val="en-US"/>
        </w:rPr>
        <w:t xml:space="preserve"> of the </w:t>
      </w:r>
      <w:r w:rsidR="00BB5449" w:rsidRPr="00205D5A">
        <w:rPr>
          <w:rFonts w:asciiTheme="minorHAnsi" w:hAnsiTheme="minorHAnsi"/>
          <w:lang w:val="en-US"/>
        </w:rPr>
        <w:t xml:space="preserve">three </w:t>
      </w:r>
      <w:r w:rsidRPr="00205D5A">
        <w:rPr>
          <w:rFonts w:asciiTheme="minorHAnsi" w:hAnsiTheme="minorHAnsi"/>
          <w:lang w:val="en-US"/>
        </w:rPr>
        <w:t>partners have participated in previous EU funded projects, exhibiting high involvement in communication initiatives.</w:t>
      </w:r>
    </w:p>
    <w:p w14:paraId="6C6D3D78" w14:textId="77777777" w:rsidR="004D5EF7" w:rsidRPr="00205D5A" w:rsidRDefault="004D5EF7" w:rsidP="004D5EF7">
      <w:pPr>
        <w:pStyle w:val="berschrift1"/>
        <w:rPr>
          <w:rFonts w:asciiTheme="minorHAnsi" w:hAnsiTheme="minorHAnsi"/>
          <w:lang w:val="en-US"/>
        </w:rPr>
      </w:pPr>
      <w:bookmarkStart w:id="59" w:name="_Toc465148689"/>
      <w:r w:rsidRPr="00205D5A">
        <w:rPr>
          <w:rFonts w:asciiTheme="minorHAnsi" w:hAnsiTheme="minorHAnsi"/>
          <w:lang w:val="en-US"/>
        </w:rPr>
        <w:t>Implementation</w:t>
      </w:r>
      <w:bookmarkEnd w:id="59"/>
    </w:p>
    <w:p w14:paraId="30BD5AD6" w14:textId="06C65D4B" w:rsidR="00030745" w:rsidRPr="00205D5A" w:rsidRDefault="00030745" w:rsidP="00815358">
      <w:pPr>
        <w:pStyle w:val="berschrift2"/>
        <w:spacing w:before="120" w:after="60"/>
        <w:ind w:left="708"/>
        <w:rPr>
          <w:rFonts w:asciiTheme="minorHAnsi" w:hAnsiTheme="minorHAnsi"/>
          <w:lang w:val="en-US"/>
        </w:rPr>
      </w:pPr>
      <w:bookmarkStart w:id="60" w:name="_Toc464574414"/>
      <w:bookmarkStart w:id="61" w:name="_Toc465148690"/>
      <w:r w:rsidRPr="00205D5A">
        <w:rPr>
          <w:rFonts w:asciiTheme="minorHAnsi" w:hAnsiTheme="minorHAnsi"/>
          <w:lang w:val="en-US"/>
        </w:rPr>
        <w:t>Work plan — Work packages, deliverables and milestones</w:t>
      </w:r>
      <w:bookmarkEnd w:id="60"/>
      <w:bookmarkEnd w:id="61"/>
      <w:r w:rsidRPr="00205D5A">
        <w:rPr>
          <w:rFonts w:asciiTheme="minorHAnsi" w:hAnsiTheme="minorHAnsi"/>
          <w:lang w:val="en-US"/>
        </w:rPr>
        <w:t xml:space="preserve"> </w:t>
      </w:r>
    </w:p>
    <w:p w14:paraId="6B528501" w14:textId="77777777" w:rsidR="00030745" w:rsidRPr="00205D5A" w:rsidRDefault="00030745" w:rsidP="00815358">
      <w:pPr>
        <w:pStyle w:val="berschrift3"/>
        <w:ind w:left="708"/>
        <w:rPr>
          <w:rFonts w:asciiTheme="minorHAnsi" w:hAnsiTheme="minorHAnsi"/>
          <w:lang w:val="en-US"/>
        </w:rPr>
      </w:pPr>
      <w:bookmarkStart w:id="62" w:name="_Toc464574415"/>
      <w:bookmarkStart w:id="63" w:name="_Toc465148691"/>
      <w:r w:rsidRPr="00205D5A">
        <w:rPr>
          <w:rFonts w:asciiTheme="minorHAnsi" w:hAnsiTheme="minorHAnsi"/>
          <w:lang w:val="en-US"/>
        </w:rPr>
        <w:t>Overall strategy of the work plan</w:t>
      </w:r>
      <w:bookmarkEnd w:id="62"/>
      <w:bookmarkEnd w:id="63"/>
    </w:p>
    <w:p w14:paraId="12238EB2" w14:textId="61F98DD1" w:rsidR="00246209" w:rsidRPr="00205D5A" w:rsidRDefault="00246209" w:rsidP="00246209">
      <w:pPr>
        <w:pStyle w:val="H2020TextKoerper"/>
        <w:jc w:val="both"/>
        <w:rPr>
          <w:rFonts w:asciiTheme="minorHAnsi" w:hAnsiTheme="minorHAnsi"/>
          <w:lang w:val="en-US"/>
        </w:rPr>
      </w:pPr>
      <w:r w:rsidRPr="00205D5A">
        <w:rPr>
          <w:rFonts w:asciiTheme="minorHAnsi" w:hAnsiTheme="minorHAnsi"/>
          <w:noProof/>
          <w:lang w:eastAsia="de-DE"/>
        </w:rPr>
        <w:drawing>
          <wp:anchor distT="0" distB="0" distL="114300" distR="114300" simplePos="0" relativeHeight="251666432" behindDoc="0" locked="0" layoutInCell="1" allowOverlap="1" wp14:anchorId="0ECF660D" wp14:editId="7AC8F397">
            <wp:simplePos x="0" y="0"/>
            <wp:positionH relativeFrom="column">
              <wp:posOffset>-22860</wp:posOffset>
            </wp:positionH>
            <wp:positionV relativeFrom="paragraph">
              <wp:posOffset>339090</wp:posOffset>
            </wp:positionV>
            <wp:extent cx="3119755" cy="1240790"/>
            <wp:effectExtent l="0" t="0" r="4445" b="3810"/>
            <wp:wrapSquare wrapText="bothSides"/>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20(Personal)/Screenshots/Screenshot%202016-03-15%2016.03.47.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19755" cy="1240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5A">
        <w:rPr>
          <w:rFonts w:asciiTheme="minorHAnsi" w:hAnsiTheme="minorHAnsi"/>
          <w:lang w:val="en-US"/>
        </w:rPr>
        <w:t>The project has been structured around 5 work packages to deliver a market-ready integrated environment within 30 months, supported by a road show to reinforce the exploitation activities through pre-existing market channels as well as the innovative business models created by the solution space.</w:t>
      </w:r>
    </w:p>
    <w:p w14:paraId="4FF5382C" w14:textId="3953976F"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 </w:t>
      </w:r>
      <w:r w:rsidRPr="00205D5A">
        <w:rPr>
          <w:rFonts w:asciiTheme="minorHAnsi" w:hAnsiTheme="minorHAnsi"/>
          <w:i/>
          <w:lang w:val="en-US"/>
        </w:rPr>
        <w:t>WP1 - project management</w:t>
      </w:r>
      <w:r w:rsidRPr="00205D5A">
        <w:rPr>
          <w:rFonts w:asciiTheme="minorHAnsi" w:hAnsiTheme="minorHAnsi"/>
          <w:lang w:val="en-US"/>
        </w:rPr>
        <w:t xml:space="preserve"> - combines classical management with an agile technological management using SCRUM </w:t>
      </w:r>
      <w:r w:rsidRPr="00205D5A">
        <w:rPr>
          <w:rFonts w:asciiTheme="minorHAnsi" w:hAnsiTheme="minorHAnsi"/>
          <w:i/>
          <w:lang w:val="en-US"/>
        </w:rPr>
        <w:t>methodology</w:t>
      </w:r>
      <w:r w:rsidRPr="00205D5A">
        <w:rPr>
          <w:rFonts w:asciiTheme="minorHAnsi" w:hAnsiTheme="minorHAnsi"/>
          <w:lang w:val="en-US"/>
        </w:rPr>
        <w:t xml:space="preserve"> and 2 weeks-long sprint runs. It also finalizes IPR and licensing aspects of the SCP platform, and manages the ethical issues.</w:t>
      </w:r>
    </w:p>
    <w:p w14:paraId="428E3BA9" w14:textId="0D78C57B" w:rsidR="00246209" w:rsidRPr="00205D5A" w:rsidRDefault="00246209" w:rsidP="00246209">
      <w:pPr>
        <w:pStyle w:val="H2020TextKoerper"/>
        <w:jc w:val="both"/>
        <w:rPr>
          <w:rFonts w:asciiTheme="minorHAnsi" w:hAnsiTheme="minorHAnsi"/>
          <w:lang w:val="en-US"/>
        </w:rPr>
      </w:pPr>
      <w:r w:rsidRPr="00205D5A">
        <w:rPr>
          <w:rFonts w:asciiTheme="minorHAnsi" w:hAnsiTheme="minorHAnsi"/>
          <w:i/>
          <w:lang w:val="en-US"/>
        </w:rPr>
        <w:t>WP2 – system blue-print –</w:t>
      </w:r>
      <w:r w:rsidRPr="00205D5A">
        <w:rPr>
          <w:rFonts w:asciiTheme="minorHAnsi" w:hAnsiTheme="minorHAnsi"/>
          <w:lang w:val="en-US"/>
        </w:rPr>
        <w:t xml:space="preserve"> defines all details of the unified environment to deliver a market-ready solution, open interfaces, as well as the piloting approach in terms of scenarios and corresponding KPIs. It is a short duration work package, whose output feeds to WP1, 3, 4 and 5.</w:t>
      </w:r>
    </w:p>
    <w:p w14:paraId="6593A1ED" w14:textId="052A381A" w:rsidR="00246209" w:rsidRPr="00205D5A" w:rsidRDefault="00246209" w:rsidP="00246209">
      <w:pPr>
        <w:pStyle w:val="H2020TextKoerper"/>
        <w:jc w:val="both"/>
        <w:rPr>
          <w:rFonts w:asciiTheme="minorHAnsi" w:hAnsiTheme="minorHAnsi"/>
          <w:lang w:val="en-US"/>
        </w:rPr>
      </w:pPr>
      <w:r w:rsidRPr="00205D5A">
        <w:rPr>
          <w:rFonts w:asciiTheme="minorHAnsi" w:hAnsiTheme="minorHAnsi"/>
          <w:lang w:val="en-US"/>
        </w:rPr>
        <w:t xml:space="preserve">WP3 – </w:t>
      </w:r>
      <w:r w:rsidRPr="00205D5A">
        <w:rPr>
          <w:rFonts w:asciiTheme="minorHAnsi" w:hAnsiTheme="minorHAnsi"/>
          <w:i/>
          <w:lang w:val="en-US"/>
        </w:rPr>
        <w:t>system delivery</w:t>
      </w:r>
      <w:r w:rsidRPr="00205D5A">
        <w:rPr>
          <w:rFonts w:asciiTheme="minorHAnsi" w:hAnsiTheme="minorHAnsi"/>
          <w:lang w:val="en-US"/>
        </w:rPr>
        <w:t xml:space="preserve"> – implements the overall environment, both at the level of each individual element and at the level of the overall integration. It delivers the platform and final version and the APIs.</w:t>
      </w:r>
    </w:p>
    <w:p w14:paraId="6BB7F1A3" w14:textId="56E548A0"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WP4 – pilot</w:t>
      </w:r>
      <w:r w:rsidR="005012F2" w:rsidRPr="00205D5A">
        <w:rPr>
          <w:rFonts w:asciiTheme="minorHAnsi" w:hAnsiTheme="minorHAnsi"/>
          <w:lang w:val="en-US"/>
        </w:rPr>
        <w:t>ing</w:t>
      </w:r>
      <w:r w:rsidRPr="00205D5A">
        <w:rPr>
          <w:rFonts w:asciiTheme="minorHAnsi" w:hAnsiTheme="minorHAnsi"/>
          <w:lang w:val="en-US"/>
        </w:rPr>
        <w:t xml:space="preserve"> – validates </w:t>
      </w:r>
      <w:r w:rsidR="004F2CD4" w:rsidRPr="00205D5A">
        <w:rPr>
          <w:rFonts w:asciiTheme="minorHAnsi" w:hAnsiTheme="minorHAnsi"/>
          <w:lang w:val="en-US"/>
        </w:rPr>
        <w:t>SCP platform</w:t>
      </w:r>
      <w:r w:rsidRPr="00205D5A">
        <w:rPr>
          <w:rFonts w:asciiTheme="minorHAnsi" w:hAnsiTheme="minorHAnsi"/>
          <w:lang w:val="en-US"/>
        </w:rPr>
        <w:t xml:space="preserve"> through trials, by users / customers and by providers. For the user pilots, we will involve SMEs as users selected through an open call. Financial (4.000 € distributed to each SME) and human support is foreseen for up to 20 SMEs. The open call and the selection are managed by </w:t>
      </w:r>
      <w:r w:rsidR="004F2CD4" w:rsidRPr="00205D5A">
        <w:rPr>
          <w:rFonts w:asciiTheme="minorHAnsi" w:hAnsiTheme="minorHAnsi"/>
          <w:lang w:val="en-US"/>
        </w:rPr>
        <w:t>WP5</w:t>
      </w:r>
      <w:r w:rsidRPr="00205D5A">
        <w:rPr>
          <w:rFonts w:asciiTheme="minorHAnsi" w:hAnsiTheme="minorHAnsi"/>
          <w:lang w:val="en-US"/>
        </w:rPr>
        <w:t>. Therefore</w:t>
      </w:r>
      <w:r w:rsidR="004F2CD4" w:rsidRPr="00205D5A">
        <w:rPr>
          <w:rFonts w:asciiTheme="minorHAnsi" w:hAnsiTheme="minorHAnsi"/>
          <w:lang w:val="en-US"/>
        </w:rPr>
        <w:t>,</w:t>
      </w:r>
      <w:r w:rsidR="007D1E3D" w:rsidRPr="00205D5A">
        <w:rPr>
          <w:rFonts w:asciiTheme="minorHAnsi" w:hAnsiTheme="minorHAnsi"/>
          <w:lang w:val="en-US"/>
        </w:rPr>
        <w:t xml:space="preserve"> a total of 20</w:t>
      </w:r>
      <w:r w:rsidRPr="00205D5A">
        <w:rPr>
          <w:rFonts w:asciiTheme="minorHAnsi" w:hAnsiTheme="minorHAnsi"/>
          <w:lang w:val="en-US"/>
        </w:rPr>
        <w:t xml:space="preserve"> testing sessions focused</w:t>
      </w:r>
      <w:r w:rsidR="00C12A14" w:rsidRPr="00205D5A">
        <w:rPr>
          <w:rFonts w:asciiTheme="minorHAnsi" w:hAnsiTheme="minorHAnsi"/>
          <w:lang w:val="en-US"/>
        </w:rPr>
        <w:t xml:space="preserve"> on users</w:t>
      </w:r>
      <w:r w:rsidR="002C115A" w:rsidRPr="00205D5A">
        <w:rPr>
          <w:rFonts w:asciiTheme="minorHAnsi" w:hAnsiTheme="minorHAnsi"/>
          <w:lang w:val="en-US"/>
        </w:rPr>
        <w:t xml:space="preserve"> of the SCP platform</w:t>
      </w:r>
      <w:r w:rsidR="00C12A14" w:rsidRPr="00205D5A">
        <w:rPr>
          <w:rFonts w:asciiTheme="minorHAnsi" w:hAnsiTheme="minorHAnsi"/>
          <w:lang w:val="en-US"/>
        </w:rPr>
        <w:t>. In addition to the</w:t>
      </w:r>
      <w:r w:rsidR="004A1FDD" w:rsidRPr="00205D5A">
        <w:rPr>
          <w:rFonts w:asciiTheme="minorHAnsi" w:hAnsiTheme="minorHAnsi"/>
          <w:lang w:val="en-US"/>
        </w:rPr>
        <w:t>se</w:t>
      </w:r>
      <w:r w:rsidR="00C12A14" w:rsidRPr="00205D5A">
        <w:rPr>
          <w:rFonts w:asciiTheme="minorHAnsi" w:hAnsiTheme="minorHAnsi"/>
          <w:lang w:val="en-US"/>
        </w:rPr>
        <w:t xml:space="preserve"> 20</w:t>
      </w:r>
      <w:r w:rsidRPr="00205D5A">
        <w:rPr>
          <w:rFonts w:asciiTheme="minorHAnsi" w:hAnsiTheme="minorHAnsi"/>
          <w:lang w:val="en-US"/>
        </w:rPr>
        <w:t xml:space="preserve"> sessions, a continuo</w:t>
      </w:r>
      <w:r w:rsidR="00C3004F" w:rsidRPr="00205D5A">
        <w:rPr>
          <w:rFonts w:asciiTheme="minorHAnsi" w:hAnsiTheme="minorHAnsi"/>
          <w:lang w:val="en-US"/>
        </w:rPr>
        <w:t>us trial channel will be opened. This continuous trial channel</w:t>
      </w:r>
      <w:r w:rsidRPr="00205D5A">
        <w:rPr>
          <w:rFonts w:asciiTheme="minorHAnsi" w:hAnsiTheme="minorHAnsi"/>
          <w:lang w:val="en-US"/>
        </w:rPr>
        <w:t xml:space="preserve"> </w:t>
      </w:r>
      <w:r w:rsidR="00C3004F" w:rsidRPr="00205D5A">
        <w:rPr>
          <w:rFonts w:asciiTheme="minorHAnsi" w:hAnsiTheme="minorHAnsi"/>
          <w:lang w:val="en-US"/>
        </w:rPr>
        <w:t xml:space="preserve">will be </w:t>
      </w:r>
      <w:r w:rsidRPr="00205D5A">
        <w:rPr>
          <w:rFonts w:asciiTheme="minorHAnsi" w:hAnsiTheme="minorHAnsi"/>
          <w:lang w:val="en-US"/>
        </w:rPr>
        <w:t>linked</w:t>
      </w:r>
      <w:r w:rsidR="004A1FDD" w:rsidRPr="00205D5A">
        <w:rPr>
          <w:rFonts w:asciiTheme="minorHAnsi" w:hAnsiTheme="minorHAnsi"/>
          <w:lang w:val="en-US"/>
        </w:rPr>
        <w:t xml:space="preserve"> </w:t>
      </w:r>
      <w:r w:rsidR="00C3004F" w:rsidRPr="00205D5A">
        <w:rPr>
          <w:rFonts w:asciiTheme="minorHAnsi" w:hAnsiTheme="minorHAnsi"/>
          <w:lang w:val="en-US"/>
        </w:rPr>
        <w:t>in with our development</w:t>
      </w:r>
      <w:r w:rsidR="004A1FDD" w:rsidRPr="00205D5A">
        <w:rPr>
          <w:rFonts w:asciiTheme="minorHAnsi" w:hAnsiTheme="minorHAnsi"/>
          <w:lang w:val="en-US"/>
        </w:rPr>
        <w:t xml:space="preserve"> sprint</w:t>
      </w:r>
      <w:r w:rsidR="00C3004F" w:rsidRPr="00205D5A">
        <w:rPr>
          <w:rFonts w:asciiTheme="minorHAnsi" w:hAnsiTheme="minorHAnsi"/>
          <w:lang w:val="en-US"/>
        </w:rPr>
        <w:t>s.</w:t>
      </w:r>
      <w:r w:rsidR="004A1FDD" w:rsidRPr="00205D5A">
        <w:rPr>
          <w:rFonts w:asciiTheme="minorHAnsi" w:hAnsiTheme="minorHAnsi"/>
          <w:lang w:val="en-US"/>
        </w:rPr>
        <w:t xml:space="preserve"> </w:t>
      </w:r>
      <w:r w:rsidR="00C3004F" w:rsidRPr="00205D5A">
        <w:rPr>
          <w:rFonts w:asciiTheme="minorHAnsi" w:hAnsiTheme="minorHAnsi"/>
          <w:lang w:val="en-US"/>
        </w:rPr>
        <w:t>We will identify</w:t>
      </w:r>
      <w:r w:rsidR="004A1FDD" w:rsidRPr="00205D5A">
        <w:rPr>
          <w:rFonts w:asciiTheme="minorHAnsi" w:hAnsiTheme="minorHAnsi"/>
          <w:lang w:val="en-US"/>
        </w:rPr>
        <w:t xml:space="preserve"> at least one beta-tester</w:t>
      </w:r>
      <w:r w:rsidRPr="00205D5A">
        <w:rPr>
          <w:rFonts w:asciiTheme="minorHAnsi" w:hAnsiTheme="minorHAnsi"/>
          <w:lang w:val="en-US"/>
        </w:rPr>
        <w:t xml:space="preserve"> </w:t>
      </w:r>
      <w:r w:rsidR="004A1FDD" w:rsidRPr="00205D5A">
        <w:rPr>
          <w:rFonts w:asciiTheme="minorHAnsi" w:hAnsiTheme="minorHAnsi"/>
          <w:lang w:val="en-US"/>
        </w:rPr>
        <w:t>for each of our pilot applications</w:t>
      </w:r>
      <w:r w:rsidRPr="00205D5A">
        <w:rPr>
          <w:rFonts w:asciiTheme="minorHAnsi" w:hAnsiTheme="minorHAnsi"/>
          <w:lang w:val="en-US"/>
        </w:rPr>
        <w:t xml:space="preserve"> in the “go-to-market” section. The evaluation phase uses the </w:t>
      </w:r>
      <w:r w:rsidR="004F2CD4" w:rsidRPr="00205D5A">
        <w:rPr>
          <w:rFonts w:asciiTheme="minorHAnsi" w:hAnsiTheme="minorHAnsi"/>
          <w:lang w:val="en-US"/>
        </w:rPr>
        <w:t>requirements</w:t>
      </w:r>
      <w:r w:rsidRPr="00205D5A">
        <w:rPr>
          <w:rFonts w:asciiTheme="minorHAnsi" w:hAnsiTheme="minorHAnsi"/>
          <w:lang w:val="en-US"/>
        </w:rPr>
        <w:t xml:space="preserve"> defined in WP2. The different pilots will focus on different angles: </w:t>
      </w:r>
    </w:p>
    <w:p w14:paraId="0ABDF3AD" w14:textId="1605D087" w:rsidR="00246209" w:rsidRPr="00205D5A" w:rsidRDefault="00246209"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the 20 SMEs sessions will focus on ease of use at all levels (deployment, configuration, adaptability, information presentation)</w:t>
      </w:r>
      <w:r w:rsidR="00CF06F2" w:rsidRPr="00205D5A">
        <w:rPr>
          <w:rFonts w:asciiTheme="minorHAnsi" w:hAnsiTheme="minorHAnsi"/>
          <w:lang w:val="en-US"/>
        </w:rPr>
        <w:t xml:space="preserve"> of deploying applications using secure container platform.</w:t>
      </w:r>
    </w:p>
    <w:p w14:paraId="3439F842" w14:textId="2E39B831" w:rsidR="00246209" w:rsidRPr="00205D5A" w:rsidRDefault="005132A5" w:rsidP="00E36437">
      <w:pPr>
        <w:pStyle w:val="H2020TextKoerper"/>
        <w:numPr>
          <w:ilvl w:val="1"/>
          <w:numId w:val="14"/>
        </w:numPr>
        <w:jc w:val="both"/>
        <w:rPr>
          <w:rFonts w:asciiTheme="minorHAnsi" w:hAnsiTheme="minorHAnsi"/>
          <w:lang w:val="en-US"/>
        </w:rPr>
      </w:pPr>
      <w:r w:rsidRPr="00205D5A">
        <w:rPr>
          <w:rFonts w:asciiTheme="minorHAnsi" w:hAnsiTheme="minorHAnsi"/>
          <w:lang w:val="en-US"/>
        </w:rPr>
        <w:t xml:space="preserve">the continuous trial channel </w:t>
      </w:r>
      <w:r w:rsidR="00246209" w:rsidRPr="00205D5A">
        <w:rPr>
          <w:rFonts w:asciiTheme="minorHAnsi" w:hAnsiTheme="minorHAnsi"/>
          <w:lang w:val="en-US"/>
        </w:rPr>
        <w:t xml:space="preserve">will focus on </w:t>
      </w:r>
      <w:r w:rsidR="00CF06F2" w:rsidRPr="00205D5A">
        <w:rPr>
          <w:rFonts w:asciiTheme="minorHAnsi" w:hAnsiTheme="minorHAnsi"/>
          <w:lang w:val="en-US"/>
        </w:rPr>
        <w:t xml:space="preserve">the two flagship </w:t>
      </w:r>
      <w:r w:rsidRPr="00205D5A">
        <w:rPr>
          <w:rFonts w:asciiTheme="minorHAnsi" w:hAnsiTheme="minorHAnsi"/>
          <w:lang w:val="en-US"/>
        </w:rPr>
        <w:t xml:space="preserve">pilot </w:t>
      </w:r>
      <w:r w:rsidR="00CF06F2" w:rsidRPr="00205D5A">
        <w:rPr>
          <w:rFonts w:asciiTheme="minorHAnsi" w:hAnsiTheme="minorHAnsi"/>
          <w:lang w:val="en-US"/>
        </w:rPr>
        <w:t xml:space="preserve">applications </w:t>
      </w:r>
      <w:r w:rsidRPr="00205D5A">
        <w:rPr>
          <w:rFonts w:asciiTheme="minorHAnsi" w:hAnsiTheme="minorHAnsi"/>
          <w:lang w:val="en-US"/>
        </w:rPr>
        <w:t xml:space="preserve">being evaluated </w:t>
      </w:r>
      <w:r w:rsidR="00CF06F2" w:rsidRPr="00205D5A">
        <w:rPr>
          <w:rFonts w:asciiTheme="minorHAnsi" w:hAnsiTheme="minorHAnsi"/>
          <w:lang w:val="en-US"/>
        </w:rPr>
        <w:t>i</w:t>
      </w:r>
      <w:r w:rsidRPr="00205D5A">
        <w:rPr>
          <w:rFonts w:asciiTheme="minorHAnsi" w:hAnsiTheme="minorHAnsi"/>
          <w:lang w:val="en-US"/>
        </w:rPr>
        <w:t xml:space="preserve">n the context of </w:t>
      </w:r>
      <w:r w:rsidR="0053630F" w:rsidRPr="00205D5A">
        <w:rPr>
          <w:rFonts w:asciiTheme="minorHAnsi" w:hAnsiTheme="minorHAnsi"/>
          <w:lang w:val="en-US"/>
        </w:rPr>
        <w:t>large organiz</w:t>
      </w:r>
      <w:r w:rsidR="00CF06F2" w:rsidRPr="00205D5A">
        <w:rPr>
          <w:rFonts w:asciiTheme="minorHAnsi" w:hAnsiTheme="minorHAnsi"/>
          <w:lang w:val="en-US"/>
        </w:rPr>
        <w:t>ation</w:t>
      </w:r>
      <w:r w:rsidRPr="00205D5A">
        <w:rPr>
          <w:rFonts w:asciiTheme="minorHAnsi" w:hAnsiTheme="minorHAnsi"/>
          <w:lang w:val="en-US"/>
        </w:rPr>
        <w:t>s</w:t>
      </w:r>
      <w:r w:rsidR="00246209" w:rsidRPr="00205D5A">
        <w:rPr>
          <w:rFonts w:asciiTheme="minorHAnsi" w:hAnsiTheme="minorHAnsi"/>
          <w:lang w:val="en-US"/>
        </w:rPr>
        <w:t xml:space="preserve">. </w:t>
      </w:r>
    </w:p>
    <w:p w14:paraId="2EF5CF99" w14:textId="78170DA4" w:rsidR="00246209" w:rsidRPr="00205D5A" w:rsidRDefault="00246209" w:rsidP="004F2CD4">
      <w:pPr>
        <w:pStyle w:val="H2020TextKoerper"/>
        <w:jc w:val="both"/>
        <w:rPr>
          <w:rFonts w:asciiTheme="minorHAnsi" w:hAnsiTheme="minorHAnsi"/>
          <w:lang w:val="en-US"/>
        </w:rPr>
      </w:pPr>
      <w:r w:rsidRPr="00205D5A">
        <w:rPr>
          <w:rFonts w:asciiTheme="minorHAnsi" w:hAnsiTheme="minorHAnsi"/>
          <w:lang w:val="en-US"/>
        </w:rPr>
        <w:t xml:space="preserve">Piloting will also evaluate the usability of </w:t>
      </w:r>
      <w:r w:rsidR="004F2CD4" w:rsidRPr="00205D5A">
        <w:rPr>
          <w:rFonts w:asciiTheme="minorHAnsi" w:hAnsiTheme="minorHAnsi"/>
          <w:lang w:val="en-US"/>
        </w:rPr>
        <w:t>SCP</w:t>
      </w:r>
      <w:r w:rsidRPr="00205D5A">
        <w:rPr>
          <w:rFonts w:asciiTheme="minorHAnsi" w:hAnsiTheme="minorHAnsi"/>
          <w:lang w:val="en-US"/>
        </w:rPr>
        <w:t xml:space="preserve"> </w:t>
      </w:r>
      <w:r w:rsidR="00876433" w:rsidRPr="00205D5A">
        <w:rPr>
          <w:rFonts w:asciiTheme="minorHAnsi" w:hAnsiTheme="minorHAnsi"/>
          <w:lang w:val="en-US"/>
        </w:rPr>
        <w:t>for moving existing applications into secure containers</w:t>
      </w:r>
      <w:r w:rsidRPr="00205D5A">
        <w:rPr>
          <w:rFonts w:asciiTheme="minorHAnsi" w:hAnsiTheme="minorHAnsi"/>
          <w:lang w:val="en-US"/>
        </w:rPr>
        <w:t>.</w:t>
      </w:r>
    </w:p>
    <w:p w14:paraId="3CF661F9" w14:textId="3C7795FD" w:rsidR="00246209" w:rsidRPr="00205D5A" w:rsidRDefault="00246209" w:rsidP="00CF06F2">
      <w:pPr>
        <w:pStyle w:val="H2020TextKoerper"/>
        <w:spacing w:line="240" w:lineRule="auto"/>
        <w:jc w:val="both"/>
        <w:rPr>
          <w:rFonts w:asciiTheme="minorHAnsi" w:hAnsiTheme="minorHAnsi"/>
          <w:lang w:val="en-US"/>
        </w:rPr>
      </w:pPr>
      <w:r w:rsidRPr="00205D5A">
        <w:rPr>
          <w:rFonts w:asciiTheme="minorHAnsi" w:hAnsiTheme="minorHAnsi"/>
          <w:lang w:val="en-US"/>
        </w:rPr>
        <w:t xml:space="preserve">WP5 – go-to-market – focuses on all activities to create visibility, enlist users (including beta-testers), generate interest and concrete uptake of </w:t>
      </w:r>
      <w:r w:rsidR="00CF06F2" w:rsidRPr="00205D5A">
        <w:rPr>
          <w:rFonts w:asciiTheme="minorHAnsi" w:hAnsiTheme="minorHAnsi"/>
          <w:lang w:val="en-US"/>
        </w:rPr>
        <w:t>software houses and service providers</w:t>
      </w:r>
      <w:r w:rsidRPr="00205D5A">
        <w:rPr>
          <w:rFonts w:asciiTheme="minorHAnsi" w:hAnsiTheme="minorHAnsi"/>
          <w:lang w:val="en-US"/>
        </w:rPr>
        <w:t xml:space="preserve"> and creates the full online support resources for users. In </w:t>
      </w:r>
      <w:r w:rsidR="005B3663">
        <w:rPr>
          <w:rFonts w:asciiTheme="minorHAnsi" w:hAnsiTheme="minorHAnsi"/>
          <w:lang w:val="en-US"/>
        </w:rPr>
        <w:t>addition, a road-show is organiz</w:t>
      </w:r>
      <w:r w:rsidRPr="00205D5A">
        <w:rPr>
          <w:rFonts w:asciiTheme="minorHAnsi" w:hAnsiTheme="minorHAnsi"/>
          <w:lang w:val="en-US"/>
        </w:rPr>
        <w:t>ed by the project.</w:t>
      </w:r>
    </w:p>
    <w:p w14:paraId="22C77A41" w14:textId="11766484" w:rsidR="00CB1E72" w:rsidRPr="00205D5A" w:rsidRDefault="00030745" w:rsidP="00CB1E72">
      <w:pPr>
        <w:pStyle w:val="berschrift3"/>
        <w:ind w:left="708"/>
        <w:rPr>
          <w:rFonts w:asciiTheme="minorHAnsi" w:hAnsiTheme="minorHAnsi"/>
          <w:lang w:val="en-US"/>
        </w:rPr>
      </w:pPr>
      <w:bookmarkStart w:id="64" w:name="_Toc464574416"/>
      <w:bookmarkStart w:id="65" w:name="_Toc465148692"/>
      <w:r w:rsidRPr="00205D5A">
        <w:rPr>
          <w:rFonts w:asciiTheme="minorHAnsi" w:hAnsiTheme="minorHAnsi"/>
          <w:lang w:val="en-US"/>
        </w:rPr>
        <w:lastRenderedPageBreak/>
        <w:t xml:space="preserve">Timing of the different </w:t>
      </w:r>
      <w:r w:rsidR="00F75CF6" w:rsidRPr="00205D5A">
        <w:rPr>
          <w:rFonts w:asciiTheme="minorHAnsi" w:hAnsiTheme="minorHAnsi"/>
          <w:lang w:val="en-US"/>
        </w:rPr>
        <w:t>WPs</w:t>
      </w:r>
      <w:r w:rsidRPr="00205D5A">
        <w:rPr>
          <w:rFonts w:asciiTheme="minorHAnsi" w:hAnsiTheme="minorHAnsi"/>
          <w:lang w:val="en-US"/>
        </w:rPr>
        <w:t xml:space="preserve"> and their components (GANTT Chart)</w:t>
      </w:r>
      <w:bookmarkEnd w:id="64"/>
      <w:bookmarkEnd w:id="65"/>
    </w:p>
    <w:tbl>
      <w:tblPr>
        <w:tblW w:w="45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5"/>
        <w:gridCol w:w="3816"/>
        <w:gridCol w:w="137"/>
        <w:gridCol w:w="142"/>
        <w:gridCol w:w="142"/>
        <w:gridCol w:w="138"/>
        <w:gridCol w:w="138"/>
        <w:gridCol w:w="138"/>
        <w:gridCol w:w="138"/>
        <w:gridCol w:w="138"/>
        <w:gridCol w:w="138"/>
        <w:gridCol w:w="137"/>
        <w:gridCol w:w="137"/>
        <w:gridCol w:w="137"/>
        <w:gridCol w:w="137"/>
        <w:gridCol w:w="137"/>
        <w:gridCol w:w="137"/>
        <w:gridCol w:w="137"/>
        <w:gridCol w:w="137"/>
        <w:gridCol w:w="137"/>
        <w:gridCol w:w="136"/>
        <w:gridCol w:w="137"/>
        <w:gridCol w:w="137"/>
        <w:gridCol w:w="137"/>
        <w:gridCol w:w="137"/>
        <w:gridCol w:w="137"/>
        <w:gridCol w:w="137"/>
        <w:gridCol w:w="137"/>
        <w:gridCol w:w="137"/>
        <w:gridCol w:w="136"/>
        <w:gridCol w:w="137"/>
        <w:gridCol w:w="137"/>
      </w:tblGrid>
      <w:tr w:rsidR="003415A6" w:rsidRPr="00205D5A" w14:paraId="2ED5D070" w14:textId="77777777" w:rsidTr="00192CC6">
        <w:trPr>
          <w:trHeight w:val="57"/>
        </w:trPr>
        <w:tc>
          <w:tcPr>
            <w:tcW w:w="2498" w:type="pct"/>
            <w:gridSpan w:val="2"/>
            <w:tcBorders>
              <w:bottom w:val="single" w:sz="4" w:space="0" w:color="auto"/>
            </w:tcBorders>
            <w:shd w:val="clear" w:color="auto" w:fill="auto"/>
            <w:noWrap/>
            <w:vAlign w:val="center"/>
          </w:tcPr>
          <w:p w14:paraId="45DF4ED8"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22E099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D780A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213AE5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6B76A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426AFDA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D91B4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D2F59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D2494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6F53433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847CD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25B142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C407B8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0CF3B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5930B1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C25361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A990E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CC9B3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40F3216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A55106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C6260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2522094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5CBE9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1ABA564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98C8E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203ED5A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596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1EFC3B4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D7B891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1746C6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11399D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0B13C32C" w14:textId="77777777" w:rsidTr="00192CC6">
        <w:trPr>
          <w:trHeight w:val="57"/>
        </w:trPr>
        <w:tc>
          <w:tcPr>
            <w:tcW w:w="196" w:type="pct"/>
            <w:tcBorders>
              <w:right w:val="nil"/>
            </w:tcBorders>
            <w:shd w:val="clear" w:color="auto" w:fill="8599A8"/>
            <w:noWrap/>
            <w:vAlign w:val="center"/>
            <w:hideMark/>
          </w:tcPr>
          <w:p w14:paraId="5BAA141B" w14:textId="77777777"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WP1</w:t>
            </w:r>
          </w:p>
        </w:tc>
        <w:tc>
          <w:tcPr>
            <w:tcW w:w="2302" w:type="pct"/>
            <w:tcBorders>
              <w:left w:val="nil"/>
            </w:tcBorders>
            <w:shd w:val="clear" w:color="auto" w:fill="8599A8"/>
            <w:noWrap/>
            <w:vAlign w:val="center"/>
            <w:hideMark/>
          </w:tcPr>
          <w:p w14:paraId="26D22B39" w14:textId="2A39C010" w:rsidR="00192CC6" w:rsidRPr="00205D5A" w:rsidRDefault="00192CC6" w:rsidP="008B2B03">
            <w:pPr>
              <w:jc w:val="both"/>
              <w:rPr>
                <w:rFonts w:asciiTheme="minorHAnsi" w:hAnsiTheme="minorHAnsi"/>
                <w:b/>
                <w:color w:val="FFFFFF"/>
                <w:spacing w:val="-10"/>
                <w:sz w:val="16"/>
                <w:szCs w:val="14"/>
              </w:rPr>
            </w:pPr>
            <w:r w:rsidRPr="00205D5A">
              <w:rPr>
                <w:rFonts w:asciiTheme="minorHAnsi" w:hAnsiTheme="minorHAnsi"/>
                <w:b/>
                <w:color w:val="FFFFFF"/>
                <w:spacing w:val="-10"/>
                <w:sz w:val="16"/>
                <w:szCs w:val="14"/>
              </w:rPr>
              <w:t>Project Management</w:t>
            </w:r>
          </w:p>
        </w:tc>
        <w:tc>
          <w:tcPr>
            <w:tcW w:w="82" w:type="pct"/>
            <w:shd w:val="clear" w:color="auto" w:fill="8599A8"/>
            <w:vAlign w:val="center"/>
          </w:tcPr>
          <w:p w14:paraId="67D0F442"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56377DEA"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29E650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39BC3F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9B9E8B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C21BCB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551016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FAFDF9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92100B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62253F0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9F0B60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32832DDD"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6D83478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05C1AD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7EECF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856B7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1C1BA9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201B9B"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ACFE0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3E83EE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C0E36C"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5E1B47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D4702D"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6E0445E"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4AB91B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0192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8502A33"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566FA61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442B53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E2ECD0E" w14:textId="77777777" w:rsidR="00192CC6" w:rsidRPr="00205D5A" w:rsidRDefault="00192CC6" w:rsidP="008B2B03">
            <w:pPr>
              <w:jc w:val="center"/>
              <w:rPr>
                <w:rFonts w:asciiTheme="minorHAnsi" w:hAnsiTheme="minorHAnsi"/>
                <w:sz w:val="12"/>
                <w:szCs w:val="12"/>
              </w:rPr>
            </w:pPr>
          </w:p>
        </w:tc>
      </w:tr>
      <w:tr w:rsidR="003415A6" w:rsidRPr="00205D5A" w14:paraId="653A13CB" w14:textId="77777777" w:rsidTr="00192CC6">
        <w:trPr>
          <w:trHeight w:val="57"/>
        </w:trPr>
        <w:tc>
          <w:tcPr>
            <w:tcW w:w="196" w:type="pct"/>
            <w:tcBorders>
              <w:right w:val="nil"/>
            </w:tcBorders>
            <w:shd w:val="clear" w:color="auto" w:fill="auto"/>
            <w:noWrap/>
            <w:vAlign w:val="center"/>
            <w:hideMark/>
          </w:tcPr>
          <w:p w14:paraId="10332E74"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T1.1</w:t>
            </w:r>
          </w:p>
        </w:tc>
        <w:tc>
          <w:tcPr>
            <w:tcW w:w="2302" w:type="pct"/>
            <w:tcBorders>
              <w:left w:val="nil"/>
            </w:tcBorders>
            <w:shd w:val="clear" w:color="auto" w:fill="auto"/>
            <w:noWrap/>
            <w:vAlign w:val="center"/>
            <w:hideMark/>
          </w:tcPr>
          <w:p w14:paraId="1689C5DA" w14:textId="3BFF2867"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Project coordination &amp; quality assurance</w:t>
            </w:r>
          </w:p>
        </w:tc>
        <w:tc>
          <w:tcPr>
            <w:tcW w:w="82" w:type="pct"/>
            <w:shd w:val="clear" w:color="auto" w:fill="5B9BD5" w:themeFill="accent1"/>
            <w:vAlign w:val="center"/>
          </w:tcPr>
          <w:p w14:paraId="3E77E80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90D385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B37861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C1F55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175E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907EC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5CA0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7E04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7A1BA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684CF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14AF0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48B83E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74EE42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941D8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3D06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3E9D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27E3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75498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68F1A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C0C76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349C1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E54C6E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5EFCE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81A2A1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5ECCFF2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657C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6E7AD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A6BFF7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3580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8064E7" w14:textId="77777777" w:rsidR="00192CC6" w:rsidRPr="00205D5A" w:rsidRDefault="00192CC6" w:rsidP="008B2B03">
            <w:pPr>
              <w:jc w:val="both"/>
              <w:rPr>
                <w:rFonts w:asciiTheme="minorHAnsi" w:hAnsiTheme="minorHAnsi"/>
                <w:sz w:val="12"/>
                <w:szCs w:val="12"/>
              </w:rPr>
            </w:pPr>
          </w:p>
        </w:tc>
      </w:tr>
      <w:tr w:rsidR="003415A6" w:rsidRPr="00205D5A" w14:paraId="2C3B89B6" w14:textId="77777777" w:rsidTr="00192CC6">
        <w:trPr>
          <w:trHeight w:val="57"/>
        </w:trPr>
        <w:tc>
          <w:tcPr>
            <w:tcW w:w="196" w:type="pct"/>
            <w:tcBorders>
              <w:right w:val="nil"/>
            </w:tcBorders>
            <w:shd w:val="clear" w:color="auto" w:fill="auto"/>
            <w:noWrap/>
            <w:vAlign w:val="center"/>
            <w:hideMark/>
          </w:tcPr>
          <w:p w14:paraId="00164025"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T1.2</w:t>
            </w:r>
          </w:p>
        </w:tc>
        <w:tc>
          <w:tcPr>
            <w:tcW w:w="2302" w:type="pct"/>
            <w:tcBorders>
              <w:left w:val="nil"/>
            </w:tcBorders>
            <w:shd w:val="clear" w:color="auto" w:fill="auto"/>
            <w:noWrap/>
            <w:vAlign w:val="center"/>
            <w:hideMark/>
          </w:tcPr>
          <w:p w14:paraId="70A78668" w14:textId="46BDCB0A"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Delivery coordination</w:t>
            </w:r>
          </w:p>
        </w:tc>
        <w:tc>
          <w:tcPr>
            <w:tcW w:w="82" w:type="pct"/>
            <w:shd w:val="clear" w:color="auto" w:fill="5B9BD5" w:themeFill="accent1"/>
            <w:vAlign w:val="center"/>
          </w:tcPr>
          <w:p w14:paraId="65DC421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DE11D1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025CA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6E28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8E30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D889C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2B38F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3E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9CA4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9718E0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4630EA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73590D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D01FA6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EFC55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178F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3B3D2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3A6DB3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33933C"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A433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5D37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D3643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D8BE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235B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27B3AA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C863F7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3D521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C82BCA7"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3E8C486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26C198D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C123824" w14:textId="77777777" w:rsidR="00192CC6" w:rsidRPr="00205D5A" w:rsidRDefault="00192CC6" w:rsidP="008B2B03">
            <w:pPr>
              <w:jc w:val="both"/>
              <w:rPr>
                <w:rFonts w:asciiTheme="minorHAnsi" w:hAnsiTheme="minorHAnsi"/>
                <w:sz w:val="12"/>
                <w:szCs w:val="12"/>
              </w:rPr>
            </w:pPr>
          </w:p>
        </w:tc>
      </w:tr>
      <w:tr w:rsidR="003415A6" w:rsidRPr="00205D5A" w14:paraId="544B7B5C" w14:textId="77777777" w:rsidTr="00192CC6">
        <w:trPr>
          <w:trHeight w:val="57"/>
        </w:trPr>
        <w:tc>
          <w:tcPr>
            <w:tcW w:w="196" w:type="pct"/>
            <w:tcBorders>
              <w:right w:val="nil"/>
            </w:tcBorders>
            <w:shd w:val="clear" w:color="auto" w:fill="auto"/>
            <w:noWrap/>
            <w:vAlign w:val="center"/>
            <w:hideMark/>
          </w:tcPr>
          <w:p w14:paraId="031ED513" w14:textId="77777777" w:rsidR="00192CC6" w:rsidRPr="00205D5A" w:rsidRDefault="00192CC6" w:rsidP="008B2B03">
            <w:pPr>
              <w:jc w:val="both"/>
              <w:rPr>
                <w:rFonts w:asciiTheme="minorHAnsi" w:hAnsiTheme="minorHAnsi"/>
                <w:spacing w:val="-10"/>
                <w:sz w:val="16"/>
                <w:szCs w:val="14"/>
              </w:rPr>
            </w:pPr>
            <w:r w:rsidRPr="00205D5A">
              <w:rPr>
                <w:rFonts w:asciiTheme="minorHAnsi" w:hAnsiTheme="minorHAnsi"/>
                <w:spacing w:val="-10"/>
                <w:sz w:val="16"/>
                <w:szCs w:val="14"/>
              </w:rPr>
              <w:t>T1.3</w:t>
            </w:r>
          </w:p>
        </w:tc>
        <w:tc>
          <w:tcPr>
            <w:tcW w:w="2302" w:type="pct"/>
            <w:tcBorders>
              <w:left w:val="nil"/>
            </w:tcBorders>
            <w:shd w:val="clear" w:color="auto" w:fill="auto"/>
            <w:noWrap/>
            <w:vAlign w:val="center"/>
            <w:hideMark/>
          </w:tcPr>
          <w:p w14:paraId="50E0F818" w14:textId="7A230D61" w:rsidR="00192CC6" w:rsidRPr="00205D5A" w:rsidRDefault="00192CC6" w:rsidP="008B2B03">
            <w:pPr>
              <w:ind w:right="142"/>
              <w:jc w:val="both"/>
              <w:rPr>
                <w:rFonts w:asciiTheme="minorHAnsi" w:hAnsiTheme="minorHAnsi"/>
                <w:spacing w:val="-10"/>
                <w:sz w:val="16"/>
                <w:szCs w:val="14"/>
              </w:rPr>
            </w:pPr>
            <w:r w:rsidRPr="00205D5A">
              <w:rPr>
                <w:rFonts w:asciiTheme="minorHAnsi" w:hAnsiTheme="minorHAnsi"/>
                <w:spacing w:val="-10"/>
                <w:sz w:val="16"/>
                <w:szCs w:val="14"/>
              </w:rPr>
              <w:t>IPR and licensing coordination</w:t>
            </w:r>
          </w:p>
        </w:tc>
        <w:tc>
          <w:tcPr>
            <w:tcW w:w="82" w:type="pct"/>
            <w:shd w:val="clear" w:color="auto" w:fill="auto"/>
            <w:vAlign w:val="center"/>
          </w:tcPr>
          <w:p w14:paraId="619A816B"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3C866" w14:textId="77777777" w:rsidR="00192CC6" w:rsidRPr="00205D5A" w:rsidRDefault="00192CC6" w:rsidP="008B2B03">
            <w:pPr>
              <w:jc w:val="both"/>
              <w:rPr>
                <w:rFonts w:asciiTheme="minorHAnsi" w:hAnsiTheme="minorHAnsi"/>
                <w:sz w:val="12"/>
                <w:szCs w:val="12"/>
              </w:rPr>
            </w:pPr>
          </w:p>
        </w:tc>
        <w:tc>
          <w:tcPr>
            <w:tcW w:w="85" w:type="pct"/>
            <w:shd w:val="clear" w:color="auto" w:fill="FFFFFF" w:themeFill="background1"/>
            <w:vAlign w:val="center"/>
          </w:tcPr>
          <w:p w14:paraId="320BEBC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616C18"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A7C81A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87A3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F886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49B2F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9626C6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E6066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691A7B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CDB033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91683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FBE07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B5D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8D95E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BD4B0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F3887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7BC7C1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49F9A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FAE7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59BEB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C1A0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49ECE4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B5CC7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62F75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B71FD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84C67B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33F3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20236E9" w14:textId="77777777" w:rsidR="00192CC6" w:rsidRPr="00205D5A" w:rsidRDefault="00192CC6" w:rsidP="008B2B03">
            <w:pPr>
              <w:jc w:val="both"/>
              <w:rPr>
                <w:rFonts w:asciiTheme="minorHAnsi" w:hAnsiTheme="minorHAnsi"/>
                <w:sz w:val="12"/>
                <w:szCs w:val="12"/>
              </w:rPr>
            </w:pPr>
          </w:p>
        </w:tc>
      </w:tr>
      <w:tr w:rsidR="003415A6" w:rsidRPr="00205D5A" w14:paraId="2037F117" w14:textId="77777777" w:rsidTr="00192CC6">
        <w:trPr>
          <w:trHeight w:val="57"/>
        </w:trPr>
        <w:tc>
          <w:tcPr>
            <w:tcW w:w="2498" w:type="pct"/>
            <w:gridSpan w:val="2"/>
            <w:shd w:val="clear" w:color="auto" w:fill="auto"/>
            <w:noWrap/>
            <w:vAlign w:val="center"/>
          </w:tcPr>
          <w:p w14:paraId="69CFA10C" w14:textId="77777777" w:rsidR="00192CC6" w:rsidRPr="00205D5A" w:rsidRDefault="00192CC6" w:rsidP="008B2B03">
            <w:pPr>
              <w:ind w:right="142"/>
              <w:jc w:val="both"/>
              <w:rPr>
                <w:rFonts w:asciiTheme="minorHAnsi" w:hAnsiTheme="minorHAnsi"/>
                <w:b/>
                <w:spacing w:val="-10"/>
                <w:sz w:val="16"/>
                <w:szCs w:val="14"/>
              </w:rPr>
            </w:pPr>
            <w:r w:rsidRPr="00205D5A">
              <w:rPr>
                <w:rFonts w:asciiTheme="minorHAnsi" w:hAnsiTheme="minorHAnsi"/>
                <w:b/>
                <w:spacing w:val="-10"/>
                <w:sz w:val="16"/>
                <w:szCs w:val="14"/>
              </w:rPr>
              <w:t>Project months:</w:t>
            </w:r>
          </w:p>
        </w:tc>
        <w:tc>
          <w:tcPr>
            <w:tcW w:w="82" w:type="pct"/>
            <w:shd w:val="clear" w:color="auto" w:fill="auto"/>
            <w:vAlign w:val="center"/>
          </w:tcPr>
          <w:p w14:paraId="5D622B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1A239F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63A0831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FD2997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6D576C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4DDE391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6141F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3AF6C1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2761E1A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711B0FE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363EB06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1E02D11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6D1B24A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4559422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0C4CA4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359ED0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BE759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55F48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37C7B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1991C6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086AC57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32557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4AA01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A610C2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81CCDF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416A92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463A2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D5502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15CA5C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4A5122B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3F06C66" w14:textId="77777777" w:rsidTr="00192CC6">
        <w:trPr>
          <w:trHeight w:val="223"/>
        </w:trPr>
        <w:tc>
          <w:tcPr>
            <w:tcW w:w="196" w:type="pct"/>
            <w:tcBorders>
              <w:right w:val="nil"/>
            </w:tcBorders>
            <w:shd w:val="clear" w:color="auto" w:fill="8599A8"/>
            <w:noWrap/>
            <w:vAlign w:val="center"/>
            <w:hideMark/>
          </w:tcPr>
          <w:p w14:paraId="1D28C857"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WP2</w:t>
            </w:r>
          </w:p>
        </w:tc>
        <w:tc>
          <w:tcPr>
            <w:tcW w:w="2302" w:type="pct"/>
            <w:tcBorders>
              <w:left w:val="nil"/>
            </w:tcBorders>
            <w:shd w:val="clear" w:color="auto" w:fill="8599A8"/>
            <w:noWrap/>
            <w:vAlign w:val="center"/>
            <w:hideMark/>
          </w:tcPr>
          <w:p w14:paraId="409A61EF" w14:textId="0305E137" w:rsidR="00192CC6" w:rsidRPr="00205D5A" w:rsidRDefault="00192CC6" w:rsidP="008B2B03">
            <w:pPr>
              <w:ind w:right="2"/>
              <w:jc w:val="both"/>
              <w:rPr>
                <w:rFonts w:asciiTheme="minorHAnsi" w:hAnsiTheme="minorHAnsi"/>
                <w:b/>
                <w:color w:val="FFFFFF"/>
                <w:spacing w:val="-10"/>
                <w:sz w:val="16"/>
                <w:szCs w:val="16"/>
              </w:rPr>
            </w:pPr>
            <w:r w:rsidRPr="00205D5A">
              <w:rPr>
                <w:rFonts w:asciiTheme="minorHAnsi" w:hAnsiTheme="minorHAnsi"/>
                <w:b/>
                <w:color w:val="FFFFFF"/>
                <w:spacing w:val="-10"/>
                <w:sz w:val="16"/>
                <w:szCs w:val="14"/>
              </w:rPr>
              <w:t xml:space="preserve"> </w:t>
            </w:r>
            <w:r w:rsidR="003415A6" w:rsidRPr="00205D5A">
              <w:rPr>
                <w:rFonts w:asciiTheme="minorHAnsi" w:hAnsiTheme="minorHAnsi"/>
                <w:b/>
                <w:color w:val="FFFFFF"/>
                <w:spacing w:val="-10"/>
                <w:sz w:val="16"/>
                <w:szCs w:val="14"/>
              </w:rPr>
              <w:t>System Blue Print</w:t>
            </w:r>
          </w:p>
        </w:tc>
        <w:tc>
          <w:tcPr>
            <w:tcW w:w="82" w:type="pct"/>
            <w:shd w:val="clear" w:color="auto" w:fill="8599A8"/>
            <w:vAlign w:val="center"/>
          </w:tcPr>
          <w:p w14:paraId="7DABEDB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7CC0BF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9F3749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CBD238"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54C65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7ED5C10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95A6BB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CE39E1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353BF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3C4B2C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E40D10"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9D5EB7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EB7071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E98463C"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CB6B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0DE4F0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8B15D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1D19F77"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31DF61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1A12B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07559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76C085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688637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195BD99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73B7532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FD6B6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0D909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E71436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33AFF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BF37A90"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r>
      <w:tr w:rsidR="003415A6" w:rsidRPr="00205D5A" w14:paraId="2747F303" w14:textId="77777777" w:rsidTr="00192CC6">
        <w:trPr>
          <w:trHeight w:val="57"/>
        </w:trPr>
        <w:tc>
          <w:tcPr>
            <w:tcW w:w="196" w:type="pct"/>
            <w:tcBorders>
              <w:right w:val="nil"/>
            </w:tcBorders>
            <w:shd w:val="clear" w:color="auto" w:fill="auto"/>
            <w:noWrap/>
            <w:vAlign w:val="center"/>
            <w:hideMark/>
          </w:tcPr>
          <w:p w14:paraId="197B668A"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T2.1</w:t>
            </w:r>
          </w:p>
        </w:tc>
        <w:tc>
          <w:tcPr>
            <w:tcW w:w="2302" w:type="pct"/>
            <w:tcBorders>
              <w:left w:val="nil"/>
            </w:tcBorders>
            <w:shd w:val="clear" w:color="auto" w:fill="auto"/>
            <w:noWrap/>
            <w:vAlign w:val="center"/>
            <w:hideMark/>
          </w:tcPr>
          <w:p w14:paraId="2E197BAC" w14:textId="210449A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Final secure container platform requirements</w:t>
            </w:r>
          </w:p>
        </w:tc>
        <w:tc>
          <w:tcPr>
            <w:tcW w:w="82" w:type="pct"/>
            <w:shd w:val="clear" w:color="auto" w:fill="5B9BD5" w:themeFill="accent1"/>
            <w:vAlign w:val="center"/>
          </w:tcPr>
          <w:p w14:paraId="22AA508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ADFF2C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C70BA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A7A38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39CC4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95FD11B"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BE5F3E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CB42A1"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3C8069C"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0BB26CB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701340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64357C9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A298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17735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AF8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C595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0781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F0913F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A50B32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4F54AF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48B16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C9A80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412EC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52AC4E5A"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746A6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6180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8900B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9EE01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AAAC7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A814C9" w14:textId="77777777" w:rsidR="00192CC6" w:rsidRPr="00205D5A" w:rsidRDefault="00192CC6" w:rsidP="008B2B03">
            <w:pPr>
              <w:jc w:val="both"/>
              <w:rPr>
                <w:rFonts w:asciiTheme="minorHAnsi" w:hAnsiTheme="minorHAnsi"/>
                <w:sz w:val="12"/>
                <w:szCs w:val="12"/>
              </w:rPr>
            </w:pPr>
          </w:p>
        </w:tc>
      </w:tr>
      <w:tr w:rsidR="003415A6" w:rsidRPr="00205D5A" w14:paraId="5B1B15C8" w14:textId="77777777" w:rsidTr="00192CC6">
        <w:trPr>
          <w:trHeight w:val="57"/>
        </w:trPr>
        <w:tc>
          <w:tcPr>
            <w:tcW w:w="196" w:type="pct"/>
            <w:tcBorders>
              <w:right w:val="nil"/>
            </w:tcBorders>
            <w:shd w:val="clear" w:color="auto" w:fill="auto"/>
            <w:noWrap/>
            <w:vAlign w:val="center"/>
            <w:hideMark/>
          </w:tcPr>
          <w:p w14:paraId="0E427E0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T2.2</w:t>
            </w:r>
          </w:p>
        </w:tc>
        <w:tc>
          <w:tcPr>
            <w:tcW w:w="2302" w:type="pct"/>
            <w:tcBorders>
              <w:left w:val="nil"/>
            </w:tcBorders>
            <w:shd w:val="clear" w:color="auto" w:fill="auto"/>
            <w:noWrap/>
            <w:vAlign w:val="center"/>
            <w:hideMark/>
          </w:tcPr>
          <w:p w14:paraId="27EA88E6" w14:textId="3C8A8248"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 application design</w:t>
            </w:r>
          </w:p>
        </w:tc>
        <w:tc>
          <w:tcPr>
            <w:tcW w:w="82" w:type="pct"/>
            <w:shd w:val="clear" w:color="auto" w:fill="auto"/>
            <w:vAlign w:val="center"/>
          </w:tcPr>
          <w:p w14:paraId="6B92A0A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732A940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37E2E4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AC15F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7828D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671EE4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CED0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1B7C70"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1819E90"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4ACFE44"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4BA3253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4CD840E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1F3F5436"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8E511D"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DCAB9E5"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54A89C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793FC8A"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34C4042" w14:textId="77777777" w:rsidR="00192CC6" w:rsidRPr="00205D5A" w:rsidRDefault="00192CC6" w:rsidP="008B2B03">
            <w:pPr>
              <w:jc w:val="both"/>
              <w:rPr>
                <w:rFonts w:asciiTheme="minorHAnsi" w:hAnsiTheme="minorHAnsi"/>
                <w:sz w:val="12"/>
                <w:szCs w:val="12"/>
              </w:rPr>
            </w:pPr>
          </w:p>
        </w:tc>
        <w:tc>
          <w:tcPr>
            <w:tcW w:w="82" w:type="pct"/>
            <w:shd w:val="clear" w:color="auto" w:fill="FFFFFF" w:themeFill="background1"/>
            <w:vAlign w:val="center"/>
          </w:tcPr>
          <w:p w14:paraId="1F49DCB3"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6FA485C2"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5AC664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11DD775C"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7838C0A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FFFFFF" w:themeFill="background1"/>
            <w:vAlign w:val="center"/>
          </w:tcPr>
          <w:p w14:paraId="3444151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FFFFFF" w:themeFill="background1"/>
            <w:vAlign w:val="center"/>
          </w:tcPr>
          <w:p w14:paraId="32EA23BE"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5B6A0AAF" w14:textId="77777777" w:rsidR="00192CC6" w:rsidRPr="00205D5A" w:rsidRDefault="00192CC6" w:rsidP="008B2B03">
            <w:pPr>
              <w:jc w:val="both"/>
              <w:rPr>
                <w:rFonts w:asciiTheme="minorHAnsi" w:hAnsiTheme="minorHAnsi"/>
                <w:sz w:val="12"/>
                <w:szCs w:val="12"/>
              </w:rPr>
            </w:pPr>
          </w:p>
        </w:tc>
        <w:tc>
          <w:tcPr>
            <w:tcW w:w="83" w:type="pct"/>
            <w:shd w:val="clear" w:color="auto" w:fill="FFFFFF" w:themeFill="background1"/>
            <w:vAlign w:val="center"/>
          </w:tcPr>
          <w:p w14:paraId="0E28D3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4F4801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287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E7882F" w14:textId="77777777" w:rsidR="00192CC6" w:rsidRPr="00205D5A" w:rsidRDefault="00192CC6" w:rsidP="008B2B03">
            <w:pPr>
              <w:jc w:val="both"/>
              <w:rPr>
                <w:rFonts w:asciiTheme="minorHAnsi" w:hAnsiTheme="minorHAnsi"/>
                <w:sz w:val="12"/>
                <w:szCs w:val="12"/>
              </w:rPr>
            </w:pPr>
          </w:p>
        </w:tc>
      </w:tr>
      <w:tr w:rsidR="003415A6" w:rsidRPr="00205D5A" w14:paraId="68A14FC1" w14:textId="77777777" w:rsidTr="00192CC6">
        <w:trPr>
          <w:trHeight w:val="57"/>
        </w:trPr>
        <w:tc>
          <w:tcPr>
            <w:tcW w:w="196" w:type="pct"/>
            <w:tcBorders>
              <w:right w:val="nil"/>
            </w:tcBorders>
            <w:shd w:val="clear" w:color="auto" w:fill="auto"/>
            <w:noWrap/>
            <w:vAlign w:val="center"/>
            <w:hideMark/>
          </w:tcPr>
          <w:p w14:paraId="391F7B3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T2.3</w:t>
            </w:r>
          </w:p>
        </w:tc>
        <w:tc>
          <w:tcPr>
            <w:tcW w:w="2302" w:type="pct"/>
            <w:tcBorders>
              <w:left w:val="nil"/>
            </w:tcBorders>
            <w:shd w:val="clear" w:color="auto" w:fill="auto"/>
            <w:noWrap/>
            <w:vAlign w:val="center"/>
          </w:tcPr>
          <w:p w14:paraId="07C6B37E" w14:textId="28B4CC3D" w:rsidR="00192CC6" w:rsidRPr="00205D5A" w:rsidRDefault="00192CC6">
            <w:pPr>
              <w:ind w:right="142"/>
              <w:jc w:val="both"/>
              <w:rPr>
                <w:rFonts w:asciiTheme="minorHAnsi" w:hAnsiTheme="minorHAnsi"/>
                <w:spacing w:val="-10"/>
                <w:sz w:val="16"/>
                <w:szCs w:val="16"/>
              </w:rPr>
            </w:pPr>
            <w:r w:rsidRPr="00205D5A">
              <w:rPr>
                <w:rFonts w:asciiTheme="minorHAnsi" w:hAnsiTheme="minorHAnsi"/>
                <w:spacing w:val="-10"/>
                <w:sz w:val="16"/>
                <w:szCs w:val="16"/>
              </w:rPr>
              <w:t>System blue-print integration design</w:t>
            </w:r>
          </w:p>
        </w:tc>
        <w:tc>
          <w:tcPr>
            <w:tcW w:w="82" w:type="pct"/>
            <w:shd w:val="clear" w:color="auto" w:fill="auto"/>
            <w:vAlign w:val="center"/>
          </w:tcPr>
          <w:p w14:paraId="6CE0995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F66F9F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C90597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8C4F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65A19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8A24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BA2C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83B60E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0053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BA08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39B4C3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7C7B1A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2F6F4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716C7E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00B8D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6BF35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072122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32E734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80924D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1D8035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705A86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1B4C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55DD081"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B14A6B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24CFA7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30CF3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189543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C71359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E210F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629645" w14:textId="77777777" w:rsidR="00192CC6" w:rsidRPr="00205D5A" w:rsidRDefault="00192CC6" w:rsidP="008B2B03">
            <w:pPr>
              <w:jc w:val="both"/>
              <w:rPr>
                <w:rFonts w:asciiTheme="minorHAnsi" w:hAnsiTheme="minorHAnsi"/>
                <w:sz w:val="12"/>
                <w:szCs w:val="12"/>
              </w:rPr>
            </w:pPr>
          </w:p>
        </w:tc>
      </w:tr>
      <w:tr w:rsidR="003415A6" w:rsidRPr="00205D5A" w14:paraId="69023D37" w14:textId="77777777" w:rsidTr="00192CC6">
        <w:trPr>
          <w:trHeight w:val="57"/>
        </w:trPr>
        <w:tc>
          <w:tcPr>
            <w:tcW w:w="196" w:type="pct"/>
            <w:tcBorders>
              <w:right w:val="nil"/>
            </w:tcBorders>
            <w:shd w:val="clear" w:color="auto" w:fill="auto"/>
            <w:noWrap/>
            <w:vAlign w:val="center"/>
            <w:hideMark/>
          </w:tcPr>
          <w:p w14:paraId="0F7D9E6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T2.4</w:t>
            </w:r>
          </w:p>
        </w:tc>
        <w:tc>
          <w:tcPr>
            <w:tcW w:w="2302" w:type="pct"/>
            <w:tcBorders>
              <w:left w:val="nil"/>
            </w:tcBorders>
            <w:shd w:val="clear" w:color="auto" w:fill="auto"/>
            <w:noWrap/>
            <w:vAlign w:val="center"/>
          </w:tcPr>
          <w:p w14:paraId="613339A6" w14:textId="3B0C0FF6"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Validation methodology</w:t>
            </w:r>
          </w:p>
        </w:tc>
        <w:tc>
          <w:tcPr>
            <w:tcW w:w="82" w:type="pct"/>
            <w:shd w:val="clear" w:color="auto" w:fill="auto"/>
            <w:vAlign w:val="center"/>
          </w:tcPr>
          <w:p w14:paraId="053779CA"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C47DDC0"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C12DE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EACC1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CA565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2C230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968A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410B6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15FB894"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038BBC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B890CCC"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3BCD4D6"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5E3DF0B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94816D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DA1DE3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7048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D678E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2E8198C"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D28C0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F5EF17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62B7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173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60317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3156E4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D97FB4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8FEE0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AC039E"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813CCB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AA08BB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C1D27DA" w14:textId="77777777" w:rsidR="00192CC6" w:rsidRPr="00205D5A" w:rsidRDefault="00192CC6" w:rsidP="008B2B03">
            <w:pPr>
              <w:jc w:val="both"/>
              <w:rPr>
                <w:rFonts w:asciiTheme="minorHAnsi" w:hAnsiTheme="minorHAnsi"/>
                <w:sz w:val="12"/>
                <w:szCs w:val="12"/>
              </w:rPr>
            </w:pPr>
          </w:p>
        </w:tc>
      </w:tr>
      <w:tr w:rsidR="003415A6" w:rsidRPr="00205D5A" w14:paraId="716E6514" w14:textId="77777777" w:rsidTr="00192CC6">
        <w:trPr>
          <w:trHeight w:val="57"/>
        </w:trPr>
        <w:tc>
          <w:tcPr>
            <w:tcW w:w="2498" w:type="pct"/>
            <w:gridSpan w:val="2"/>
            <w:shd w:val="clear" w:color="auto" w:fill="auto"/>
            <w:noWrap/>
            <w:vAlign w:val="center"/>
          </w:tcPr>
          <w:p w14:paraId="15F34C83"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31CAF5C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524402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16286F5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2843F5B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5235F4D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7AFE14D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0072AC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4A55C0F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56D8456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41EA7F6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5C260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910EA1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58F06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AD027B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E9192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71A9F58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203CDE7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5A2E308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39095E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76BCCD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9EDD5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129E9FD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6A669B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D789C0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705A2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E280A0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71154E7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596FED3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35ED3E6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698028A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6F392075" w14:textId="77777777" w:rsidTr="00192CC6">
        <w:trPr>
          <w:trHeight w:val="57"/>
        </w:trPr>
        <w:tc>
          <w:tcPr>
            <w:tcW w:w="196" w:type="pct"/>
            <w:tcBorders>
              <w:right w:val="nil"/>
            </w:tcBorders>
            <w:shd w:val="clear" w:color="auto" w:fill="8599A8"/>
            <w:noWrap/>
            <w:vAlign w:val="center"/>
            <w:hideMark/>
          </w:tcPr>
          <w:p w14:paraId="3328B1B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WP3</w:t>
            </w:r>
          </w:p>
        </w:tc>
        <w:tc>
          <w:tcPr>
            <w:tcW w:w="2302" w:type="pct"/>
            <w:tcBorders>
              <w:left w:val="nil"/>
            </w:tcBorders>
            <w:shd w:val="clear" w:color="auto" w:fill="8599A8"/>
            <w:noWrap/>
            <w:vAlign w:val="center"/>
            <w:hideMark/>
          </w:tcPr>
          <w:p w14:paraId="3B379B11" w14:textId="4EAB8986" w:rsidR="00192CC6" w:rsidRPr="00205D5A" w:rsidRDefault="00192CC6" w:rsidP="008B2B03">
            <w:pPr>
              <w:ind w:right="142"/>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System Delivery</w:t>
            </w:r>
          </w:p>
        </w:tc>
        <w:tc>
          <w:tcPr>
            <w:tcW w:w="82" w:type="pct"/>
            <w:shd w:val="clear" w:color="auto" w:fill="8599A8"/>
            <w:vAlign w:val="center"/>
          </w:tcPr>
          <w:p w14:paraId="5F44BB3B"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ACFC163"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F3AF5F1"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3F9E58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E6869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AC62AF2"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6F6A4274"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5A84535A"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17E7D3D" w14:textId="77777777" w:rsidR="00192CC6" w:rsidRPr="00205D5A" w:rsidRDefault="00192CC6" w:rsidP="008B2B03">
            <w:pPr>
              <w:jc w:val="both"/>
              <w:rPr>
                <w:rFonts w:asciiTheme="minorHAnsi" w:hAnsiTheme="minorHAnsi"/>
                <w:sz w:val="12"/>
                <w:szCs w:val="12"/>
              </w:rPr>
            </w:pPr>
          </w:p>
        </w:tc>
        <w:tc>
          <w:tcPr>
            <w:tcW w:w="82" w:type="pct"/>
            <w:shd w:val="clear" w:color="auto" w:fill="8599A8"/>
            <w:vAlign w:val="center"/>
          </w:tcPr>
          <w:p w14:paraId="0C9742F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1F09AE1"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672767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10378D1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2BBD3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069A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4F0CF4"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2B0B86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09EC6A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06386F0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E074DE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43ACB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446E67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F043D38"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40AD6D0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583C7DA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3AD87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32A6755"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1CCB13D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5C5623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055D7E1" w14:textId="77777777" w:rsidR="00192CC6" w:rsidRPr="00205D5A" w:rsidRDefault="00192CC6" w:rsidP="008B2B03">
            <w:pPr>
              <w:jc w:val="center"/>
              <w:rPr>
                <w:rFonts w:asciiTheme="minorHAnsi" w:hAnsiTheme="minorHAnsi"/>
                <w:sz w:val="12"/>
                <w:szCs w:val="12"/>
              </w:rPr>
            </w:pPr>
          </w:p>
        </w:tc>
      </w:tr>
      <w:tr w:rsidR="003415A6" w:rsidRPr="00205D5A" w14:paraId="64816242" w14:textId="77777777" w:rsidTr="00192CC6">
        <w:trPr>
          <w:trHeight w:val="57"/>
        </w:trPr>
        <w:tc>
          <w:tcPr>
            <w:tcW w:w="196" w:type="pct"/>
            <w:tcBorders>
              <w:right w:val="nil"/>
            </w:tcBorders>
            <w:shd w:val="clear" w:color="auto" w:fill="auto"/>
            <w:noWrap/>
            <w:vAlign w:val="center"/>
            <w:hideMark/>
          </w:tcPr>
          <w:p w14:paraId="7D9F1AFE"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T3.1</w:t>
            </w:r>
          </w:p>
        </w:tc>
        <w:tc>
          <w:tcPr>
            <w:tcW w:w="2302" w:type="pct"/>
            <w:tcBorders>
              <w:left w:val="nil"/>
            </w:tcBorders>
            <w:shd w:val="clear" w:color="auto" w:fill="auto"/>
            <w:noWrap/>
            <w:vAlign w:val="center"/>
            <w:hideMark/>
          </w:tcPr>
          <w:p w14:paraId="5BDB7117" w14:textId="7B7ACD40"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container platform delivery </w:t>
            </w:r>
          </w:p>
        </w:tc>
        <w:tc>
          <w:tcPr>
            <w:tcW w:w="82" w:type="pct"/>
            <w:shd w:val="clear" w:color="auto" w:fill="5B9BD5" w:themeFill="accent1"/>
            <w:vAlign w:val="center"/>
          </w:tcPr>
          <w:p w14:paraId="0C8E7213"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BAF9E6"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5311D2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DD20C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458D0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D4005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18714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BE98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FB61F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8E997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5E0749"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64A8310"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392ED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6A5AF4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424BF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6982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B0CF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143F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ECF5D3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3750E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26C26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FC83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58DA30"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3B73C4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791402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A56B40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45D35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0C9F6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F106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56F22C" w14:textId="77777777" w:rsidR="00192CC6" w:rsidRPr="00205D5A" w:rsidRDefault="00192CC6" w:rsidP="008B2B03">
            <w:pPr>
              <w:jc w:val="both"/>
              <w:rPr>
                <w:rFonts w:asciiTheme="minorHAnsi" w:hAnsiTheme="minorHAnsi"/>
                <w:sz w:val="12"/>
                <w:szCs w:val="12"/>
              </w:rPr>
            </w:pPr>
          </w:p>
        </w:tc>
      </w:tr>
      <w:tr w:rsidR="003415A6" w:rsidRPr="00205D5A" w14:paraId="68D7292A" w14:textId="77777777" w:rsidTr="00192CC6">
        <w:trPr>
          <w:trHeight w:val="57"/>
        </w:trPr>
        <w:tc>
          <w:tcPr>
            <w:tcW w:w="196" w:type="pct"/>
            <w:tcBorders>
              <w:right w:val="nil"/>
            </w:tcBorders>
            <w:shd w:val="clear" w:color="auto" w:fill="auto"/>
            <w:noWrap/>
            <w:vAlign w:val="center"/>
            <w:hideMark/>
          </w:tcPr>
          <w:p w14:paraId="52A3617B"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T3.2</w:t>
            </w:r>
          </w:p>
        </w:tc>
        <w:tc>
          <w:tcPr>
            <w:tcW w:w="2302" w:type="pct"/>
            <w:tcBorders>
              <w:left w:val="nil"/>
            </w:tcBorders>
            <w:shd w:val="clear" w:color="auto" w:fill="auto"/>
            <w:noWrap/>
            <w:vAlign w:val="center"/>
            <w:hideMark/>
          </w:tcPr>
          <w:p w14:paraId="60DF8DEA" w14:textId="3121018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 xml:space="preserve">Secure pilot application </w:t>
            </w:r>
            <w:proofErr w:type="spellStart"/>
            <w:r w:rsidRPr="00205D5A">
              <w:rPr>
                <w:rFonts w:asciiTheme="minorHAnsi" w:hAnsiTheme="minorHAnsi"/>
                <w:spacing w:val="-10"/>
                <w:sz w:val="16"/>
                <w:szCs w:val="16"/>
              </w:rPr>
              <w:t>StreamLog</w:t>
            </w:r>
            <w:proofErr w:type="spellEnd"/>
          </w:p>
        </w:tc>
        <w:tc>
          <w:tcPr>
            <w:tcW w:w="82" w:type="pct"/>
            <w:shd w:val="clear" w:color="auto" w:fill="auto"/>
            <w:vAlign w:val="center"/>
          </w:tcPr>
          <w:p w14:paraId="7B5428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6B0A4D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1B09E0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FAA544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470A97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12253D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F6FA2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9E799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50A4C8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725DE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D22B0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3CA617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609367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7A79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9B8A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50B7C7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B200F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DB347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3783F9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72CBB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1985C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2F29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476D5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B3A2E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225D8F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1004F8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F877F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E1F0AD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F06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FAEF84" w14:textId="77777777" w:rsidR="00192CC6" w:rsidRPr="00205D5A" w:rsidRDefault="00192CC6" w:rsidP="008B2B03">
            <w:pPr>
              <w:jc w:val="both"/>
              <w:rPr>
                <w:rFonts w:asciiTheme="minorHAnsi" w:hAnsiTheme="minorHAnsi"/>
                <w:sz w:val="12"/>
                <w:szCs w:val="12"/>
              </w:rPr>
            </w:pPr>
          </w:p>
        </w:tc>
      </w:tr>
      <w:tr w:rsidR="003415A6" w:rsidRPr="00205D5A" w14:paraId="5CF4C4BD" w14:textId="77777777" w:rsidTr="00192CC6">
        <w:trPr>
          <w:trHeight w:val="57"/>
        </w:trPr>
        <w:tc>
          <w:tcPr>
            <w:tcW w:w="196" w:type="pct"/>
            <w:tcBorders>
              <w:right w:val="nil"/>
            </w:tcBorders>
            <w:shd w:val="clear" w:color="auto" w:fill="auto"/>
            <w:noWrap/>
            <w:vAlign w:val="center"/>
            <w:hideMark/>
          </w:tcPr>
          <w:p w14:paraId="21532BF7"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T3.3</w:t>
            </w:r>
          </w:p>
        </w:tc>
        <w:tc>
          <w:tcPr>
            <w:tcW w:w="2302" w:type="pct"/>
            <w:tcBorders>
              <w:left w:val="nil"/>
            </w:tcBorders>
            <w:shd w:val="clear" w:color="auto" w:fill="auto"/>
            <w:noWrap/>
            <w:vAlign w:val="center"/>
            <w:hideMark/>
          </w:tcPr>
          <w:p w14:paraId="0ECA784D" w14:textId="5A44FD8C"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Secure pilot application EFS</w:t>
            </w:r>
          </w:p>
        </w:tc>
        <w:tc>
          <w:tcPr>
            <w:tcW w:w="82" w:type="pct"/>
            <w:shd w:val="clear" w:color="auto" w:fill="auto"/>
            <w:vAlign w:val="center"/>
          </w:tcPr>
          <w:p w14:paraId="0875E61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E0891BE"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9CBDEE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D32CBD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0C39A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B0B09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7FF2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49121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EC950D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C3032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01C6B8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D56F88E"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C8A54D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E5ED0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CC2604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596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A844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69AA0B"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5AD2F5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FD805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B3210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BF52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D45C4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5E4823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A64EF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57C5F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5203F3"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6E40B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B68D1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A4FA3EA" w14:textId="77777777" w:rsidR="00192CC6" w:rsidRPr="00205D5A" w:rsidRDefault="00192CC6" w:rsidP="008B2B03">
            <w:pPr>
              <w:jc w:val="both"/>
              <w:rPr>
                <w:rFonts w:asciiTheme="minorHAnsi" w:hAnsiTheme="minorHAnsi"/>
                <w:sz w:val="12"/>
                <w:szCs w:val="12"/>
              </w:rPr>
            </w:pPr>
          </w:p>
        </w:tc>
      </w:tr>
      <w:tr w:rsidR="003415A6" w:rsidRPr="00205D5A" w14:paraId="021AC8C8" w14:textId="77777777" w:rsidTr="00192CC6">
        <w:trPr>
          <w:trHeight w:val="57"/>
        </w:trPr>
        <w:tc>
          <w:tcPr>
            <w:tcW w:w="2498" w:type="pct"/>
            <w:gridSpan w:val="2"/>
            <w:shd w:val="clear" w:color="auto" w:fill="auto"/>
            <w:noWrap/>
            <w:vAlign w:val="center"/>
          </w:tcPr>
          <w:p w14:paraId="75822437"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1CB45A3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4DF538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5395091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178A143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273654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6A56858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144C8F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5824B30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12F5285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6219D47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13F9D0C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71CAFE1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1382A1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156B601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5352905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21797EE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D0731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281407A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23774D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2F3053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01B87A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2B2F59B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5290E79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1C1080B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4026BA8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28CFBDC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44AFDC6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29A7FB5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2C6320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71EABE9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3E07E6D4" w14:textId="77777777" w:rsidTr="00192CC6">
        <w:trPr>
          <w:trHeight w:val="57"/>
        </w:trPr>
        <w:tc>
          <w:tcPr>
            <w:tcW w:w="196" w:type="pct"/>
            <w:tcBorders>
              <w:right w:val="nil"/>
            </w:tcBorders>
            <w:shd w:val="clear" w:color="auto" w:fill="8599A8"/>
            <w:noWrap/>
            <w:vAlign w:val="center"/>
            <w:hideMark/>
          </w:tcPr>
          <w:p w14:paraId="58955D59"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WP4</w:t>
            </w:r>
          </w:p>
        </w:tc>
        <w:tc>
          <w:tcPr>
            <w:tcW w:w="2302" w:type="pct"/>
            <w:tcBorders>
              <w:left w:val="nil"/>
            </w:tcBorders>
            <w:shd w:val="clear" w:color="auto" w:fill="8599A8"/>
            <w:noWrap/>
            <w:vAlign w:val="center"/>
            <w:hideMark/>
          </w:tcPr>
          <w:p w14:paraId="752AFE1E" w14:textId="0FF6D585" w:rsidR="00192CC6" w:rsidRPr="00205D5A" w:rsidRDefault="005012F2"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Piloting</w:t>
            </w:r>
          </w:p>
        </w:tc>
        <w:tc>
          <w:tcPr>
            <w:tcW w:w="82" w:type="pct"/>
            <w:shd w:val="clear" w:color="auto" w:fill="8599A8"/>
            <w:vAlign w:val="center"/>
          </w:tcPr>
          <w:p w14:paraId="0D63AD21"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43F5719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3A130326"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66C8E1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D94C90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FF1BB6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7AE7945"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B6EF74D"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B121766"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2" w:type="pct"/>
            <w:shd w:val="clear" w:color="auto" w:fill="8599A8"/>
            <w:vAlign w:val="center"/>
          </w:tcPr>
          <w:p w14:paraId="501850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4FC35B0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8599A8"/>
            <w:vAlign w:val="center"/>
          </w:tcPr>
          <w:p w14:paraId="14875197"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2651DCF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975B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AABB4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ADF0516"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8D2C74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932CD2C"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6CF5F28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66850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2094E5B"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A0FCE7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B70FADC"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285489EA"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4E3B8E21"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C863B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BA5B074"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E6F379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BB499D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A7D80FF" w14:textId="77777777" w:rsidR="00192CC6" w:rsidRPr="00205D5A" w:rsidRDefault="00192CC6" w:rsidP="008B2B03">
            <w:pPr>
              <w:jc w:val="center"/>
              <w:rPr>
                <w:rFonts w:asciiTheme="minorHAnsi" w:hAnsiTheme="minorHAnsi"/>
                <w:sz w:val="12"/>
                <w:szCs w:val="12"/>
              </w:rPr>
            </w:pPr>
          </w:p>
        </w:tc>
      </w:tr>
      <w:tr w:rsidR="003415A6" w:rsidRPr="00205D5A" w14:paraId="3A40866C" w14:textId="77777777" w:rsidTr="00192CC6">
        <w:trPr>
          <w:trHeight w:val="57"/>
        </w:trPr>
        <w:tc>
          <w:tcPr>
            <w:tcW w:w="196" w:type="pct"/>
            <w:tcBorders>
              <w:right w:val="nil"/>
            </w:tcBorders>
            <w:shd w:val="clear" w:color="auto" w:fill="auto"/>
            <w:noWrap/>
            <w:vAlign w:val="center"/>
            <w:hideMark/>
          </w:tcPr>
          <w:p w14:paraId="502F39E4"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T4.1</w:t>
            </w:r>
          </w:p>
        </w:tc>
        <w:tc>
          <w:tcPr>
            <w:tcW w:w="2302" w:type="pct"/>
            <w:tcBorders>
              <w:left w:val="nil"/>
            </w:tcBorders>
            <w:shd w:val="clear" w:color="auto" w:fill="auto"/>
            <w:noWrap/>
            <w:vAlign w:val="center"/>
          </w:tcPr>
          <w:p w14:paraId="3ECCC8BA" w14:textId="7C675E03"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Piloting planning</w:t>
            </w:r>
          </w:p>
        </w:tc>
        <w:tc>
          <w:tcPr>
            <w:tcW w:w="82" w:type="pct"/>
            <w:shd w:val="clear" w:color="auto" w:fill="auto"/>
            <w:vAlign w:val="center"/>
          </w:tcPr>
          <w:p w14:paraId="513D6CCC"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C83B729"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24166C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54C97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C1F4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CDF8F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5D5F2F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BD73E5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B7F27BB"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38241D8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8CBF45"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E92990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904742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E916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B14AC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3D7C1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CD725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CA7549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A65C4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334EC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46259D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1EAC9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FCFB18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7DDAB3B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4A2CDF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88F1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EB5D26F"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056D52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E3BF11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C9BDFFB" w14:textId="77777777" w:rsidR="00192CC6" w:rsidRPr="00205D5A" w:rsidRDefault="00192CC6" w:rsidP="008B2B03">
            <w:pPr>
              <w:jc w:val="both"/>
              <w:rPr>
                <w:rFonts w:asciiTheme="minorHAnsi" w:hAnsiTheme="minorHAnsi"/>
                <w:sz w:val="12"/>
                <w:szCs w:val="12"/>
              </w:rPr>
            </w:pPr>
          </w:p>
        </w:tc>
      </w:tr>
      <w:tr w:rsidR="003415A6" w:rsidRPr="00205D5A" w14:paraId="5AB7EA2F" w14:textId="77777777" w:rsidTr="00192CC6">
        <w:trPr>
          <w:trHeight w:val="57"/>
        </w:trPr>
        <w:tc>
          <w:tcPr>
            <w:tcW w:w="196" w:type="pct"/>
            <w:tcBorders>
              <w:right w:val="nil"/>
            </w:tcBorders>
            <w:shd w:val="clear" w:color="auto" w:fill="auto"/>
            <w:noWrap/>
            <w:vAlign w:val="center"/>
            <w:hideMark/>
          </w:tcPr>
          <w:p w14:paraId="5871BD35"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T4.2</w:t>
            </w:r>
          </w:p>
        </w:tc>
        <w:tc>
          <w:tcPr>
            <w:tcW w:w="2302" w:type="pct"/>
            <w:tcBorders>
              <w:left w:val="nil"/>
            </w:tcBorders>
            <w:shd w:val="clear" w:color="auto" w:fill="auto"/>
            <w:noWrap/>
            <w:vAlign w:val="center"/>
          </w:tcPr>
          <w:p w14:paraId="1E747EF6" w14:textId="248E84D7"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platform pilot execution and validation</w:t>
            </w:r>
          </w:p>
        </w:tc>
        <w:tc>
          <w:tcPr>
            <w:tcW w:w="82" w:type="pct"/>
            <w:shd w:val="clear" w:color="auto" w:fill="auto"/>
            <w:vAlign w:val="center"/>
          </w:tcPr>
          <w:p w14:paraId="76375BA3"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4C365D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727AD7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836BAC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A8F4A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ABEB4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1320D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32303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701554"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EEF1A9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DB31D3"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5133C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13335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A4916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69FF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A84FD2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EFC4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4EDFC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4BEC149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ADE8DF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6FA186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386D3B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74614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59C4C62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6CF356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E4E633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041B011"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30C49A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725E7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39ECA0E" w14:textId="77777777" w:rsidR="00192CC6" w:rsidRPr="00205D5A" w:rsidRDefault="00192CC6" w:rsidP="008B2B03">
            <w:pPr>
              <w:jc w:val="both"/>
              <w:rPr>
                <w:rFonts w:asciiTheme="minorHAnsi" w:hAnsiTheme="minorHAnsi"/>
                <w:sz w:val="12"/>
                <w:szCs w:val="12"/>
              </w:rPr>
            </w:pPr>
          </w:p>
        </w:tc>
      </w:tr>
      <w:tr w:rsidR="003415A6" w:rsidRPr="00205D5A" w14:paraId="1E16742E" w14:textId="77777777" w:rsidTr="00192CC6">
        <w:trPr>
          <w:trHeight w:val="57"/>
        </w:trPr>
        <w:tc>
          <w:tcPr>
            <w:tcW w:w="196" w:type="pct"/>
            <w:tcBorders>
              <w:right w:val="nil"/>
            </w:tcBorders>
            <w:shd w:val="clear" w:color="auto" w:fill="auto"/>
            <w:noWrap/>
            <w:vAlign w:val="center"/>
            <w:hideMark/>
          </w:tcPr>
          <w:p w14:paraId="5CA00076"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T4.3</w:t>
            </w:r>
          </w:p>
        </w:tc>
        <w:tc>
          <w:tcPr>
            <w:tcW w:w="2302" w:type="pct"/>
            <w:tcBorders>
              <w:left w:val="nil"/>
            </w:tcBorders>
            <w:shd w:val="clear" w:color="auto" w:fill="auto"/>
            <w:noWrap/>
            <w:vAlign w:val="center"/>
          </w:tcPr>
          <w:p w14:paraId="013EA495" w14:textId="0A8AE761"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pilot application execution and validation</w:t>
            </w:r>
          </w:p>
        </w:tc>
        <w:tc>
          <w:tcPr>
            <w:tcW w:w="82" w:type="pct"/>
            <w:shd w:val="clear" w:color="auto" w:fill="auto"/>
            <w:vAlign w:val="center"/>
          </w:tcPr>
          <w:p w14:paraId="5B3CA9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413863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2B46E60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9F37EF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59F3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ECD9A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0A93E1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C05FB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A25858A"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C80DB9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675359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2996378D"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02DDF79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86F12E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834D54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DE5E4F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78DED8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ADD9840"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226AB0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7C65A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F550C1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BDA6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2A28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00FFB14"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402008C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7FDA4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895921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D124DF4"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455C1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E9A429" w14:textId="77777777" w:rsidR="00192CC6" w:rsidRPr="00205D5A" w:rsidRDefault="00192CC6" w:rsidP="008B2B03">
            <w:pPr>
              <w:jc w:val="both"/>
              <w:rPr>
                <w:rFonts w:asciiTheme="minorHAnsi" w:hAnsiTheme="minorHAnsi"/>
                <w:sz w:val="12"/>
                <w:szCs w:val="12"/>
              </w:rPr>
            </w:pPr>
          </w:p>
        </w:tc>
      </w:tr>
      <w:tr w:rsidR="003415A6" w:rsidRPr="00205D5A" w14:paraId="53CC7917" w14:textId="77777777" w:rsidTr="00192CC6">
        <w:trPr>
          <w:trHeight w:val="57"/>
        </w:trPr>
        <w:tc>
          <w:tcPr>
            <w:tcW w:w="196" w:type="pct"/>
            <w:tcBorders>
              <w:right w:val="nil"/>
            </w:tcBorders>
            <w:shd w:val="clear" w:color="auto" w:fill="auto"/>
            <w:noWrap/>
            <w:vAlign w:val="center"/>
            <w:hideMark/>
          </w:tcPr>
          <w:p w14:paraId="5E73C673"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T4.4</w:t>
            </w:r>
          </w:p>
        </w:tc>
        <w:tc>
          <w:tcPr>
            <w:tcW w:w="2302" w:type="pct"/>
            <w:tcBorders>
              <w:left w:val="nil"/>
            </w:tcBorders>
            <w:shd w:val="clear" w:color="auto" w:fill="auto"/>
            <w:noWrap/>
            <w:vAlign w:val="center"/>
          </w:tcPr>
          <w:p w14:paraId="1A911D65" w14:textId="0DDB1B5B"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SCP external application pilot</w:t>
            </w:r>
          </w:p>
        </w:tc>
        <w:tc>
          <w:tcPr>
            <w:tcW w:w="82" w:type="pct"/>
            <w:shd w:val="clear" w:color="auto" w:fill="auto"/>
            <w:vAlign w:val="center"/>
          </w:tcPr>
          <w:p w14:paraId="4C216995"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DC545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779B836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40E3BA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123E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E7D7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04A02C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5A757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883BD"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5C29DA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627387B"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9AEA9A9"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6CAFB69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BFBFAB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CCF47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6E4C8F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1FF458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1B7861"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6DE5F26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990A5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D3AF0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E47C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84575E"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3185BDB"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3888CEE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377494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38B0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438673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2DCE8F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FE173B1" w14:textId="77777777" w:rsidR="00192CC6" w:rsidRPr="00205D5A" w:rsidRDefault="00192CC6" w:rsidP="008B2B03">
            <w:pPr>
              <w:jc w:val="both"/>
              <w:rPr>
                <w:rFonts w:asciiTheme="minorHAnsi" w:hAnsiTheme="minorHAnsi"/>
                <w:sz w:val="12"/>
                <w:szCs w:val="12"/>
              </w:rPr>
            </w:pPr>
          </w:p>
        </w:tc>
      </w:tr>
      <w:tr w:rsidR="003415A6" w:rsidRPr="00205D5A" w14:paraId="403ADA3B" w14:textId="77777777" w:rsidTr="00192CC6">
        <w:trPr>
          <w:trHeight w:val="57"/>
        </w:trPr>
        <w:tc>
          <w:tcPr>
            <w:tcW w:w="2498" w:type="pct"/>
            <w:gridSpan w:val="2"/>
            <w:shd w:val="clear" w:color="auto" w:fill="auto"/>
            <w:noWrap/>
            <w:vAlign w:val="center"/>
          </w:tcPr>
          <w:p w14:paraId="664E3E1F"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2B212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646EB1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05A0B9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01F02865"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754A5120"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3F173FC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79F759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2134BF9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FA6AD2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384D1B2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0116FE7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6A2D9CA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72E0C3E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33C89AE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31EAB6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474BDF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5DA90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96FB82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0DF9B6E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3FEB390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3DF78B5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5CA9ABF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436623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6562C9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19CA8EB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0AD2D8C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55D233C3"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7C189CE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5748145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034075D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7A71DD8" w14:textId="77777777" w:rsidTr="00192CC6">
        <w:trPr>
          <w:trHeight w:val="57"/>
        </w:trPr>
        <w:tc>
          <w:tcPr>
            <w:tcW w:w="196" w:type="pct"/>
            <w:tcBorders>
              <w:right w:val="nil"/>
            </w:tcBorders>
            <w:shd w:val="clear" w:color="auto" w:fill="8599A8"/>
            <w:noWrap/>
            <w:vAlign w:val="center"/>
            <w:hideMark/>
          </w:tcPr>
          <w:p w14:paraId="2CD2DC4E" w14:textId="77777777" w:rsidR="00192CC6" w:rsidRPr="00205D5A" w:rsidRDefault="00192CC6" w:rsidP="008B2B03">
            <w:pPr>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WP5</w:t>
            </w:r>
          </w:p>
        </w:tc>
        <w:tc>
          <w:tcPr>
            <w:tcW w:w="2302" w:type="pct"/>
            <w:tcBorders>
              <w:left w:val="nil"/>
            </w:tcBorders>
            <w:shd w:val="clear" w:color="auto" w:fill="8599A8"/>
            <w:noWrap/>
            <w:vAlign w:val="center"/>
            <w:hideMark/>
          </w:tcPr>
          <w:p w14:paraId="305A7221" w14:textId="29B51E7E" w:rsidR="00192CC6" w:rsidRPr="00205D5A" w:rsidRDefault="003415A6" w:rsidP="008B2B03">
            <w:pPr>
              <w:ind w:right="142"/>
              <w:jc w:val="both"/>
              <w:rPr>
                <w:rFonts w:asciiTheme="minorHAnsi" w:hAnsiTheme="minorHAnsi"/>
                <w:b/>
                <w:color w:val="FFFFFF"/>
                <w:spacing w:val="-10"/>
                <w:sz w:val="16"/>
                <w:szCs w:val="16"/>
              </w:rPr>
            </w:pPr>
            <w:r w:rsidRPr="00205D5A">
              <w:rPr>
                <w:rFonts w:asciiTheme="minorHAnsi" w:hAnsiTheme="minorHAnsi"/>
                <w:b/>
                <w:color w:val="FFFFFF"/>
                <w:spacing w:val="-10"/>
                <w:sz w:val="16"/>
                <w:szCs w:val="16"/>
              </w:rPr>
              <w:t xml:space="preserve"> Go-To-</w:t>
            </w:r>
            <w:r w:rsidR="00192CC6" w:rsidRPr="00205D5A">
              <w:rPr>
                <w:rFonts w:asciiTheme="minorHAnsi" w:hAnsiTheme="minorHAnsi"/>
                <w:b/>
                <w:color w:val="FFFFFF"/>
                <w:spacing w:val="-10"/>
                <w:sz w:val="16"/>
                <w:szCs w:val="16"/>
              </w:rPr>
              <w:t>Market</w:t>
            </w:r>
          </w:p>
        </w:tc>
        <w:tc>
          <w:tcPr>
            <w:tcW w:w="82" w:type="pct"/>
            <w:shd w:val="clear" w:color="auto" w:fill="8599A8"/>
            <w:vAlign w:val="center"/>
          </w:tcPr>
          <w:p w14:paraId="18D93501"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5FD3391C" w14:textId="77777777" w:rsidR="00192CC6" w:rsidRPr="00205D5A" w:rsidRDefault="00192CC6" w:rsidP="008B2B03">
            <w:pPr>
              <w:jc w:val="center"/>
              <w:rPr>
                <w:rFonts w:asciiTheme="minorHAnsi" w:hAnsiTheme="minorHAnsi"/>
                <w:sz w:val="12"/>
                <w:szCs w:val="12"/>
              </w:rPr>
            </w:pPr>
          </w:p>
        </w:tc>
        <w:tc>
          <w:tcPr>
            <w:tcW w:w="85" w:type="pct"/>
            <w:shd w:val="clear" w:color="auto" w:fill="8599A8"/>
            <w:vAlign w:val="center"/>
          </w:tcPr>
          <w:p w14:paraId="4542C788"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DED7683"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9E84BB8"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FAD9A4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205484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FB195A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AC69EFA"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20CDB3F7"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E7DC7BA"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0A63D881" w14:textId="77777777" w:rsidR="00192CC6" w:rsidRPr="00205D5A" w:rsidRDefault="00192CC6" w:rsidP="008B2B03">
            <w:pPr>
              <w:jc w:val="center"/>
              <w:rPr>
                <w:rFonts w:asciiTheme="minorHAnsi" w:hAnsiTheme="minorHAnsi"/>
                <w:sz w:val="12"/>
                <w:szCs w:val="12"/>
              </w:rPr>
            </w:pPr>
          </w:p>
        </w:tc>
        <w:tc>
          <w:tcPr>
            <w:tcW w:w="83" w:type="pct"/>
            <w:tcBorders>
              <w:left w:val="dashed" w:sz="6" w:space="0" w:color="D2610C"/>
            </w:tcBorders>
            <w:shd w:val="clear" w:color="auto" w:fill="8599A8"/>
            <w:vAlign w:val="center"/>
          </w:tcPr>
          <w:p w14:paraId="33758D9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3FC6246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shd w:val="clear" w:color="auto" w:fill="8599A8"/>
            <w:vAlign w:val="center"/>
          </w:tcPr>
          <w:p w14:paraId="2F6EC2D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47352930"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D79FF09"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C39EBFD"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451F1C15"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55851CEE"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EB3C55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1A7074F"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7FD00DAE" w14:textId="77777777" w:rsidR="00192CC6" w:rsidRPr="00205D5A" w:rsidRDefault="00192CC6" w:rsidP="008B2B03">
            <w:pPr>
              <w:jc w:val="center"/>
              <w:rPr>
                <w:rFonts w:asciiTheme="minorHAnsi" w:hAnsiTheme="minorHAnsi"/>
                <w:sz w:val="12"/>
                <w:szCs w:val="12"/>
              </w:rPr>
            </w:pPr>
          </w:p>
        </w:tc>
        <w:tc>
          <w:tcPr>
            <w:tcW w:w="83" w:type="pct"/>
            <w:tcBorders>
              <w:right w:val="dashed" w:sz="6" w:space="0" w:color="D2610C"/>
            </w:tcBorders>
            <w:shd w:val="clear" w:color="auto" w:fill="8599A8"/>
            <w:vAlign w:val="center"/>
          </w:tcPr>
          <w:p w14:paraId="6BA9BDF3" w14:textId="77777777" w:rsidR="00192CC6" w:rsidRPr="00205D5A" w:rsidRDefault="00192CC6" w:rsidP="008B2B03">
            <w:pPr>
              <w:jc w:val="center"/>
              <w:rPr>
                <w:rFonts w:asciiTheme="minorHAnsi" w:hAnsiTheme="minorHAnsi"/>
                <w:sz w:val="12"/>
                <w:szCs w:val="12"/>
              </w:rPr>
            </w:pPr>
            <w:r w:rsidRPr="00205D5A">
              <w:rPr>
                <w:rFonts w:ascii="MS Mincho" w:eastAsia="MS Mincho" w:hAnsi="MS Mincho" w:cs="MS Mincho"/>
                <w:color w:val="FFFFFF"/>
                <w:sz w:val="12"/>
                <w:szCs w:val="12"/>
              </w:rPr>
              <w:t>■</w:t>
            </w:r>
          </w:p>
        </w:tc>
        <w:tc>
          <w:tcPr>
            <w:tcW w:w="83" w:type="pct"/>
            <w:tcBorders>
              <w:left w:val="dashed" w:sz="6" w:space="0" w:color="D2610C"/>
            </w:tcBorders>
            <w:shd w:val="clear" w:color="auto" w:fill="8599A8"/>
            <w:vAlign w:val="center"/>
          </w:tcPr>
          <w:p w14:paraId="69E914A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2DCB255D"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65652591" w14:textId="77777777" w:rsidR="00192CC6" w:rsidRPr="00205D5A" w:rsidRDefault="00192CC6" w:rsidP="008B2B03">
            <w:pPr>
              <w:jc w:val="center"/>
              <w:rPr>
                <w:rFonts w:asciiTheme="minorHAnsi" w:hAnsiTheme="minorHAnsi"/>
                <w:sz w:val="12"/>
                <w:szCs w:val="12"/>
              </w:rPr>
            </w:pPr>
          </w:p>
        </w:tc>
        <w:tc>
          <w:tcPr>
            <w:tcW w:w="82" w:type="pct"/>
            <w:shd w:val="clear" w:color="auto" w:fill="8599A8"/>
            <w:vAlign w:val="center"/>
          </w:tcPr>
          <w:p w14:paraId="745F2222"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00AD793A" w14:textId="77777777" w:rsidR="00192CC6" w:rsidRPr="00205D5A" w:rsidRDefault="00192CC6" w:rsidP="008B2B03">
            <w:pPr>
              <w:jc w:val="center"/>
              <w:rPr>
                <w:rFonts w:asciiTheme="minorHAnsi" w:hAnsiTheme="minorHAnsi"/>
                <w:sz w:val="12"/>
                <w:szCs w:val="12"/>
              </w:rPr>
            </w:pPr>
          </w:p>
        </w:tc>
        <w:tc>
          <w:tcPr>
            <w:tcW w:w="83" w:type="pct"/>
            <w:shd w:val="clear" w:color="auto" w:fill="8599A8"/>
            <w:vAlign w:val="center"/>
          </w:tcPr>
          <w:p w14:paraId="1A1057C0" w14:textId="77777777" w:rsidR="00192CC6" w:rsidRPr="00205D5A" w:rsidRDefault="00192CC6" w:rsidP="008B2B03">
            <w:pPr>
              <w:jc w:val="center"/>
              <w:rPr>
                <w:rFonts w:asciiTheme="minorHAnsi" w:hAnsiTheme="minorHAnsi"/>
                <w:sz w:val="12"/>
                <w:szCs w:val="12"/>
              </w:rPr>
            </w:pPr>
          </w:p>
        </w:tc>
      </w:tr>
      <w:tr w:rsidR="003415A6" w:rsidRPr="00205D5A" w14:paraId="44A4B592" w14:textId="77777777" w:rsidTr="00192CC6">
        <w:trPr>
          <w:trHeight w:val="57"/>
        </w:trPr>
        <w:tc>
          <w:tcPr>
            <w:tcW w:w="196" w:type="pct"/>
            <w:tcBorders>
              <w:right w:val="nil"/>
            </w:tcBorders>
            <w:shd w:val="clear" w:color="auto" w:fill="auto"/>
            <w:noWrap/>
            <w:vAlign w:val="center"/>
            <w:hideMark/>
          </w:tcPr>
          <w:p w14:paraId="6130D370"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T5.1</w:t>
            </w:r>
          </w:p>
        </w:tc>
        <w:tc>
          <w:tcPr>
            <w:tcW w:w="2302" w:type="pct"/>
            <w:tcBorders>
              <w:left w:val="nil"/>
            </w:tcBorders>
            <w:shd w:val="clear" w:color="auto" w:fill="auto"/>
            <w:noWrap/>
            <w:vAlign w:val="center"/>
          </w:tcPr>
          <w:p w14:paraId="292C6627" w14:textId="022148B9"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and dissemination strategy</w:t>
            </w:r>
          </w:p>
        </w:tc>
        <w:tc>
          <w:tcPr>
            <w:tcW w:w="82" w:type="pct"/>
            <w:shd w:val="clear" w:color="auto" w:fill="5B9BD5" w:themeFill="accent1"/>
            <w:vAlign w:val="center"/>
          </w:tcPr>
          <w:p w14:paraId="2757A050"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67ADF51A"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17A0D0B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F7305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AB5013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CFDA16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926E71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47CD11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36E8133"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715F688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43AE022"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11B55C6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75A5E1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DA6358"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022240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8CCDA2B"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5DA4AE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1277A0D6"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1261F85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3806609"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FD757F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356596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2B0809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auto"/>
            <w:vAlign w:val="center"/>
          </w:tcPr>
          <w:p w14:paraId="6841CEDC"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auto"/>
            <w:vAlign w:val="center"/>
          </w:tcPr>
          <w:p w14:paraId="3FA9BBF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9DD297"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AA4EA75"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03C3713C"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BDBBF6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84A732A" w14:textId="77777777" w:rsidR="00192CC6" w:rsidRPr="00205D5A" w:rsidRDefault="00192CC6" w:rsidP="008B2B03">
            <w:pPr>
              <w:jc w:val="both"/>
              <w:rPr>
                <w:rFonts w:asciiTheme="minorHAnsi" w:hAnsiTheme="minorHAnsi"/>
                <w:sz w:val="12"/>
                <w:szCs w:val="12"/>
              </w:rPr>
            </w:pPr>
          </w:p>
        </w:tc>
      </w:tr>
      <w:tr w:rsidR="003415A6" w:rsidRPr="00205D5A" w14:paraId="776A6CC2" w14:textId="77777777" w:rsidTr="00192CC6">
        <w:trPr>
          <w:trHeight w:val="57"/>
        </w:trPr>
        <w:tc>
          <w:tcPr>
            <w:tcW w:w="196" w:type="pct"/>
            <w:tcBorders>
              <w:right w:val="nil"/>
            </w:tcBorders>
            <w:shd w:val="clear" w:color="auto" w:fill="auto"/>
            <w:noWrap/>
            <w:vAlign w:val="center"/>
            <w:hideMark/>
          </w:tcPr>
          <w:p w14:paraId="7DD674E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T5.2</w:t>
            </w:r>
          </w:p>
        </w:tc>
        <w:tc>
          <w:tcPr>
            <w:tcW w:w="2302" w:type="pct"/>
            <w:tcBorders>
              <w:left w:val="nil"/>
            </w:tcBorders>
            <w:shd w:val="clear" w:color="auto" w:fill="auto"/>
            <w:noWrap/>
            <w:vAlign w:val="center"/>
          </w:tcPr>
          <w:p w14:paraId="274FE470" w14:textId="51EF8C37" w:rsidR="00192CC6" w:rsidRPr="00205D5A" w:rsidRDefault="00192CC6">
            <w:pPr>
              <w:ind w:right="20"/>
              <w:jc w:val="both"/>
              <w:rPr>
                <w:rFonts w:asciiTheme="minorHAnsi" w:hAnsiTheme="minorHAnsi"/>
                <w:spacing w:val="-10"/>
                <w:sz w:val="16"/>
                <w:szCs w:val="16"/>
              </w:rPr>
            </w:pPr>
            <w:r w:rsidRPr="00205D5A">
              <w:rPr>
                <w:rFonts w:asciiTheme="minorHAnsi" w:hAnsiTheme="minorHAnsi"/>
                <w:spacing w:val="-10"/>
                <w:sz w:val="16"/>
                <w:szCs w:val="16"/>
              </w:rPr>
              <w:t>SME open call(s)</w:t>
            </w:r>
          </w:p>
        </w:tc>
        <w:tc>
          <w:tcPr>
            <w:tcW w:w="82" w:type="pct"/>
            <w:shd w:val="clear" w:color="auto" w:fill="auto"/>
            <w:vAlign w:val="center"/>
          </w:tcPr>
          <w:p w14:paraId="3EFB75C7"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4FE22C02" w14:textId="77777777" w:rsidR="00192CC6" w:rsidRPr="00205D5A" w:rsidRDefault="00192CC6" w:rsidP="008B2B03">
            <w:pPr>
              <w:jc w:val="both"/>
              <w:rPr>
                <w:rFonts w:asciiTheme="minorHAnsi" w:hAnsiTheme="minorHAnsi"/>
                <w:sz w:val="12"/>
                <w:szCs w:val="12"/>
              </w:rPr>
            </w:pPr>
          </w:p>
        </w:tc>
        <w:tc>
          <w:tcPr>
            <w:tcW w:w="85" w:type="pct"/>
            <w:shd w:val="clear" w:color="auto" w:fill="5B9BD5" w:themeFill="accent1"/>
            <w:vAlign w:val="center"/>
          </w:tcPr>
          <w:p w14:paraId="32BF24F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9F9E23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67FA3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F736E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02C9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207CE4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03D59"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2BE5FD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C6F9326"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1F6CDCB1"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E5B3B8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D06AF7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4861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6F04B5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88100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DDC46F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69C65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F84AA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556CB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39A11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DE50688"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663864D3"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C80CF3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4994AC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705DE"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F08F15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5203CD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0CB365D" w14:textId="77777777" w:rsidR="00192CC6" w:rsidRPr="00205D5A" w:rsidRDefault="00192CC6" w:rsidP="008B2B03">
            <w:pPr>
              <w:jc w:val="both"/>
              <w:rPr>
                <w:rFonts w:asciiTheme="minorHAnsi" w:hAnsiTheme="minorHAnsi"/>
                <w:sz w:val="12"/>
                <w:szCs w:val="12"/>
              </w:rPr>
            </w:pPr>
          </w:p>
        </w:tc>
      </w:tr>
      <w:tr w:rsidR="003415A6" w:rsidRPr="00205D5A" w14:paraId="1FEBD359" w14:textId="77777777" w:rsidTr="00192CC6">
        <w:trPr>
          <w:trHeight w:val="57"/>
        </w:trPr>
        <w:tc>
          <w:tcPr>
            <w:tcW w:w="196" w:type="pct"/>
            <w:tcBorders>
              <w:right w:val="nil"/>
            </w:tcBorders>
            <w:shd w:val="clear" w:color="auto" w:fill="auto"/>
            <w:noWrap/>
            <w:vAlign w:val="center"/>
            <w:hideMark/>
          </w:tcPr>
          <w:p w14:paraId="48DB4CE1"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T5.3</w:t>
            </w:r>
          </w:p>
        </w:tc>
        <w:tc>
          <w:tcPr>
            <w:tcW w:w="2302" w:type="pct"/>
            <w:tcBorders>
              <w:left w:val="nil"/>
            </w:tcBorders>
            <w:shd w:val="clear" w:color="auto" w:fill="auto"/>
            <w:noWrap/>
            <w:vAlign w:val="center"/>
          </w:tcPr>
          <w:p w14:paraId="20213E10" w14:textId="6DE2FDDC" w:rsidR="00192CC6" w:rsidRPr="00205D5A" w:rsidRDefault="00192CC6">
            <w:pPr>
              <w:jc w:val="both"/>
              <w:rPr>
                <w:rFonts w:asciiTheme="minorHAnsi" w:hAnsiTheme="minorHAnsi"/>
                <w:spacing w:val="-10"/>
                <w:sz w:val="16"/>
                <w:szCs w:val="16"/>
              </w:rPr>
            </w:pPr>
            <w:r w:rsidRPr="00205D5A">
              <w:rPr>
                <w:rFonts w:asciiTheme="minorHAnsi" w:hAnsiTheme="minorHAnsi"/>
                <w:spacing w:val="-10"/>
                <w:sz w:val="16"/>
                <w:szCs w:val="16"/>
              </w:rPr>
              <w:t>Continuous Trial Channel</w:t>
            </w:r>
          </w:p>
        </w:tc>
        <w:tc>
          <w:tcPr>
            <w:tcW w:w="82" w:type="pct"/>
            <w:shd w:val="clear" w:color="auto" w:fill="auto"/>
            <w:vAlign w:val="center"/>
          </w:tcPr>
          <w:p w14:paraId="3656BBFD"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769A06"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38FFAC1A"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37A25B5"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40055670"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D1DDA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393231A1"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5A6CA0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AA12E87"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1482F5E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F20079D"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0AD0FF6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0EE4004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BEC153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F69BE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1C793E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08109F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167F970"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0CD8F3B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A0A658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BE604A2"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24CA46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14CC0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890B5C2"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72999F8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A89E5E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455296"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697E40D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B8B98EF"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76CE36" w14:textId="77777777" w:rsidR="00192CC6" w:rsidRPr="00205D5A" w:rsidRDefault="00192CC6" w:rsidP="008B2B03">
            <w:pPr>
              <w:jc w:val="both"/>
              <w:rPr>
                <w:rFonts w:asciiTheme="minorHAnsi" w:hAnsiTheme="minorHAnsi"/>
                <w:sz w:val="12"/>
                <w:szCs w:val="12"/>
              </w:rPr>
            </w:pPr>
          </w:p>
        </w:tc>
      </w:tr>
      <w:tr w:rsidR="003415A6" w:rsidRPr="00205D5A" w14:paraId="27DD6E09" w14:textId="77777777" w:rsidTr="00192CC6">
        <w:trPr>
          <w:trHeight w:val="57"/>
        </w:trPr>
        <w:tc>
          <w:tcPr>
            <w:tcW w:w="196" w:type="pct"/>
            <w:tcBorders>
              <w:right w:val="nil"/>
            </w:tcBorders>
            <w:shd w:val="clear" w:color="auto" w:fill="auto"/>
            <w:noWrap/>
            <w:vAlign w:val="center"/>
            <w:hideMark/>
          </w:tcPr>
          <w:p w14:paraId="3517B288" w14:textId="77777777"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T5.4</w:t>
            </w:r>
          </w:p>
        </w:tc>
        <w:tc>
          <w:tcPr>
            <w:tcW w:w="2302" w:type="pct"/>
            <w:tcBorders>
              <w:left w:val="nil"/>
            </w:tcBorders>
            <w:shd w:val="clear" w:color="auto" w:fill="auto"/>
            <w:noWrap/>
            <w:vAlign w:val="center"/>
          </w:tcPr>
          <w:p w14:paraId="6928E3E5" w14:textId="6B03EC7A" w:rsidR="00192CC6" w:rsidRPr="00205D5A"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Exploitation channels and road-show</w:t>
            </w:r>
          </w:p>
        </w:tc>
        <w:tc>
          <w:tcPr>
            <w:tcW w:w="82" w:type="pct"/>
            <w:shd w:val="clear" w:color="auto" w:fill="auto"/>
            <w:vAlign w:val="center"/>
          </w:tcPr>
          <w:p w14:paraId="60BBB5E2"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1C3D9C4F"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02A24A2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04AB7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933C003"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515A2F9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BE1BC42"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DFFED1E"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0E387A22" w14:textId="77777777" w:rsidR="00192CC6" w:rsidRPr="00205D5A" w:rsidRDefault="00192CC6" w:rsidP="008B2B03">
            <w:pPr>
              <w:jc w:val="both"/>
              <w:rPr>
                <w:rFonts w:asciiTheme="minorHAnsi" w:hAnsiTheme="minorHAnsi"/>
                <w:sz w:val="12"/>
                <w:szCs w:val="12"/>
              </w:rPr>
            </w:pPr>
          </w:p>
        </w:tc>
        <w:tc>
          <w:tcPr>
            <w:tcW w:w="82" w:type="pct"/>
            <w:shd w:val="clear" w:color="auto" w:fill="auto"/>
            <w:vAlign w:val="center"/>
          </w:tcPr>
          <w:p w14:paraId="27B222ED"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77F296E4"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30939CE5"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29F6BE9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9FB09B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EB171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678C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78EB1C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8481DC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1AC25E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435EB8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3986146"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7D870C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56A6A0A"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7E72D7DF"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6D088D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91E592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4E033A"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57DEC9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8EF749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5589F85" w14:textId="77777777" w:rsidR="00192CC6" w:rsidRPr="00205D5A" w:rsidRDefault="00192CC6" w:rsidP="008B2B03">
            <w:pPr>
              <w:jc w:val="both"/>
              <w:rPr>
                <w:rFonts w:asciiTheme="minorHAnsi" w:hAnsiTheme="minorHAnsi"/>
                <w:sz w:val="12"/>
                <w:szCs w:val="12"/>
              </w:rPr>
            </w:pPr>
          </w:p>
        </w:tc>
      </w:tr>
      <w:tr w:rsidR="003415A6" w:rsidRPr="00205D5A" w14:paraId="70D35406" w14:textId="77777777" w:rsidTr="00192CC6">
        <w:trPr>
          <w:trHeight w:val="57"/>
        </w:trPr>
        <w:tc>
          <w:tcPr>
            <w:tcW w:w="196" w:type="pct"/>
            <w:tcBorders>
              <w:right w:val="nil"/>
            </w:tcBorders>
            <w:shd w:val="clear" w:color="auto" w:fill="auto"/>
            <w:noWrap/>
            <w:vAlign w:val="center"/>
          </w:tcPr>
          <w:p w14:paraId="316EE704" w14:textId="0BA9CF4A" w:rsidR="00192CC6" w:rsidRPr="00205D5A" w:rsidRDefault="00192CC6" w:rsidP="008B2B03">
            <w:pPr>
              <w:jc w:val="both"/>
              <w:rPr>
                <w:rFonts w:asciiTheme="minorHAnsi" w:hAnsiTheme="minorHAnsi"/>
                <w:spacing w:val="-10"/>
                <w:sz w:val="16"/>
                <w:szCs w:val="16"/>
              </w:rPr>
            </w:pPr>
            <w:r w:rsidRPr="00205D5A">
              <w:rPr>
                <w:rFonts w:asciiTheme="minorHAnsi" w:hAnsiTheme="minorHAnsi"/>
                <w:spacing w:val="-10"/>
                <w:sz w:val="16"/>
                <w:szCs w:val="16"/>
              </w:rPr>
              <w:t>T5.5</w:t>
            </w:r>
          </w:p>
        </w:tc>
        <w:tc>
          <w:tcPr>
            <w:tcW w:w="2302" w:type="pct"/>
            <w:tcBorders>
              <w:left w:val="nil"/>
            </w:tcBorders>
            <w:shd w:val="clear" w:color="auto" w:fill="auto"/>
            <w:noWrap/>
            <w:vAlign w:val="center"/>
          </w:tcPr>
          <w:p w14:paraId="06A14D96" w14:textId="71F5A330" w:rsidR="00192CC6" w:rsidRPr="00205D5A" w:rsidDel="00192CC6" w:rsidRDefault="00192CC6" w:rsidP="008B2B03">
            <w:pPr>
              <w:ind w:right="142"/>
              <w:jc w:val="both"/>
              <w:rPr>
                <w:rFonts w:asciiTheme="minorHAnsi" w:hAnsiTheme="minorHAnsi"/>
                <w:spacing w:val="-10"/>
                <w:sz w:val="16"/>
                <w:szCs w:val="16"/>
              </w:rPr>
            </w:pPr>
            <w:r w:rsidRPr="00205D5A">
              <w:rPr>
                <w:rFonts w:asciiTheme="minorHAnsi" w:hAnsiTheme="minorHAnsi"/>
                <w:spacing w:val="-10"/>
                <w:sz w:val="16"/>
                <w:szCs w:val="16"/>
              </w:rPr>
              <w:t>Communication activities</w:t>
            </w:r>
          </w:p>
        </w:tc>
        <w:tc>
          <w:tcPr>
            <w:tcW w:w="82" w:type="pct"/>
            <w:shd w:val="clear" w:color="auto" w:fill="auto"/>
            <w:vAlign w:val="center"/>
          </w:tcPr>
          <w:p w14:paraId="752A31C1"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EC3B724" w14:textId="77777777" w:rsidR="00192CC6" w:rsidRPr="00205D5A" w:rsidRDefault="00192CC6" w:rsidP="008B2B03">
            <w:pPr>
              <w:jc w:val="both"/>
              <w:rPr>
                <w:rFonts w:asciiTheme="minorHAnsi" w:hAnsiTheme="minorHAnsi"/>
                <w:sz w:val="12"/>
                <w:szCs w:val="12"/>
              </w:rPr>
            </w:pPr>
          </w:p>
        </w:tc>
        <w:tc>
          <w:tcPr>
            <w:tcW w:w="85" w:type="pct"/>
            <w:shd w:val="clear" w:color="auto" w:fill="auto"/>
            <w:vAlign w:val="center"/>
          </w:tcPr>
          <w:p w14:paraId="6555CDFF"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27CC9B76"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F74BFF4" w14:textId="77777777" w:rsidR="00192CC6" w:rsidRPr="00205D5A" w:rsidRDefault="00192CC6" w:rsidP="008B2B03">
            <w:pPr>
              <w:jc w:val="both"/>
              <w:rPr>
                <w:rFonts w:asciiTheme="minorHAnsi" w:hAnsiTheme="minorHAnsi"/>
                <w:sz w:val="12"/>
                <w:szCs w:val="12"/>
              </w:rPr>
            </w:pPr>
          </w:p>
        </w:tc>
        <w:tc>
          <w:tcPr>
            <w:tcW w:w="83" w:type="pct"/>
            <w:shd w:val="clear" w:color="auto" w:fill="auto"/>
            <w:vAlign w:val="center"/>
          </w:tcPr>
          <w:p w14:paraId="6CF4D56B"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7AC6BBA"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D69C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3C0D642"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7E87453"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BC35F87"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4134B3E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DE69A7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2C13A4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39E658BD"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4E73069"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44391F9C"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7E79F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351AC257"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5E9E5ED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7CAA4DA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2C70F14E"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3E612AF" w14:textId="77777777" w:rsidR="00192CC6" w:rsidRPr="00205D5A" w:rsidRDefault="00192CC6" w:rsidP="008B2B03">
            <w:pPr>
              <w:jc w:val="both"/>
              <w:rPr>
                <w:rFonts w:asciiTheme="minorHAnsi" w:hAnsiTheme="minorHAnsi"/>
                <w:sz w:val="12"/>
                <w:szCs w:val="12"/>
              </w:rPr>
            </w:pPr>
          </w:p>
        </w:tc>
        <w:tc>
          <w:tcPr>
            <w:tcW w:w="83" w:type="pct"/>
            <w:tcBorders>
              <w:right w:val="dashed" w:sz="6" w:space="0" w:color="D2610C"/>
            </w:tcBorders>
            <w:shd w:val="clear" w:color="auto" w:fill="5B9BD5" w:themeFill="accent1"/>
            <w:vAlign w:val="center"/>
          </w:tcPr>
          <w:p w14:paraId="2C6772C8" w14:textId="77777777" w:rsidR="00192CC6" w:rsidRPr="00205D5A" w:rsidRDefault="00192CC6" w:rsidP="008B2B03">
            <w:pPr>
              <w:jc w:val="both"/>
              <w:rPr>
                <w:rFonts w:asciiTheme="minorHAnsi" w:hAnsiTheme="minorHAnsi"/>
                <w:sz w:val="12"/>
                <w:szCs w:val="12"/>
              </w:rPr>
            </w:pPr>
          </w:p>
        </w:tc>
        <w:tc>
          <w:tcPr>
            <w:tcW w:w="83" w:type="pct"/>
            <w:tcBorders>
              <w:left w:val="dashed" w:sz="6" w:space="0" w:color="D2610C"/>
            </w:tcBorders>
            <w:shd w:val="clear" w:color="auto" w:fill="5B9BD5" w:themeFill="accent1"/>
            <w:vAlign w:val="center"/>
          </w:tcPr>
          <w:p w14:paraId="17AB26C5"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1BFB0B51"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8EDDB4D" w14:textId="77777777" w:rsidR="00192CC6" w:rsidRPr="00205D5A" w:rsidRDefault="00192CC6" w:rsidP="008B2B03">
            <w:pPr>
              <w:jc w:val="both"/>
              <w:rPr>
                <w:rFonts w:asciiTheme="minorHAnsi" w:hAnsiTheme="minorHAnsi"/>
                <w:sz w:val="12"/>
                <w:szCs w:val="12"/>
              </w:rPr>
            </w:pPr>
          </w:p>
        </w:tc>
        <w:tc>
          <w:tcPr>
            <w:tcW w:w="82" w:type="pct"/>
            <w:shd w:val="clear" w:color="auto" w:fill="5B9BD5" w:themeFill="accent1"/>
            <w:vAlign w:val="center"/>
          </w:tcPr>
          <w:p w14:paraId="2802C748"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0DA3D260" w14:textId="77777777" w:rsidR="00192CC6" w:rsidRPr="00205D5A" w:rsidRDefault="00192CC6" w:rsidP="008B2B03">
            <w:pPr>
              <w:jc w:val="both"/>
              <w:rPr>
                <w:rFonts w:asciiTheme="minorHAnsi" w:hAnsiTheme="minorHAnsi"/>
                <w:sz w:val="12"/>
                <w:szCs w:val="12"/>
              </w:rPr>
            </w:pPr>
          </w:p>
        </w:tc>
        <w:tc>
          <w:tcPr>
            <w:tcW w:w="83" w:type="pct"/>
            <w:shd w:val="clear" w:color="auto" w:fill="5B9BD5" w:themeFill="accent1"/>
            <w:vAlign w:val="center"/>
          </w:tcPr>
          <w:p w14:paraId="60CA6FB6" w14:textId="77777777" w:rsidR="00192CC6" w:rsidRPr="00205D5A" w:rsidRDefault="00192CC6" w:rsidP="008B2B03">
            <w:pPr>
              <w:jc w:val="both"/>
              <w:rPr>
                <w:rFonts w:asciiTheme="minorHAnsi" w:hAnsiTheme="minorHAnsi"/>
                <w:sz w:val="12"/>
                <w:szCs w:val="12"/>
              </w:rPr>
            </w:pPr>
          </w:p>
        </w:tc>
      </w:tr>
      <w:tr w:rsidR="003415A6" w:rsidRPr="00205D5A" w14:paraId="52111ADD" w14:textId="77777777" w:rsidTr="00192CC6">
        <w:trPr>
          <w:trHeight w:val="57"/>
        </w:trPr>
        <w:tc>
          <w:tcPr>
            <w:tcW w:w="2498" w:type="pct"/>
            <w:gridSpan w:val="2"/>
            <w:shd w:val="clear" w:color="auto" w:fill="auto"/>
            <w:noWrap/>
            <w:vAlign w:val="center"/>
          </w:tcPr>
          <w:p w14:paraId="74D31A6B" w14:textId="77777777" w:rsidR="00192CC6" w:rsidRPr="00205D5A" w:rsidRDefault="00192CC6" w:rsidP="008B2B03">
            <w:pPr>
              <w:ind w:right="142"/>
              <w:jc w:val="both"/>
              <w:rPr>
                <w:rFonts w:asciiTheme="minorHAnsi" w:hAnsiTheme="minorHAnsi"/>
                <w:b/>
                <w:spacing w:val="-10"/>
                <w:sz w:val="16"/>
                <w:szCs w:val="16"/>
              </w:rPr>
            </w:pPr>
            <w:r w:rsidRPr="00205D5A">
              <w:rPr>
                <w:rFonts w:asciiTheme="minorHAnsi" w:hAnsiTheme="minorHAnsi"/>
                <w:b/>
                <w:spacing w:val="-10"/>
                <w:sz w:val="16"/>
                <w:szCs w:val="16"/>
              </w:rPr>
              <w:t>Project months:</w:t>
            </w:r>
          </w:p>
        </w:tc>
        <w:tc>
          <w:tcPr>
            <w:tcW w:w="82" w:type="pct"/>
            <w:shd w:val="clear" w:color="auto" w:fill="auto"/>
            <w:vAlign w:val="center"/>
          </w:tcPr>
          <w:p w14:paraId="61A982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w:t>
            </w:r>
          </w:p>
        </w:tc>
        <w:tc>
          <w:tcPr>
            <w:tcW w:w="85" w:type="pct"/>
            <w:shd w:val="clear" w:color="auto" w:fill="auto"/>
            <w:vAlign w:val="center"/>
          </w:tcPr>
          <w:p w14:paraId="3EF46D4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w:t>
            </w:r>
          </w:p>
        </w:tc>
        <w:tc>
          <w:tcPr>
            <w:tcW w:w="85" w:type="pct"/>
            <w:shd w:val="clear" w:color="auto" w:fill="auto"/>
            <w:vAlign w:val="center"/>
          </w:tcPr>
          <w:p w14:paraId="4211816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w:t>
            </w:r>
          </w:p>
        </w:tc>
        <w:tc>
          <w:tcPr>
            <w:tcW w:w="83" w:type="pct"/>
            <w:shd w:val="clear" w:color="auto" w:fill="auto"/>
            <w:vAlign w:val="center"/>
          </w:tcPr>
          <w:p w14:paraId="349E3E3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4</w:t>
            </w:r>
          </w:p>
        </w:tc>
        <w:tc>
          <w:tcPr>
            <w:tcW w:w="83" w:type="pct"/>
            <w:shd w:val="clear" w:color="auto" w:fill="auto"/>
            <w:vAlign w:val="center"/>
          </w:tcPr>
          <w:p w14:paraId="35C65A4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5</w:t>
            </w:r>
          </w:p>
        </w:tc>
        <w:tc>
          <w:tcPr>
            <w:tcW w:w="83" w:type="pct"/>
            <w:shd w:val="clear" w:color="auto" w:fill="auto"/>
            <w:vAlign w:val="center"/>
          </w:tcPr>
          <w:p w14:paraId="1581ADB6"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6</w:t>
            </w:r>
          </w:p>
        </w:tc>
        <w:tc>
          <w:tcPr>
            <w:tcW w:w="83" w:type="pct"/>
            <w:shd w:val="clear" w:color="auto" w:fill="auto"/>
            <w:vAlign w:val="center"/>
          </w:tcPr>
          <w:p w14:paraId="2AF1CB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7</w:t>
            </w:r>
          </w:p>
        </w:tc>
        <w:tc>
          <w:tcPr>
            <w:tcW w:w="83" w:type="pct"/>
            <w:shd w:val="clear" w:color="auto" w:fill="auto"/>
            <w:vAlign w:val="center"/>
          </w:tcPr>
          <w:p w14:paraId="19234EA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8</w:t>
            </w:r>
          </w:p>
        </w:tc>
        <w:tc>
          <w:tcPr>
            <w:tcW w:w="83" w:type="pct"/>
            <w:shd w:val="clear" w:color="auto" w:fill="auto"/>
            <w:vAlign w:val="center"/>
          </w:tcPr>
          <w:p w14:paraId="7A8D7A2A"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9</w:t>
            </w:r>
          </w:p>
        </w:tc>
        <w:tc>
          <w:tcPr>
            <w:tcW w:w="82" w:type="pct"/>
            <w:shd w:val="clear" w:color="auto" w:fill="auto"/>
            <w:vAlign w:val="center"/>
          </w:tcPr>
          <w:p w14:paraId="2094961F"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10</w:t>
            </w:r>
          </w:p>
        </w:tc>
        <w:tc>
          <w:tcPr>
            <w:tcW w:w="83" w:type="pct"/>
            <w:shd w:val="clear" w:color="auto" w:fill="auto"/>
            <w:vAlign w:val="center"/>
          </w:tcPr>
          <w:p w14:paraId="7F4FD64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11</w:t>
            </w:r>
          </w:p>
        </w:tc>
        <w:tc>
          <w:tcPr>
            <w:tcW w:w="83" w:type="pct"/>
            <w:tcBorders>
              <w:right w:val="dashed" w:sz="6" w:space="0" w:color="D2610C"/>
            </w:tcBorders>
            <w:shd w:val="clear" w:color="auto" w:fill="auto"/>
            <w:vAlign w:val="center"/>
          </w:tcPr>
          <w:p w14:paraId="34DCA31C"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12</w:t>
            </w:r>
          </w:p>
        </w:tc>
        <w:tc>
          <w:tcPr>
            <w:tcW w:w="83" w:type="pct"/>
            <w:tcBorders>
              <w:left w:val="dashed" w:sz="6" w:space="0" w:color="D2610C"/>
            </w:tcBorders>
            <w:shd w:val="clear" w:color="auto" w:fill="auto"/>
            <w:vAlign w:val="center"/>
          </w:tcPr>
          <w:p w14:paraId="0F6A34E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13</w:t>
            </w:r>
          </w:p>
        </w:tc>
        <w:tc>
          <w:tcPr>
            <w:tcW w:w="83" w:type="pct"/>
            <w:shd w:val="clear" w:color="auto" w:fill="auto"/>
            <w:vAlign w:val="center"/>
          </w:tcPr>
          <w:p w14:paraId="787D341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14</w:t>
            </w:r>
          </w:p>
        </w:tc>
        <w:tc>
          <w:tcPr>
            <w:tcW w:w="83" w:type="pct"/>
            <w:shd w:val="clear" w:color="auto" w:fill="auto"/>
            <w:vAlign w:val="center"/>
          </w:tcPr>
          <w:p w14:paraId="76439DC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15</w:t>
            </w:r>
          </w:p>
        </w:tc>
        <w:tc>
          <w:tcPr>
            <w:tcW w:w="83" w:type="pct"/>
            <w:shd w:val="clear" w:color="auto" w:fill="auto"/>
            <w:vAlign w:val="center"/>
          </w:tcPr>
          <w:p w14:paraId="1B08FC9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16</w:t>
            </w:r>
          </w:p>
        </w:tc>
        <w:tc>
          <w:tcPr>
            <w:tcW w:w="83" w:type="pct"/>
            <w:shd w:val="clear" w:color="auto" w:fill="auto"/>
            <w:vAlign w:val="center"/>
          </w:tcPr>
          <w:p w14:paraId="42CFEFB9"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17</w:t>
            </w:r>
          </w:p>
        </w:tc>
        <w:tc>
          <w:tcPr>
            <w:tcW w:w="83" w:type="pct"/>
            <w:shd w:val="clear" w:color="auto" w:fill="auto"/>
            <w:vAlign w:val="center"/>
          </w:tcPr>
          <w:p w14:paraId="3E2C5A22"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18</w:t>
            </w:r>
          </w:p>
        </w:tc>
        <w:tc>
          <w:tcPr>
            <w:tcW w:w="82" w:type="pct"/>
            <w:shd w:val="clear" w:color="auto" w:fill="auto"/>
            <w:vAlign w:val="center"/>
          </w:tcPr>
          <w:p w14:paraId="468AA0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19</w:t>
            </w:r>
          </w:p>
        </w:tc>
        <w:tc>
          <w:tcPr>
            <w:tcW w:w="83" w:type="pct"/>
            <w:shd w:val="clear" w:color="auto" w:fill="auto"/>
            <w:vAlign w:val="center"/>
          </w:tcPr>
          <w:p w14:paraId="4F3FC3AE"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20</w:t>
            </w:r>
          </w:p>
        </w:tc>
        <w:tc>
          <w:tcPr>
            <w:tcW w:w="83" w:type="pct"/>
            <w:shd w:val="clear" w:color="auto" w:fill="auto"/>
            <w:vAlign w:val="center"/>
          </w:tcPr>
          <w:p w14:paraId="5C42C998"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21</w:t>
            </w:r>
          </w:p>
        </w:tc>
        <w:tc>
          <w:tcPr>
            <w:tcW w:w="83" w:type="pct"/>
            <w:shd w:val="clear" w:color="auto" w:fill="auto"/>
            <w:vAlign w:val="center"/>
          </w:tcPr>
          <w:p w14:paraId="093CAED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22</w:t>
            </w:r>
          </w:p>
        </w:tc>
        <w:tc>
          <w:tcPr>
            <w:tcW w:w="83" w:type="pct"/>
            <w:shd w:val="clear" w:color="auto" w:fill="auto"/>
            <w:vAlign w:val="center"/>
          </w:tcPr>
          <w:p w14:paraId="780BAFF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23</w:t>
            </w:r>
          </w:p>
        </w:tc>
        <w:tc>
          <w:tcPr>
            <w:tcW w:w="83" w:type="pct"/>
            <w:tcBorders>
              <w:right w:val="dashed" w:sz="6" w:space="0" w:color="D2610C"/>
            </w:tcBorders>
            <w:shd w:val="clear" w:color="auto" w:fill="auto"/>
            <w:vAlign w:val="center"/>
          </w:tcPr>
          <w:p w14:paraId="736B66D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24</w:t>
            </w:r>
          </w:p>
        </w:tc>
        <w:tc>
          <w:tcPr>
            <w:tcW w:w="83" w:type="pct"/>
            <w:tcBorders>
              <w:left w:val="dashed" w:sz="6" w:space="0" w:color="D2610C"/>
            </w:tcBorders>
            <w:shd w:val="clear" w:color="auto" w:fill="auto"/>
            <w:vAlign w:val="center"/>
          </w:tcPr>
          <w:p w14:paraId="7A55D99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25</w:t>
            </w:r>
          </w:p>
        </w:tc>
        <w:tc>
          <w:tcPr>
            <w:tcW w:w="83" w:type="pct"/>
            <w:shd w:val="clear" w:color="auto" w:fill="auto"/>
            <w:vAlign w:val="center"/>
          </w:tcPr>
          <w:p w14:paraId="4A8A5831"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26</w:t>
            </w:r>
          </w:p>
        </w:tc>
        <w:tc>
          <w:tcPr>
            <w:tcW w:w="83" w:type="pct"/>
            <w:shd w:val="clear" w:color="auto" w:fill="auto"/>
            <w:vAlign w:val="center"/>
          </w:tcPr>
          <w:p w14:paraId="386628E4"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27</w:t>
            </w:r>
          </w:p>
        </w:tc>
        <w:tc>
          <w:tcPr>
            <w:tcW w:w="82" w:type="pct"/>
            <w:shd w:val="clear" w:color="auto" w:fill="auto"/>
            <w:vAlign w:val="center"/>
          </w:tcPr>
          <w:p w14:paraId="423B8B8B"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28</w:t>
            </w:r>
          </w:p>
        </w:tc>
        <w:tc>
          <w:tcPr>
            <w:tcW w:w="83" w:type="pct"/>
            <w:shd w:val="clear" w:color="auto" w:fill="auto"/>
            <w:vAlign w:val="center"/>
          </w:tcPr>
          <w:p w14:paraId="01652FBD"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29</w:t>
            </w:r>
          </w:p>
        </w:tc>
        <w:tc>
          <w:tcPr>
            <w:tcW w:w="83" w:type="pct"/>
            <w:shd w:val="clear" w:color="auto" w:fill="auto"/>
            <w:vAlign w:val="center"/>
          </w:tcPr>
          <w:p w14:paraId="21E509C7" w14:textId="77777777" w:rsidR="00192CC6" w:rsidRPr="00205D5A" w:rsidRDefault="00192CC6" w:rsidP="008B2B03">
            <w:pPr>
              <w:jc w:val="center"/>
              <w:rPr>
                <w:rFonts w:asciiTheme="minorHAnsi" w:hAnsiTheme="minorHAnsi"/>
                <w:sz w:val="12"/>
                <w:szCs w:val="12"/>
              </w:rPr>
            </w:pPr>
            <w:r w:rsidRPr="00205D5A">
              <w:rPr>
                <w:rFonts w:asciiTheme="minorHAnsi" w:hAnsiTheme="minorHAnsi"/>
                <w:sz w:val="12"/>
                <w:szCs w:val="12"/>
              </w:rPr>
              <w:t>30</w:t>
            </w:r>
          </w:p>
        </w:tc>
      </w:tr>
      <w:tr w:rsidR="003415A6" w:rsidRPr="00205D5A" w14:paraId="73C93D83" w14:textId="77777777" w:rsidTr="00192CC6">
        <w:trPr>
          <w:trHeight w:val="57"/>
        </w:trPr>
        <w:tc>
          <w:tcPr>
            <w:tcW w:w="2498" w:type="pct"/>
            <w:gridSpan w:val="2"/>
            <w:shd w:val="clear" w:color="auto" w:fill="8599A8"/>
            <w:noWrap/>
            <w:vAlign w:val="center"/>
          </w:tcPr>
          <w:p w14:paraId="2E65A6BC" w14:textId="77777777" w:rsidR="00192CC6" w:rsidRPr="00205D5A" w:rsidRDefault="00192CC6" w:rsidP="008B2B03">
            <w:pPr>
              <w:ind w:left="122" w:right="142"/>
              <w:jc w:val="both"/>
              <w:rPr>
                <w:rFonts w:asciiTheme="minorHAnsi" w:hAnsiTheme="minorHAnsi"/>
                <w:b/>
                <w:spacing w:val="-10"/>
                <w:sz w:val="16"/>
                <w:szCs w:val="16"/>
              </w:rPr>
            </w:pPr>
            <w:r w:rsidRPr="00205D5A">
              <w:rPr>
                <w:rFonts w:asciiTheme="minorHAnsi" w:hAnsiTheme="minorHAnsi"/>
                <w:b/>
                <w:color w:val="FFFFFF"/>
                <w:spacing w:val="-10"/>
                <w:sz w:val="16"/>
                <w:szCs w:val="16"/>
              </w:rPr>
              <w:t>Milestones</w:t>
            </w:r>
          </w:p>
        </w:tc>
        <w:tc>
          <w:tcPr>
            <w:tcW w:w="82" w:type="pct"/>
            <w:shd w:val="clear" w:color="auto" w:fill="8599A8"/>
            <w:vAlign w:val="center"/>
          </w:tcPr>
          <w:p w14:paraId="0CBA3F76"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60213814" w14:textId="77777777" w:rsidR="00192CC6" w:rsidRPr="00205D5A" w:rsidRDefault="00192CC6" w:rsidP="008B2B03">
            <w:pPr>
              <w:jc w:val="both"/>
              <w:rPr>
                <w:rFonts w:asciiTheme="minorHAnsi" w:hAnsiTheme="minorHAnsi"/>
                <w:sz w:val="12"/>
                <w:szCs w:val="12"/>
              </w:rPr>
            </w:pPr>
          </w:p>
        </w:tc>
        <w:tc>
          <w:tcPr>
            <w:tcW w:w="85" w:type="pct"/>
            <w:shd w:val="clear" w:color="auto" w:fill="8599A8"/>
            <w:vAlign w:val="center"/>
          </w:tcPr>
          <w:p w14:paraId="75714987"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161EC053"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4C4E26E"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002F6B3C"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36318509" w14:textId="77777777" w:rsidR="00192CC6" w:rsidRPr="00205D5A" w:rsidRDefault="00192CC6" w:rsidP="008B2B03">
            <w:pPr>
              <w:jc w:val="both"/>
              <w:rPr>
                <w:rFonts w:asciiTheme="minorHAnsi" w:hAnsiTheme="minorHAnsi"/>
                <w:sz w:val="12"/>
                <w:szCs w:val="12"/>
              </w:rPr>
            </w:pPr>
          </w:p>
        </w:tc>
        <w:tc>
          <w:tcPr>
            <w:tcW w:w="83" w:type="pct"/>
            <w:shd w:val="clear" w:color="auto" w:fill="8599A8"/>
            <w:vAlign w:val="center"/>
          </w:tcPr>
          <w:p w14:paraId="24C9728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F3A849F" w14:textId="278F34F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62FEA5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E287B81"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5216E0C6"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52B9EEC2" w14:textId="3BF019E9"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420978B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0069086F"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87538C7"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4101BD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1907C38C" w14:textId="051ED73D"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2" w:type="pct"/>
            <w:shd w:val="clear" w:color="auto" w:fill="8599A8"/>
            <w:vAlign w:val="center"/>
          </w:tcPr>
          <w:p w14:paraId="59E58230"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54C04B58"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70175BFD"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B30DDC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2CB86E6A"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right w:val="dashed" w:sz="6" w:space="0" w:color="D2610C"/>
            </w:tcBorders>
            <w:shd w:val="clear" w:color="auto" w:fill="8599A8"/>
            <w:vAlign w:val="center"/>
          </w:tcPr>
          <w:p w14:paraId="3A70938D" w14:textId="77777777" w:rsidR="00192CC6" w:rsidRPr="00205D5A" w:rsidRDefault="00192CC6" w:rsidP="008B2B03">
            <w:pPr>
              <w:jc w:val="both"/>
              <w:rPr>
                <w:rFonts w:asciiTheme="minorHAnsi" w:hAnsiTheme="minorHAnsi"/>
                <w:color w:val="FFFFFF" w:themeColor="background1"/>
                <w:sz w:val="12"/>
                <w:szCs w:val="12"/>
              </w:rPr>
            </w:pPr>
          </w:p>
        </w:tc>
        <w:tc>
          <w:tcPr>
            <w:tcW w:w="83" w:type="pct"/>
            <w:tcBorders>
              <w:left w:val="dashed" w:sz="6" w:space="0" w:color="D2610C"/>
            </w:tcBorders>
            <w:shd w:val="clear" w:color="auto" w:fill="8599A8"/>
            <w:vAlign w:val="center"/>
          </w:tcPr>
          <w:p w14:paraId="0BD96729" w14:textId="0B33FF9A" w:rsidR="00192CC6" w:rsidRPr="00205D5A" w:rsidRDefault="00192CC6" w:rsidP="008B2B03">
            <w:pPr>
              <w:jc w:val="both"/>
              <w:rPr>
                <w:rFonts w:asciiTheme="minorHAnsi" w:hAnsiTheme="minorHAnsi"/>
                <w:color w:val="FFFFFF" w:themeColor="background1"/>
                <w:sz w:val="12"/>
                <w:szCs w:val="12"/>
              </w:rPr>
            </w:pPr>
            <w:r w:rsidRPr="00205D5A">
              <w:rPr>
                <w:rFonts w:ascii="MS Mincho" w:eastAsia="MS Mincho" w:hAnsi="MS Mincho" w:cs="MS Mincho"/>
                <w:color w:val="FFFFFF" w:themeColor="background1"/>
                <w:sz w:val="12"/>
                <w:szCs w:val="12"/>
              </w:rPr>
              <w:t>▲</w:t>
            </w:r>
          </w:p>
        </w:tc>
        <w:tc>
          <w:tcPr>
            <w:tcW w:w="83" w:type="pct"/>
            <w:shd w:val="clear" w:color="auto" w:fill="8599A8"/>
            <w:vAlign w:val="center"/>
          </w:tcPr>
          <w:p w14:paraId="2E5748B1"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58C7C00" w14:textId="77777777" w:rsidR="00192CC6" w:rsidRPr="00205D5A" w:rsidRDefault="00192CC6" w:rsidP="008B2B03">
            <w:pPr>
              <w:jc w:val="both"/>
              <w:rPr>
                <w:rFonts w:asciiTheme="minorHAnsi" w:hAnsiTheme="minorHAnsi"/>
                <w:color w:val="FFFFFF" w:themeColor="background1"/>
                <w:sz w:val="12"/>
                <w:szCs w:val="12"/>
              </w:rPr>
            </w:pPr>
          </w:p>
        </w:tc>
        <w:tc>
          <w:tcPr>
            <w:tcW w:w="82" w:type="pct"/>
            <w:shd w:val="clear" w:color="auto" w:fill="8599A8"/>
            <w:vAlign w:val="center"/>
          </w:tcPr>
          <w:p w14:paraId="597DF3B3"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4FFB02DA" w14:textId="77777777" w:rsidR="00192CC6" w:rsidRPr="00205D5A" w:rsidRDefault="00192CC6" w:rsidP="008B2B03">
            <w:pPr>
              <w:jc w:val="both"/>
              <w:rPr>
                <w:rFonts w:asciiTheme="minorHAnsi" w:hAnsiTheme="minorHAnsi"/>
                <w:color w:val="FFFFFF" w:themeColor="background1"/>
                <w:sz w:val="12"/>
                <w:szCs w:val="12"/>
              </w:rPr>
            </w:pPr>
          </w:p>
        </w:tc>
        <w:tc>
          <w:tcPr>
            <w:tcW w:w="83" w:type="pct"/>
            <w:shd w:val="clear" w:color="auto" w:fill="8599A8"/>
            <w:vAlign w:val="center"/>
          </w:tcPr>
          <w:p w14:paraId="6BA94374" w14:textId="77777777" w:rsidR="00192CC6" w:rsidRPr="00205D5A" w:rsidRDefault="00192CC6" w:rsidP="008B2B03">
            <w:pPr>
              <w:jc w:val="both"/>
              <w:rPr>
                <w:rFonts w:asciiTheme="minorHAnsi" w:hAnsiTheme="minorHAnsi"/>
                <w:color w:val="FFFFFF" w:themeColor="background1"/>
                <w:sz w:val="12"/>
                <w:szCs w:val="12"/>
              </w:rPr>
            </w:pPr>
          </w:p>
        </w:tc>
      </w:tr>
    </w:tbl>
    <w:p w14:paraId="0A49B751" w14:textId="77777777" w:rsidR="00030745" w:rsidRPr="00205D5A" w:rsidRDefault="00030745" w:rsidP="008B2B03">
      <w:pPr>
        <w:spacing w:before="120" w:after="120"/>
        <w:rPr>
          <w:rFonts w:asciiTheme="minorHAnsi" w:hAnsiTheme="minorHAnsi"/>
        </w:rPr>
      </w:pPr>
      <w:bookmarkStart w:id="66" w:name="_Toc416787381"/>
      <w:r w:rsidRPr="00205D5A">
        <w:rPr>
          <w:rFonts w:ascii="MS Mincho" w:eastAsia="MS Mincho" w:hAnsi="MS Mincho" w:cs="MS Mincho"/>
          <w:sz w:val="12"/>
          <w:szCs w:val="12"/>
        </w:rPr>
        <w:t>■</w:t>
      </w:r>
      <w:r w:rsidRPr="00205D5A">
        <w:rPr>
          <w:rFonts w:asciiTheme="minorHAnsi" w:hAnsiTheme="minorHAnsi" w:cs="Arial"/>
          <w:sz w:val="12"/>
          <w:szCs w:val="12"/>
        </w:rPr>
        <w:t xml:space="preserve"> Deliverable          </w:t>
      </w:r>
      <w:r w:rsidRPr="00205D5A">
        <w:rPr>
          <w:rFonts w:ascii="MS Mincho" w:eastAsia="MS Mincho" w:hAnsi="MS Mincho" w:cs="MS Mincho"/>
          <w:sz w:val="12"/>
          <w:szCs w:val="12"/>
        </w:rPr>
        <w:t>▲</w:t>
      </w:r>
      <w:r w:rsidRPr="00205D5A">
        <w:rPr>
          <w:rFonts w:asciiTheme="minorHAnsi" w:hAnsiTheme="minorHAnsi" w:cs="Arial"/>
          <w:sz w:val="12"/>
          <w:szCs w:val="12"/>
        </w:rPr>
        <w:t xml:space="preserve"> Milestone</w:t>
      </w:r>
    </w:p>
    <w:p w14:paraId="490A580C" w14:textId="63494E4F" w:rsidR="00030745" w:rsidRPr="00205D5A" w:rsidRDefault="00030745" w:rsidP="008B2B03">
      <w:pPr>
        <w:pStyle w:val="Beschriftung"/>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9E6E7D">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9E6E7D">
        <w:rPr>
          <w:rFonts w:asciiTheme="minorHAnsi" w:hAnsiTheme="minorHAnsi"/>
          <w:noProof/>
          <w:lang w:val="en-US"/>
        </w:rPr>
        <w:t>1</w:t>
      </w:r>
      <w:r w:rsidR="0027477E" w:rsidRPr="00205D5A">
        <w:rPr>
          <w:rFonts w:asciiTheme="minorHAnsi" w:hAnsiTheme="minorHAnsi"/>
          <w:lang w:val="en-US"/>
        </w:rPr>
        <w:fldChar w:fldCharType="end"/>
      </w:r>
      <w:r w:rsidRPr="00205D5A">
        <w:rPr>
          <w:rFonts w:asciiTheme="minorHAnsi" w:hAnsiTheme="minorHAnsi"/>
          <w:lang w:val="en-US"/>
        </w:rPr>
        <w:t xml:space="preserve">: </w:t>
      </w:r>
      <w:bookmarkEnd w:id="66"/>
      <w:r w:rsidRPr="00205D5A">
        <w:rPr>
          <w:rFonts w:asciiTheme="minorHAnsi" w:hAnsiTheme="minorHAnsi"/>
          <w:lang w:val="en-US"/>
        </w:rPr>
        <w:t>Gantt Chart</w:t>
      </w:r>
    </w:p>
    <w:p w14:paraId="2CE091FD" w14:textId="77777777" w:rsidR="00030745" w:rsidRPr="00205D5A" w:rsidRDefault="00030745" w:rsidP="00E12EF5">
      <w:pPr>
        <w:pStyle w:val="berschrift3"/>
        <w:ind w:left="708"/>
        <w:rPr>
          <w:rFonts w:asciiTheme="minorHAnsi" w:hAnsiTheme="minorHAnsi"/>
          <w:lang w:val="en-US"/>
        </w:rPr>
      </w:pPr>
      <w:bookmarkStart w:id="67" w:name="_Toc464574417"/>
      <w:bookmarkStart w:id="68" w:name="_Toc465148693"/>
      <w:r w:rsidRPr="00205D5A">
        <w:rPr>
          <w:rFonts w:asciiTheme="minorHAnsi" w:hAnsiTheme="minorHAnsi"/>
          <w:lang w:val="en-US"/>
        </w:rPr>
        <w:t>Detailed description of work packages</w:t>
      </w:r>
      <w:bookmarkEnd w:id="67"/>
      <w:bookmarkEnd w:id="68"/>
      <w:r w:rsidRPr="00205D5A">
        <w:rPr>
          <w:rFonts w:asciiTheme="minorHAnsi" w:hAnsiTheme="minorHAnsi"/>
          <w:lang w:val="en-US"/>
        </w:rPr>
        <w:t xml:space="preserve"> </w:t>
      </w: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030745" w:rsidRPr="00205D5A" w14:paraId="3E094478" w14:textId="77777777" w:rsidTr="00B65568">
        <w:trPr>
          <w:cantSplit/>
          <w:trHeight w:val="397"/>
        </w:trPr>
        <w:tc>
          <w:tcPr>
            <w:tcW w:w="691" w:type="pct"/>
            <w:shd w:val="clear" w:color="auto" w:fill="D9D9D9" w:themeFill="background1" w:themeFillShade="D9"/>
            <w:vAlign w:val="center"/>
          </w:tcPr>
          <w:p w14:paraId="3E4D5148" w14:textId="074C91C8" w:rsidR="00030745" w:rsidRPr="00205D5A" w:rsidRDefault="00CB1E72" w:rsidP="008B2B03">
            <w:pPr>
              <w:rPr>
                <w:rFonts w:asciiTheme="minorHAnsi" w:hAnsiTheme="minorHAnsi"/>
                <w:b/>
              </w:rPr>
            </w:pPr>
            <w:r w:rsidRPr="00205D5A">
              <w:rPr>
                <w:rFonts w:asciiTheme="minorHAnsi" w:hAnsiTheme="minorHAnsi"/>
                <w:b/>
              </w:rPr>
              <w:softHyphen/>
            </w:r>
          </w:p>
        </w:tc>
        <w:tc>
          <w:tcPr>
            <w:tcW w:w="543" w:type="pct"/>
            <w:vAlign w:val="center"/>
          </w:tcPr>
          <w:p w14:paraId="3733FDBD" w14:textId="77777777" w:rsidR="00030745" w:rsidRPr="00205D5A" w:rsidRDefault="00030745" w:rsidP="008B2B03">
            <w:pPr>
              <w:rPr>
                <w:rFonts w:asciiTheme="minorHAnsi" w:hAnsiTheme="minorHAnsi"/>
              </w:rPr>
            </w:pPr>
            <w:r w:rsidRPr="00205D5A">
              <w:rPr>
                <w:rFonts w:asciiTheme="minorHAnsi" w:hAnsiTheme="minorHAnsi"/>
              </w:rPr>
              <w:t>1</w:t>
            </w:r>
          </w:p>
        </w:tc>
        <w:tc>
          <w:tcPr>
            <w:tcW w:w="3213" w:type="pct"/>
            <w:gridSpan w:val="4"/>
            <w:shd w:val="clear" w:color="auto" w:fill="D9D9D9" w:themeFill="background1" w:themeFillShade="D9"/>
            <w:vAlign w:val="center"/>
          </w:tcPr>
          <w:p w14:paraId="609A198B" w14:textId="77777777" w:rsidR="00030745" w:rsidRPr="00205D5A" w:rsidRDefault="00030745" w:rsidP="008B2B03">
            <w:pPr>
              <w:rPr>
                <w:rFonts w:asciiTheme="minorHAnsi" w:hAnsiTheme="minorHAnsi"/>
              </w:rPr>
            </w:pPr>
            <w:r w:rsidRPr="00205D5A">
              <w:rPr>
                <w:rFonts w:asciiTheme="minorHAnsi" w:hAnsiTheme="minorHAnsi"/>
                <w:b/>
              </w:rPr>
              <w:t>Start Date or Starting Event</w:t>
            </w:r>
          </w:p>
        </w:tc>
        <w:tc>
          <w:tcPr>
            <w:tcW w:w="553" w:type="pct"/>
            <w:vAlign w:val="center"/>
          </w:tcPr>
          <w:p w14:paraId="12D2DA31" w14:textId="77777777" w:rsidR="00030745" w:rsidRPr="00205D5A" w:rsidRDefault="00030745" w:rsidP="008B2B03">
            <w:pPr>
              <w:rPr>
                <w:rFonts w:asciiTheme="minorHAnsi" w:hAnsiTheme="minorHAnsi"/>
              </w:rPr>
            </w:pPr>
            <w:r w:rsidRPr="00205D5A">
              <w:rPr>
                <w:rFonts w:asciiTheme="minorHAnsi" w:hAnsiTheme="minorHAnsi"/>
              </w:rPr>
              <w:t>M1</w:t>
            </w:r>
          </w:p>
        </w:tc>
      </w:tr>
      <w:tr w:rsidR="00B65568" w:rsidRPr="00205D5A" w14:paraId="565DF974" w14:textId="77777777" w:rsidTr="00B65568">
        <w:trPr>
          <w:cantSplit/>
          <w:trHeight w:val="397"/>
        </w:trPr>
        <w:tc>
          <w:tcPr>
            <w:tcW w:w="691" w:type="pct"/>
            <w:shd w:val="clear" w:color="auto" w:fill="D9D9D9" w:themeFill="background1" w:themeFillShade="D9"/>
            <w:vAlign w:val="center"/>
          </w:tcPr>
          <w:p w14:paraId="0494920E" w14:textId="77777777" w:rsidR="00B65568" w:rsidRPr="00205D5A" w:rsidRDefault="00B65568" w:rsidP="008B2B03">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52B3CA1F" w14:textId="53B32514" w:rsidR="00B65568" w:rsidRPr="00205D5A" w:rsidRDefault="00B65568" w:rsidP="00B65568">
            <w:pPr>
              <w:rPr>
                <w:rFonts w:asciiTheme="minorHAnsi" w:hAnsiTheme="minorHAnsi"/>
              </w:rPr>
            </w:pPr>
            <w:r w:rsidRPr="00205D5A">
              <w:rPr>
                <w:rFonts w:asciiTheme="minorHAnsi" w:hAnsiTheme="minorHAnsi"/>
                <w:b/>
                <w:i/>
              </w:rPr>
              <w:t>Project management</w:t>
            </w:r>
          </w:p>
        </w:tc>
      </w:tr>
      <w:tr w:rsidR="00B65568" w:rsidRPr="00205D5A" w14:paraId="00527CDE" w14:textId="77777777" w:rsidTr="00CB1E72">
        <w:trPr>
          <w:cantSplit/>
          <w:trHeight w:val="432"/>
        </w:trPr>
        <w:tc>
          <w:tcPr>
            <w:tcW w:w="691" w:type="pct"/>
            <w:shd w:val="clear" w:color="auto" w:fill="D9D9D9" w:themeFill="background1" w:themeFillShade="D9"/>
            <w:vAlign w:val="center"/>
          </w:tcPr>
          <w:p w14:paraId="6E37AA15" w14:textId="77777777" w:rsidR="00B65568" w:rsidRPr="00205D5A" w:rsidRDefault="00B65568" w:rsidP="008B2B03">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884EAC0" w14:textId="77777777" w:rsidR="00B65568" w:rsidRPr="00205D5A" w:rsidRDefault="00B65568" w:rsidP="008B2B03">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E2EC302"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2</w:t>
            </w:r>
          </w:p>
        </w:tc>
        <w:tc>
          <w:tcPr>
            <w:tcW w:w="1074" w:type="pct"/>
            <w:shd w:val="clear" w:color="auto" w:fill="DEEAF6" w:themeFill="accent1" w:themeFillTint="33"/>
            <w:vAlign w:val="center"/>
          </w:tcPr>
          <w:p w14:paraId="72FBF5D8" w14:textId="77777777" w:rsidR="00B65568" w:rsidRPr="00205D5A" w:rsidRDefault="00B65568" w:rsidP="008B2B03">
            <w:pPr>
              <w:jc w:val="center"/>
              <w:rPr>
                <w:rFonts w:asciiTheme="minorHAnsi" w:hAnsiTheme="minorHAnsi"/>
                <w:sz w:val="22"/>
                <w:szCs w:val="22"/>
              </w:rPr>
            </w:pPr>
            <w:r w:rsidRPr="00205D5A">
              <w:rPr>
                <w:rFonts w:asciiTheme="minorHAnsi" w:hAnsiTheme="minorHAnsi"/>
                <w:sz w:val="22"/>
                <w:szCs w:val="22"/>
              </w:rPr>
              <w:t>3</w:t>
            </w:r>
          </w:p>
        </w:tc>
        <w:tc>
          <w:tcPr>
            <w:tcW w:w="1003" w:type="pct"/>
            <w:gridSpan w:val="2"/>
            <w:vMerge w:val="restart"/>
            <w:textDirection w:val="btLr"/>
            <w:vAlign w:val="center"/>
          </w:tcPr>
          <w:p w14:paraId="36D0B8E8" w14:textId="77777777" w:rsidR="00B65568" w:rsidRPr="00205D5A" w:rsidRDefault="00B65568" w:rsidP="008B2B03">
            <w:pPr>
              <w:ind w:left="113" w:right="113"/>
              <w:jc w:val="both"/>
              <w:rPr>
                <w:rFonts w:asciiTheme="minorHAnsi" w:hAnsiTheme="minorHAnsi"/>
                <w:b/>
                <w:sz w:val="22"/>
                <w:szCs w:val="22"/>
              </w:rPr>
            </w:pPr>
            <w:r w:rsidRPr="00205D5A">
              <w:rPr>
                <w:rFonts w:asciiTheme="minorHAnsi" w:hAnsiTheme="minorHAnsi"/>
                <w:b/>
                <w:sz w:val="22"/>
                <w:szCs w:val="22"/>
              </w:rPr>
              <w:t>Total</w:t>
            </w:r>
          </w:p>
        </w:tc>
      </w:tr>
      <w:tr w:rsidR="00B65568" w:rsidRPr="00205D5A" w14:paraId="59521973" w14:textId="77777777" w:rsidTr="00CB1E72">
        <w:trPr>
          <w:cantSplit/>
          <w:trHeight w:val="739"/>
        </w:trPr>
        <w:tc>
          <w:tcPr>
            <w:tcW w:w="691" w:type="pct"/>
            <w:shd w:val="clear" w:color="auto" w:fill="D9D9D9" w:themeFill="background1" w:themeFillShade="D9"/>
            <w:vAlign w:val="center"/>
          </w:tcPr>
          <w:p w14:paraId="778D094B" w14:textId="77777777" w:rsidR="00B65568" w:rsidRPr="00205D5A" w:rsidRDefault="00B65568" w:rsidP="008B2B03">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78AA685F" w14:textId="3C8C3601" w:rsidR="00B65568" w:rsidRPr="00205D5A" w:rsidRDefault="00B65568" w:rsidP="008B2B03">
            <w:pPr>
              <w:ind w:left="113" w:right="113"/>
              <w:rPr>
                <w:rFonts w:asciiTheme="minorHAnsi" w:hAnsiTheme="minorHAnsi"/>
                <w:b/>
                <w:color w:val="FFFFFF" w:themeColor="background1"/>
                <w:sz w:val="22"/>
                <w:szCs w:val="22"/>
              </w:rPr>
            </w:pPr>
            <w:r w:rsidRPr="00205D5A">
              <w:rPr>
                <w:rFonts w:asciiTheme="minorHAnsi" w:hAnsiTheme="minorHAnsi"/>
                <w:b/>
                <w:color w:val="FFFFFF" w:themeColor="background1"/>
                <w:sz w:val="22"/>
                <w:szCs w:val="22"/>
              </w:rPr>
              <w:t>SIL</w:t>
            </w:r>
          </w:p>
        </w:tc>
        <w:tc>
          <w:tcPr>
            <w:tcW w:w="1077" w:type="pct"/>
            <w:shd w:val="clear" w:color="auto" w:fill="DEEAF6" w:themeFill="accent1" w:themeFillTint="33"/>
            <w:textDirection w:val="btLr"/>
            <w:vAlign w:val="center"/>
          </w:tcPr>
          <w:p w14:paraId="3C7302C4" w14:textId="32AE3A7D"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SYNC</w:t>
            </w:r>
          </w:p>
        </w:tc>
        <w:tc>
          <w:tcPr>
            <w:tcW w:w="1074" w:type="pct"/>
            <w:shd w:val="clear" w:color="auto" w:fill="DEEAF6" w:themeFill="accent1" w:themeFillTint="33"/>
            <w:textDirection w:val="btLr"/>
            <w:vAlign w:val="center"/>
          </w:tcPr>
          <w:p w14:paraId="233DF597" w14:textId="567EFD1A" w:rsidR="00B65568" w:rsidRPr="00205D5A" w:rsidRDefault="00B65568" w:rsidP="008B2B03">
            <w:pPr>
              <w:ind w:left="113" w:right="113"/>
              <w:rPr>
                <w:rFonts w:asciiTheme="minorHAnsi" w:hAnsiTheme="minorHAnsi"/>
                <w:sz w:val="22"/>
                <w:szCs w:val="22"/>
              </w:rPr>
            </w:pPr>
            <w:r w:rsidRPr="00205D5A">
              <w:rPr>
                <w:rFonts w:asciiTheme="minorHAnsi" w:hAnsiTheme="minorHAnsi"/>
                <w:sz w:val="22"/>
                <w:szCs w:val="22"/>
              </w:rPr>
              <w:t>EXUS</w:t>
            </w:r>
          </w:p>
        </w:tc>
        <w:tc>
          <w:tcPr>
            <w:tcW w:w="1003" w:type="pct"/>
            <w:gridSpan w:val="2"/>
            <w:vMerge/>
            <w:vAlign w:val="center"/>
          </w:tcPr>
          <w:p w14:paraId="7AC1010C" w14:textId="77777777" w:rsidR="00B65568" w:rsidRPr="00205D5A" w:rsidRDefault="00B65568" w:rsidP="008B2B03">
            <w:pPr>
              <w:jc w:val="both"/>
              <w:rPr>
                <w:rFonts w:asciiTheme="minorHAnsi" w:hAnsiTheme="minorHAnsi"/>
                <w:sz w:val="22"/>
                <w:szCs w:val="22"/>
              </w:rPr>
            </w:pPr>
          </w:p>
        </w:tc>
      </w:tr>
      <w:tr w:rsidR="00B65568" w:rsidRPr="00205D5A" w14:paraId="4B5B8820" w14:textId="77777777" w:rsidTr="00B65568">
        <w:trPr>
          <w:cantSplit/>
          <w:trHeight w:val="397"/>
        </w:trPr>
        <w:tc>
          <w:tcPr>
            <w:tcW w:w="691" w:type="pct"/>
            <w:shd w:val="clear" w:color="auto" w:fill="D9D9D9" w:themeFill="background1" w:themeFillShade="D9"/>
            <w:vAlign w:val="center"/>
          </w:tcPr>
          <w:p w14:paraId="3DA746CA" w14:textId="77777777" w:rsidR="00B65568" w:rsidRPr="00205D5A" w:rsidRDefault="00B65568" w:rsidP="008B2B03">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55539071" w14:textId="72B4FEC3" w:rsidR="00B65568" w:rsidRPr="00205D5A" w:rsidRDefault="00026CA2" w:rsidP="008B2B03">
            <w:pPr>
              <w:jc w:val="center"/>
              <w:rPr>
                <w:rFonts w:asciiTheme="minorHAnsi" w:hAnsiTheme="minorHAnsi"/>
                <w:b/>
                <w:color w:val="FFFFFF" w:themeColor="background1"/>
              </w:rPr>
            </w:pPr>
            <w:r w:rsidRPr="00205D5A">
              <w:rPr>
                <w:rFonts w:asciiTheme="minorHAnsi" w:hAnsiTheme="minorHAnsi"/>
                <w:b/>
                <w:color w:val="FFFFFF" w:themeColor="background1"/>
              </w:rPr>
              <w:t>20</w:t>
            </w:r>
          </w:p>
        </w:tc>
        <w:tc>
          <w:tcPr>
            <w:tcW w:w="1077" w:type="pct"/>
            <w:shd w:val="clear" w:color="auto" w:fill="DEEAF6" w:themeFill="accent1" w:themeFillTint="33"/>
            <w:vAlign w:val="center"/>
          </w:tcPr>
          <w:p w14:paraId="01D92FD2" w14:textId="6F853A6D" w:rsidR="00B65568" w:rsidRPr="00205D5A" w:rsidRDefault="00026CA2" w:rsidP="008B2B03">
            <w:pPr>
              <w:jc w:val="center"/>
              <w:rPr>
                <w:rFonts w:asciiTheme="minorHAnsi" w:hAnsiTheme="minorHAnsi"/>
              </w:rPr>
            </w:pPr>
            <w:r w:rsidRPr="00205D5A">
              <w:rPr>
                <w:rFonts w:asciiTheme="minorHAnsi" w:hAnsiTheme="minorHAnsi"/>
              </w:rPr>
              <w:t>5</w:t>
            </w:r>
          </w:p>
        </w:tc>
        <w:tc>
          <w:tcPr>
            <w:tcW w:w="1074" w:type="pct"/>
            <w:shd w:val="clear" w:color="auto" w:fill="DEEAF6" w:themeFill="accent1" w:themeFillTint="33"/>
            <w:vAlign w:val="center"/>
          </w:tcPr>
          <w:p w14:paraId="040C4CEE" w14:textId="0109135C" w:rsidR="00B65568" w:rsidRPr="00205D5A" w:rsidRDefault="00026CA2" w:rsidP="008B2B03">
            <w:pPr>
              <w:jc w:val="center"/>
              <w:rPr>
                <w:rFonts w:asciiTheme="minorHAnsi" w:hAnsiTheme="minorHAnsi"/>
              </w:rPr>
            </w:pPr>
            <w:r w:rsidRPr="00205D5A">
              <w:rPr>
                <w:rFonts w:asciiTheme="minorHAnsi" w:hAnsiTheme="minorHAnsi"/>
              </w:rPr>
              <w:t>5</w:t>
            </w:r>
          </w:p>
        </w:tc>
        <w:tc>
          <w:tcPr>
            <w:tcW w:w="1003" w:type="pct"/>
            <w:gridSpan w:val="2"/>
            <w:vAlign w:val="center"/>
          </w:tcPr>
          <w:p w14:paraId="26B365F7" w14:textId="6A7CA928" w:rsidR="00B65568" w:rsidRPr="00205D5A" w:rsidRDefault="002B4C08" w:rsidP="0051378B">
            <w:pPr>
              <w:jc w:val="center"/>
              <w:rPr>
                <w:rFonts w:asciiTheme="minorHAnsi" w:hAnsiTheme="minorHAnsi"/>
                <w:b/>
              </w:rPr>
            </w:pPr>
            <w:r w:rsidRPr="00205D5A">
              <w:rPr>
                <w:rFonts w:asciiTheme="minorHAnsi" w:hAnsiTheme="minorHAnsi"/>
                <w:b/>
              </w:rPr>
              <w:t>30</w:t>
            </w:r>
          </w:p>
        </w:tc>
      </w:tr>
    </w:tbl>
    <w:p w14:paraId="118213D6"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2776BA2" w14:textId="77777777" w:rsidTr="004C2763">
        <w:tc>
          <w:tcPr>
            <w:tcW w:w="5000" w:type="pct"/>
          </w:tcPr>
          <w:p w14:paraId="463FB4E9"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3D2DD5FF" w14:textId="0152E8B0" w:rsidR="00030745" w:rsidRPr="00205D5A" w:rsidRDefault="00B65568" w:rsidP="0010299E">
            <w:pPr>
              <w:pStyle w:val="H2020UL"/>
              <w:spacing w:after="60" w:line="240" w:lineRule="auto"/>
              <w:ind w:left="357" w:hanging="357"/>
              <w:jc w:val="both"/>
              <w:rPr>
                <w:rFonts w:asciiTheme="minorHAnsi" w:hAnsiTheme="minorHAnsi" w:cs="Times New Roman"/>
                <w:lang w:val="en-US"/>
              </w:rPr>
            </w:pPr>
            <w:r w:rsidRPr="00205D5A">
              <w:rPr>
                <w:rFonts w:asciiTheme="minorHAnsi" w:hAnsiTheme="minorHAnsi"/>
                <w:bCs w:val="0"/>
                <w:lang w:val="en-US" w:eastAsia="en-US"/>
              </w:rPr>
              <w:t xml:space="preserve">coordinate the project, support the implementation to ensure a market ready solution and manage the ethical issues. In addition to </w:t>
            </w:r>
            <w:r w:rsidR="005B29DC" w:rsidRPr="00205D5A">
              <w:rPr>
                <w:rFonts w:asciiTheme="minorHAnsi" w:hAnsiTheme="minorHAnsi"/>
                <w:bCs w:val="0"/>
                <w:lang w:val="en-US" w:eastAsia="en-US"/>
              </w:rPr>
              <w:t>the administrative and overall coordination a</w:t>
            </w:r>
            <w:r w:rsidRPr="00205D5A">
              <w:rPr>
                <w:rFonts w:asciiTheme="minorHAnsi" w:hAnsiTheme="minorHAnsi"/>
                <w:bCs w:val="0"/>
                <w:lang w:val="en-US" w:eastAsia="en-US"/>
              </w:rPr>
              <w:t>ctivity in task T1.1, two tasks are also included: the delivery management (T1.2) as well as the IPR management task 1.3. The full management structure is detailed in Section 3.2.</w:t>
            </w:r>
          </w:p>
        </w:tc>
      </w:tr>
    </w:tbl>
    <w:p w14:paraId="5A68F11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13F7A44" w14:textId="77777777" w:rsidTr="004C2763">
        <w:tc>
          <w:tcPr>
            <w:tcW w:w="5000" w:type="pct"/>
          </w:tcPr>
          <w:p w14:paraId="06F57432"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50C38DFA" w14:textId="28DAFE87" w:rsidR="00B65568" w:rsidRPr="00205D5A" w:rsidRDefault="00B65568" w:rsidP="00B65568">
            <w:pPr>
              <w:pStyle w:val="H2020Standard"/>
              <w:rPr>
                <w:rFonts w:asciiTheme="minorHAnsi" w:hAnsiTheme="minorHAnsi"/>
                <w:b/>
                <w:i/>
                <w:lang w:val="en-US"/>
              </w:rPr>
            </w:pPr>
            <w:r w:rsidRPr="00205D5A">
              <w:rPr>
                <w:rFonts w:asciiTheme="minorHAnsi" w:hAnsiTheme="minorHAnsi"/>
                <w:b/>
                <w:i/>
                <w:lang w:val="en-US"/>
              </w:rPr>
              <w:t>T 1.1:</w:t>
            </w:r>
            <w:r w:rsidRPr="00205D5A">
              <w:rPr>
                <w:rFonts w:asciiTheme="minorHAnsi" w:hAnsiTheme="minorHAnsi"/>
                <w:i/>
                <w:lang w:val="en-US"/>
              </w:rPr>
              <w:t xml:space="preserve"> </w:t>
            </w:r>
            <w:r w:rsidRPr="00205D5A">
              <w:rPr>
                <w:rFonts w:asciiTheme="minorHAnsi" w:hAnsiTheme="minorHAnsi"/>
                <w:b/>
                <w:i/>
                <w:lang w:val="en-US"/>
              </w:rPr>
              <w:t xml:space="preserve">Project coordination &amp; quality assurance </w:t>
            </w:r>
            <w:r w:rsidRPr="00205D5A">
              <w:rPr>
                <w:rFonts w:asciiTheme="minorHAnsi" w:hAnsiTheme="minorHAnsi"/>
                <w:i/>
                <w:lang w:val="en-US"/>
              </w:rPr>
              <w:t>(Months:</w:t>
            </w:r>
            <w:r w:rsidRPr="00205D5A">
              <w:rPr>
                <w:rFonts w:asciiTheme="minorHAnsi" w:hAnsiTheme="minorHAnsi"/>
                <w:b/>
                <w:i/>
                <w:lang w:val="en-US"/>
              </w:rPr>
              <w:t>M1-M30,</w:t>
            </w:r>
            <w:r w:rsidRPr="00205D5A">
              <w:rPr>
                <w:rFonts w:asciiTheme="minorHAnsi" w:hAnsiTheme="minorHAnsi"/>
                <w:i/>
                <w:lang w:val="en-US"/>
              </w:rPr>
              <w:t xml:space="preserve"> Partners: </w:t>
            </w:r>
            <w:r w:rsidRPr="00205D5A">
              <w:rPr>
                <w:rFonts w:asciiTheme="minorHAnsi" w:hAnsiTheme="minorHAnsi"/>
                <w:b/>
                <w:i/>
                <w:lang w:val="en-US"/>
              </w:rPr>
              <w:t>SIL (task leader), all)</w:t>
            </w:r>
          </w:p>
          <w:p w14:paraId="792A7F17" w14:textId="6CC1CC56"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 xml:space="preserve">This task focuses on the project coordination in terms of processes, reporting, risk management and </w:t>
            </w:r>
            <w:r w:rsidRPr="00205D5A">
              <w:rPr>
                <w:rFonts w:asciiTheme="minorHAnsi" w:hAnsiTheme="minorHAnsi"/>
                <w:lang w:val="en-US"/>
              </w:rPr>
              <w:lastRenderedPageBreak/>
              <w:t xml:space="preserve">quality assurance. It also includes the provision of an online collaboration tool to the consortium partners, provided by partner </w:t>
            </w:r>
            <w:r w:rsidR="00C66064" w:rsidRPr="00205D5A">
              <w:rPr>
                <w:rFonts w:asciiTheme="minorHAnsi" w:hAnsiTheme="minorHAnsi"/>
                <w:lang w:val="en-US"/>
              </w:rPr>
              <w:t>SIL</w:t>
            </w:r>
            <w:r w:rsidRPr="00205D5A">
              <w:rPr>
                <w:rFonts w:asciiTheme="minorHAnsi" w:hAnsiTheme="minorHAnsi"/>
                <w:lang w:val="en-US"/>
              </w:rPr>
              <w:t>. It integrates the management of the work related to ethics.</w:t>
            </w:r>
          </w:p>
          <w:p w14:paraId="6E5A9C4C" w14:textId="42A6A39B" w:rsidR="00B65568" w:rsidRPr="00205D5A" w:rsidRDefault="00B65568" w:rsidP="00B65568">
            <w:pPr>
              <w:pStyle w:val="H2020Standard"/>
              <w:rPr>
                <w:rFonts w:asciiTheme="minorHAnsi" w:hAnsiTheme="minorHAnsi"/>
                <w:lang w:val="en-US"/>
              </w:rPr>
            </w:pPr>
            <w:r w:rsidRPr="00205D5A">
              <w:rPr>
                <w:rFonts w:asciiTheme="minorHAnsi" w:hAnsiTheme="minorHAnsi"/>
                <w:b/>
                <w:lang w:val="en-US"/>
              </w:rPr>
              <w:t xml:space="preserve">T 1.2: </w:t>
            </w:r>
            <w:r w:rsidRPr="00205D5A">
              <w:rPr>
                <w:rFonts w:asciiTheme="minorHAnsi" w:hAnsiTheme="minorHAnsi"/>
                <w:b/>
                <w:i/>
                <w:lang w:val="en-US"/>
              </w:rPr>
              <w:t>Delivery</w:t>
            </w:r>
            <w:r w:rsidRPr="00205D5A">
              <w:rPr>
                <w:rFonts w:asciiTheme="minorHAnsi" w:hAnsiTheme="minorHAnsi"/>
                <w:b/>
                <w:lang w:val="en-US"/>
              </w:rPr>
              <w:t xml:space="preserve"> coordination</w:t>
            </w:r>
            <w:r w:rsidRPr="00205D5A">
              <w:rPr>
                <w:rFonts w:asciiTheme="minorHAnsi" w:hAnsiTheme="minorHAnsi"/>
                <w:lang w:val="en-US"/>
              </w:rPr>
              <w:t xml:space="preserve"> (Months: </w:t>
            </w:r>
            <w:r w:rsidRPr="00205D5A">
              <w:rPr>
                <w:rFonts w:asciiTheme="minorHAnsi" w:hAnsiTheme="minorHAnsi"/>
                <w:b/>
                <w:lang w:val="en-US"/>
              </w:rPr>
              <w:t>M1-M24</w:t>
            </w:r>
            <w:r w:rsidRPr="00205D5A">
              <w:rPr>
                <w:rFonts w:asciiTheme="minorHAnsi" w:hAnsiTheme="minorHAnsi"/>
                <w:lang w:val="en-US"/>
              </w:rPr>
              <w:t xml:space="preserve"> / </w:t>
            </w:r>
            <w:r w:rsidRPr="00205D5A">
              <w:rPr>
                <w:rFonts w:asciiTheme="minorHAnsi" w:hAnsiTheme="minorHAnsi"/>
                <w:i/>
                <w:lang w:val="en-US"/>
              </w:rPr>
              <w:t>Partners</w:t>
            </w:r>
            <w:r w:rsidRPr="00205D5A">
              <w:rPr>
                <w:rFonts w:asciiTheme="minorHAnsi" w:hAnsiTheme="minorHAnsi"/>
                <w:lang w:val="en-US"/>
              </w:rPr>
              <w:t xml:space="preserve">: </w:t>
            </w:r>
            <w:r w:rsidRPr="00205D5A">
              <w:rPr>
                <w:rFonts w:asciiTheme="minorHAnsi" w:hAnsiTheme="minorHAnsi"/>
                <w:b/>
                <w:lang w:val="en-US"/>
              </w:rPr>
              <w:t xml:space="preserve">SIL (task leader), </w:t>
            </w:r>
            <w:r w:rsidR="00CB1E72" w:rsidRPr="00205D5A">
              <w:rPr>
                <w:rFonts w:asciiTheme="minorHAnsi" w:hAnsiTheme="minorHAnsi"/>
                <w:b/>
                <w:lang w:val="en-US"/>
              </w:rPr>
              <w:t>all</w:t>
            </w:r>
            <w:r w:rsidRPr="00205D5A">
              <w:rPr>
                <w:rFonts w:asciiTheme="minorHAnsi" w:hAnsiTheme="minorHAnsi"/>
                <w:b/>
                <w:lang w:val="en-US"/>
              </w:rPr>
              <w:t>)</w:t>
            </w:r>
          </w:p>
          <w:p w14:paraId="252B150F" w14:textId="77777777" w:rsidR="00B65568" w:rsidRPr="00205D5A" w:rsidRDefault="00B65568" w:rsidP="00B65568">
            <w:pPr>
              <w:pStyle w:val="H2020Standard"/>
              <w:rPr>
                <w:rFonts w:asciiTheme="minorHAnsi" w:hAnsiTheme="minorHAnsi"/>
                <w:lang w:val="en-US"/>
              </w:rPr>
            </w:pPr>
            <w:r w:rsidRPr="00205D5A">
              <w:rPr>
                <w:rFonts w:asciiTheme="minorHAnsi" w:hAnsiTheme="minorHAnsi"/>
                <w:lang w:val="en-US"/>
              </w:rPr>
              <w:t xml:space="preserve">This task focuses on coordinating the complete delivery of the project, using the SCRUM based agile methodology covering 2 </w:t>
            </w:r>
            <w:proofErr w:type="gramStart"/>
            <w:r w:rsidRPr="00205D5A">
              <w:rPr>
                <w:rFonts w:asciiTheme="minorHAnsi" w:hAnsiTheme="minorHAnsi"/>
                <w:lang w:val="en-US"/>
              </w:rPr>
              <w:t>weeks</w:t>
            </w:r>
            <w:proofErr w:type="gramEnd"/>
            <w:r w:rsidRPr="00205D5A">
              <w:rPr>
                <w:rFonts w:asciiTheme="minorHAnsi" w:hAnsiTheme="minorHAnsi"/>
                <w:lang w:val="en-US"/>
              </w:rPr>
              <w:t xml:space="preserve"> sprints. This is the central coordination task from the “solution to market” point of view, it operates as the focal point between all activities and is referred to in several tasks in the detailed description of the work packages.</w:t>
            </w:r>
          </w:p>
          <w:p w14:paraId="00D3A743" w14:textId="2F5B84CF" w:rsidR="00B65568" w:rsidRPr="00205D5A" w:rsidRDefault="00B65568" w:rsidP="00B65568">
            <w:pPr>
              <w:pStyle w:val="H2020Standard"/>
              <w:rPr>
                <w:rFonts w:asciiTheme="minorHAnsi" w:hAnsiTheme="minorHAnsi"/>
                <w:lang w:val="en-US"/>
              </w:rPr>
            </w:pPr>
            <w:r w:rsidRPr="00205D5A">
              <w:rPr>
                <w:rFonts w:asciiTheme="minorHAnsi" w:hAnsiTheme="minorHAnsi"/>
                <w:b/>
                <w:i/>
                <w:lang w:val="en-US"/>
              </w:rPr>
              <w:t>T 1.3: IPR and licensing coordination</w:t>
            </w:r>
            <w:r w:rsidRPr="00205D5A">
              <w:rPr>
                <w:rFonts w:asciiTheme="minorHAnsi" w:hAnsiTheme="minorHAnsi"/>
                <w:lang w:val="en-US"/>
              </w:rPr>
              <w:t xml:space="preserve"> (Months: </w:t>
            </w:r>
            <w:r w:rsidRPr="00205D5A">
              <w:rPr>
                <w:rFonts w:asciiTheme="minorHAnsi" w:hAnsiTheme="minorHAnsi"/>
                <w:b/>
                <w:lang w:val="en-US"/>
              </w:rPr>
              <w:t>M6-M24</w:t>
            </w:r>
            <w:r w:rsidRPr="00205D5A">
              <w:rPr>
                <w:rFonts w:asciiTheme="minorHAnsi" w:hAnsiTheme="minorHAnsi"/>
                <w:lang w:val="en-US"/>
              </w:rPr>
              <w:t xml:space="preserve"> / Partners: </w:t>
            </w:r>
            <w:r w:rsidR="00C24BAF" w:rsidRPr="00205D5A">
              <w:rPr>
                <w:rFonts w:asciiTheme="minorHAnsi" w:hAnsiTheme="minorHAnsi"/>
                <w:b/>
                <w:lang w:val="en-US"/>
              </w:rPr>
              <w:t>SIL</w:t>
            </w:r>
            <w:r w:rsidRPr="00205D5A">
              <w:rPr>
                <w:rFonts w:asciiTheme="minorHAnsi" w:hAnsiTheme="minorHAnsi"/>
                <w:b/>
                <w:lang w:val="en-US"/>
              </w:rPr>
              <w:t xml:space="preserve"> (task leader), all)</w:t>
            </w:r>
          </w:p>
          <w:p w14:paraId="06AACB22" w14:textId="441D1395" w:rsidR="00030745" w:rsidRPr="00205D5A" w:rsidRDefault="00B65568" w:rsidP="00FB4936">
            <w:pPr>
              <w:pStyle w:val="H2020Standard"/>
              <w:rPr>
                <w:rFonts w:asciiTheme="minorHAnsi" w:hAnsiTheme="minorHAnsi"/>
                <w:lang w:val="en-US"/>
              </w:rPr>
            </w:pPr>
            <w:r w:rsidRPr="00205D5A">
              <w:rPr>
                <w:rFonts w:asciiTheme="minorHAnsi" w:hAnsiTheme="minorHAnsi"/>
                <w:lang w:val="en-US"/>
              </w:rPr>
              <w:t xml:space="preserve">The IPR approach </w:t>
            </w:r>
            <w:r w:rsidR="00C66064" w:rsidRPr="00205D5A">
              <w:rPr>
                <w:rFonts w:asciiTheme="minorHAnsi" w:hAnsiTheme="minorHAnsi"/>
                <w:lang w:val="en-US"/>
              </w:rPr>
              <w:t>requires a</w:t>
            </w:r>
            <w:r w:rsidRPr="00205D5A">
              <w:rPr>
                <w:rFonts w:asciiTheme="minorHAnsi" w:hAnsiTheme="minorHAnsi"/>
                <w:lang w:val="en-US"/>
              </w:rPr>
              <w:t xml:space="preserve"> technology transfer from </w:t>
            </w:r>
            <w:r w:rsidR="00C66064" w:rsidRPr="00205D5A">
              <w:rPr>
                <w:rFonts w:asciiTheme="minorHAnsi" w:hAnsiTheme="minorHAnsi"/>
                <w:lang w:val="en-US"/>
              </w:rPr>
              <w:t>TU Dresden</w:t>
            </w:r>
            <w:r w:rsidRPr="00205D5A">
              <w:rPr>
                <w:rFonts w:asciiTheme="minorHAnsi" w:hAnsiTheme="minorHAnsi"/>
                <w:lang w:val="en-US"/>
              </w:rPr>
              <w:t xml:space="preserve"> to </w:t>
            </w:r>
            <w:r w:rsidR="00C66064" w:rsidRPr="00205D5A">
              <w:rPr>
                <w:rFonts w:asciiTheme="minorHAnsi" w:hAnsiTheme="minorHAnsi"/>
                <w:lang w:val="en-US"/>
              </w:rPr>
              <w:t>SIL</w:t>
            </w:r>
            <w:r w:rsidRPr="00205D5A">
              <w:rPr>
                <w:rFonts w:asciiTheme="minorHAnsi" w:hAnsiTheme="minorHAnsi"/>
                <w:lang w:val="en-US"/>
              </w:rPr>
              <w:t xml:space="preserve"> </w:t>
            </w:r>
            <w:r w:rsidR="00FB4936" w:rsidRPr="00205D5A">
              <w:rPr>
                <w:rFonts w:asciiTheme="minorHAnsi" w:hAnsiTheme="minorHAnsi"/>
                <w:lang w:val="en-US"/>
              </w:rPr>
              <w:t xml:space="preserve">for the current prototype </w:t>
            </w:r>
            <w:r w:rsidRPr="00205D5A">
              <w:rPr>
                <w:rFonts w:asciiTheme="minorHAnsi" w:hAnsiTheme="minorHAnsi"/>
                <w:lang w:val="en-US"/>
              </w:rPr>
              <w:t xml:space="preserve">and a licensing approach between </w:t>
            </w:r>
            <w:r w:rsidR="00C66064" w:rsidRPr="00205D5A">
              <w:rPr>
                <w:rFonts w:asciiTheme="minorHAnsi" w:hAnsiTheme="minorHAnsi"/>
                <w:lang w:val="en-US"/>
              </w:rPr>
              <w:t>the</w:t>
            </w:r>
            <w:r w:rsidRPr="00205D5A">
              <w:rPr>
                <w:rFonts w:asciiTheme="minorHAnsi" w:hAnsiTheme="minorHAnsi"/>
                <w:lang w:val="en-US"/>
              </w:rPr>
              <w:t xml:space="preserve"> partners. This task will focus on refining the details of the licensing between partners, and prepare the terms of use of </w:t>
            </w:r>
            <w:r w:rsidR="00C66064" w:rsidRPr="00205D5A">
              <w:rPr>
                <w:rFonts w:asciiTheme="minorHAnsi" w:hAnsiTheme="minorHAnsi"/>
                <w:lang w:val="en-US"/>
              </w:rPr>
              <w:t>SIL</w:t>
            </w:r>
            <w:r w:rsidRPr="00205D5A">
              <w:rPr>
                <w:rFonts w:asciiTheme="minorHAnsi" w:hAnsiTheme="minorHAnsi"/>
                <w:lang w:val="en-US"/>
              </w:rPr>
              <w:t xml:space="preserve">. Another key contribution of this task is </w:t>
            </w:r>
            <w:r w:rsidR="00C66064" w:rsidRPr="00205D5A">
              <w:rPr>
                <w:rFonts w:asciiTheme="minorHAnsi" w:hAnsiTheme="minorHAnsi"/>
                <w:lang w:val="en-US"/>
              </w:rPr>
              <w:t>to refine the</w:t>
            </w:r>
            <w:r w:rsidRPr="00205D5A">
              <w:rPr>
                <w:rFonts w:asciiTheme="minorHAnsi" w:hAnsiTheme="minorHAnsi"/>
                <w:lang w:val="en-US"/>
              </w:rPr>
              <w:t xml:space="preserve"> business models</w:t>
            </w:r>
            <w:r w:rsidR="00FB4936" w:rsidRPr="00205D5A">
              <w:rPr>
                <w:rFonts w:asciiTheme="minorHAnsi" w:hAnsiTheme="minorHAnsi"/>
                <w:lang w:val="en-US"/>
              </w:rPr>
              <w:t xml:space="preserve"> based on the </w:t>
            </w:r>
            <w:r w:rsidR="00C66064" w:rsidRPr="00205D5A">
              <w:rPr>
                <w:rFonts w:asciiTheme="minorHAnsi" w:hAnsiTheme="minorHAnsi"/>
                <w:lang w:val="en-US"/>
              </w:rPr>
              <w:t>lessons learned</w:t>
            </w:r>
            <w:r w:rsidR="00FB4936" w:rsidRPr="00205D5A">
              <w:rPr>
                <w:rFonts w:asciiTheme="minorHAnsi" w:hAnsiTheme="minorHAnsi"/>
                <w:lang w:val="en-US"/>
              </w:rPr>
              <w:t xml:space="preserve"> during the project</w:t>
            </w:r>
            <w:r w:rsidRPr="00205D5A">
              <w:rPr>
                <w:rFonts w:asciiTheme="minorHAnsi" w:hAnsiTheme="minorHAnsi"/>
                <w:lang w:val="en-US"/>
              </w:rPr>
              <w:t>.</w:t>
            </w:r>
          </w:p>
        </w:tc>
      </w:tr>
    </w:tbl>
    <w:p w14:paraId="5B42754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860758F" w14:textId="77777777" w:rsidTr="004C2763">
        <w:tc>
          <w:tcPr>
            <w:tcW w:w="5000" w:type="pct"/>
          </w:tcPr>
          <w:p w14:paraId="1F99A77E"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312B7F53" w14:textId="1D7C4A48"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D1.1 (Report, Other): Processes, reporting guidelines and online tool (Editor: </w:t>
            </w:r>
            <w:r w:rsidR="00FD3E02" w:rsidRPr="00205D5A">
              <w:rPr>
                <w:rFonts w:asciiTheme="minorHAnsi" w:hAnsiTheme="minorHAnsi"/>
                <w:b/>
                <w:i/>
                <w:sz w:val="22"/>
                <w:szCs w:val="22"/>
              </w:rPr>
              <w:t>SIL</w:t>
            </w:r>
            <w:r w:rsidRPr="00205D5A">
              <w:rPr>
                <w:rFonts w:asciiTheme="minorHAnsi" w:hAnsiTheme="minorHAnsi"/>
                <w:b/>
                <w:i/>
                <w:sz w:val="22"/>
                <w:szCs w:val="22"/>
              </w:rPr>
              <w:t>, Delivered: M1, Related task: T1.1 and T1.2)</w:t>
            </w:r>
          </w:p>
          <w:p w14:paraId="6CC04FFE" w14:textId="683FC0E0"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This deliverable contains the complete management information to consortium partners, includin</w:t>
            </w:r>
            <w:r w:rsidR="00611252" w:rsidRPr="00205D5A">
              <w:rPr>
                <w:rFonts w:asciiTheme="minorHAnsi" w:hAnsiTheme="minorHAnsi"/>
                <w:sz w:val="22"/>
                <w:szCs w:val="22"/>
              </w:rPr>
              <w:t>g deliverable templates, organiz</w:t>
            </w:r>
            <w:r w:rsidRPr="00205D5A">
              <w:rPr>
                <w:rFonts w:asciiTheme="minorHAnsi" w:hAnsiTheme="minorHAnsi"/>
                <w:sz w:val="22"/>
                <w:szCs w:val="22"/>
              </w:rPr>
              <w:t xml:space="preserve">ation of online tool, risk management, SCRUM methodology and quality assurance mechanisms. </w:t>
            </w:r>
          </w:p>
          <w:p w14:paraId="28C9AFFF" w14:textId="0F792FC2"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D1.2, D1.3 (Report): Annual management reports</w:t>
            </w:r>
            <w:r w:rsidRPr="00205D5A">
              <w:rPr>
                <w:rFonts w:asciiTheme="minorHAnsi" w:hAnsiTheme="minorHAnsi"/>
                <w:b/>
                <w:sz w:val="22"/>
                <w:szCs w:val="22"/>
              </w:rPr>
              <w:t xml:space="preserve"> </w:t>
            </w:r>
            <w:r w:rsidRPr="00205D5A">
              <w:rPr>
                <w:rFonts w:asciiTheme="minorHAnsi" w:hAnsiTheme="minorHAnsi"/>
                <w:b/>
                <w:i/>
                <w:sz w:val="22"/>
                <w:szCs w:val="22"/>
              </w:rPr>
              <w:t xml:space="preserve">(Editor: </w:t>
            </w:r>
            <w:r w:rsidR="00FD3E02" w:rsidRPr="00205D5A">
              <w:rPr>
                <w:rFonts w:asciiTheme="minorHAnsi" w:hAnsiTheme="minorHAnsi"/>
                <w:b/>
                <w:i/>
                <w:sz w:val="22"/>
                <w:szCs w:val="22"/>
              </w:rPr>
              <w:t>SIL</w:t>
            </w:r>
            <w:r w:rsidRPr="00205D5A">
              <w:rPr>
                <w:rFonts w:asciiTheme="minorHAnsi" w:hAnsiTheme="minorHAnsi"/>
                <w:b/>
                <w:i/>
                <w:sz w:val="22"/>
                <w:szCs w:val="22"/>
              </w:rPr>
              <w:t>, Delivered: M12, M24)</w:t>
            </w:r>
          </w:p>
          <w:p w14:paraId="5C7192B1" w14:textId="6F045F9D"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These are periodic complete project management reports, including the overall coordination information from task 1.1, the delivery coordination information from task 1.2. D1.2. will also include ethical information.</w:t>
            </w:r>
          </w:p>
          <w:p w14:paraId="0C156DF7" w14:textId="0F0FDF63" w:rsidR="00B65568" w:rsidRPr="00205D5A" w:rsidRDefault="00B65568" w:rsidP="00B65568">
            <w:pPr>
              <w:spacing w:before="60" w:after="60"/>
              <w:rPr>
                <w:rFonts w:asciiTheme="minorHAnsi" w:hAnsiTheme="minorHAnsi"/>
                <w:b/>
                <w:sz w:val="22"/>
                <w:szCs w:val="22"/>
              </w:rPr>
            </w:pPr>
            <w:r w:rsidRPr="00205D5A">
              <w:rPr>
                <w:rFonts w:asciiTheme="minorHAnsi" w:hAnsiTheme="minorHAnsi"/>
                <w:b/>
                <w:i/>
                <w:sz w:val="22"/>
                <w:szCs w:val="22"/>
              </w:rPr>
              <w:t xml:space="preserve">D1.4 (Report): IPR and licensing report (Editor: </w:t>
            </w:r>
            <w:r w:rsidR="002D6A9F"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12</w:t>
            </w:r>
            <w:r w:rsidRPr="00205D5A">
              <w:rPr>
                <w:rFonts w:asciiTheme="minorHAnsi" w:hAnsiTheme="minorHAnsi"/>
                <w:b/>
                <w:i/>
                <w:sz w:val="22"/>
                <w:szCs w:val="22"/>
              </w:rPr>
              <w:t>, Related task: T1.3)</w:t>
            </w:r>
          </w:p>
          <w:p w14:paraId="2D285228" w14:textId="125FE02E" w:rsidR="00B65568" w:rsidRPr="00205D5A" w:rsidRDefault="00B65568" w:rsidP="002D6A9F">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defines the complete IPR and licensing schemes. It also defines the legal terms of </w:t>
            </w:r>
            <w:r w:rsidR="002D6A9F" w:rsidRPr="00205D5A">
              <w:rPr>
                <w:rFonts w:asciiTheme="minorHAnsi" w:hAnsiTheme="minorHAnsi"/>
                <w:sz w:val="22"/>
                <w:szCs w:val="22"/>
              </w:rPr>
              <w:t xml:space="preserve">the </w:t>
            </w:r>
            <w:r w:rsidRPr="00205D5A">
              <w:rPr>
                <w:rFonts w:asciiTheme="minorHAnsi" w:hAnsiTheme="minorHAnsi"/>
                <w:sz w:val="22"/>
                <w:szCs w:val="22"/>
              </w:rPr>
              <w:t xml:space="preserve">use of the </w:t>
            </w:r>
            <w:r w:rsidR="002D6A9F" w:rsidRPr="00205D5A">
              <w:rPr>
                <w:rFonts w:asciiTheme="minorHAnsi" w:hAnsiTheme="minorHAnsi"/>
                <w:sz w:val="22"/>
                <w:szCs w:val="22"/>
              </w:rPr>
              <w:t>secure container environment</w:t>
            </w:r>
            <w:r w:rsidRPr="00205D5A">
              <w:rPr>
                <w:rFonts w:asciiTheme="minorHAnsi" w:hAnsiTheme="minorHAnsi"/>
                <w:sz w:val="22"/>
                <w:szCs w:val="22"/>
              </w:rPr>
              <w:t xml:space="preserve"> </w:t>
            </w:r>
            <w:r w:rsidR="002D6A9F" w:rsidRPr="00205D5A">
              <w:rPr>
                <w:rFonts w:asciiTheme="minorHAnsi" w:hAnsiTheme="minorHAnsi"/>
                <w:sz w:val="22"/>
                <w:szCs w:val="22"/>
              </w:rPr>
              <w:t xml:space="preserve">by partners </w:t>
            </w:r>
            <w:r w:rsidRPr="00205D5A">
              <w:rPr>
                <w:rFonts w:asciiTheme="minorHAnsi" w:hAnsiTheme="minorHAnsi"/>
                <w:sz w:val="22"/>
                <w:szCs w:val="22"/>
              </w:rPr>
              <w:t>and defin</w:t>
            </w:r>
            <w:r w:rsidR="002D6A9F" w:rsidRPr="00205D5A">
              <w:rPr>
                <w:rFonts w:asciiTheme="minorHAnsi" w:hAnsiTheme="minorHAnsi"/>
                <w:sz w:val="22"/>
                <w:szCs w:val="22"/>
              </w:rPr>
              <w:t>es</w:t>
            </w:r>
            <w:r w:rsidRPr="00205D5A">
              <w:rPr>
                <w:rFonts w:asciiTheme="minorHAnsi" w:hAnsiTheme="minorHAnsi"/>
                <w:sz w:val="22"/>
                <w:szCs w:val="22"/>
              </w:rPr>
              <w:t xml:space="preserve"> the allocation of revenues to partners</w:t>
            </w:r>
            <w:r w:rsidR="002D6A9F" w:rsidRPr="00205D5A">
              <w:rPr>
                <w:rFonts w:asciiTheme="minorHAnsi" w:hAnsiTheme="minorHAnsi"/>
                <w:sz w:val="22"/>
                <w:szCs w:val="22"/>
              </w:rPr>
              <w:t xml:space="preserve"> for the use and reselling of the secure container environment.</w:t>
            </w:r>
          </w:p>
          <w:p w14:paraId="7EE48F8F" w14:textId="233AF395" w:rsidR="00B65568" w:rsidRPr="00205D5A" w:rsidRDefault="00B65568" w:rsidP="00B65568">
            <w:pPr>
              <w:spacing w:before="60" w:after="60"/>
              <w:rPr>
                <w:rFonts w:asciiTheme="minorHAnsi" w:hAnsiTheme="minorHAnsi"/>
                <w:b/>
                <w:i/>
                <w:sz w:val="22"/>
                <w:szCs w:val="22"/>
              </w:rPr>
            </w:pPr>
            <w:r w:rsidRPr="00205D5A">
              <w:rPr>
                <w:rFonts w:asciiTheme="minorHAnsi" w:hAnsiTheme="minorHAnsi"/>
                <w:b/>
                <w:i/>
                <w:sz w:val="22"/>
                <w:szCs w:val="22"/>
              </w:rPr>
              <w:t xml:space="preserve">D1.5 (Report): </w:t>
            </w:r>
            <w:r w:rsidR="00500B14" w:rsidRPr="00205D5A">
              <w:rPr>
                <w:rFonts w:asciiTheme="minorHAnsi" w:hAnsiTheme="minorHAnsi"/>
                <w:b/>
                <w:i/>
                <w:sz w:val="22"/>
                <w:szCs w:val="22"/>
              </w:rPr>
              <w:t>U</w:t>
            </w:r>
            <w:r w:rsidRPr="00205D5A">
              <w:rPr>
                <w:rFonts w:asciiTheme="minorHAnsi" w:hAnsiTheme="minorHAnsi"/>
                <w:b/>
                <w:i/>
                <w:sz w:val="22"/>
                <w:szCs w:val="22"/>
              </w:rPr>
              <w:t xml:space="preserve">pdated IPR and licensing scheme (Editor: </w:t>
            </w:r>
            <w:r w:rsidR="005D3E1D" w:rsidRPr="00205D5A">
              <w:rPr>
                <w:rFonts w:asciiTheme="minorHAnsi" w:hAnsiTheme="minorHAnsi"/>
                <w:b/>
                <w:i/>
                <w:sz w:val="22"/>
                <w:szCs w:val="22"/>
              </w:rPr>
              <w:t>SIL</w:t>
            </w:r>
            <w:r w:rsidRPr="00205D5A">
              <w:rPr>
                <w:rFonts w:asciiTheme="minorHAnsi" w:hAnsiTheme="minorHAnsi"/>
                <w:b/>
                <w:i/>
                <w:sz w:val="22"/>
                <w:szCs w:val="22"/>
              </w:rPr>
              <w:t>, Delivered: M</w:t>
            </w:r>
            <w:r w:rsidR="005D3E1D" w:rsidRPr="00205D5A">
              <w:rPr>
                <w:rFonts w:asciiTheme="minorHAnsi" w:hAnsiTheme="minorHAnsi"/>
                <w:b/>
                <w:i/>
                <w:sz w:val="22"/>
                <w:szCs w:val="22"/>
              </w:rPr>
              <w:t>30</w:t>
            </w:r>
            <w:r w:rsidRPr="00205D5A">
              <w:rPr>
                <w:rFonts w:asciiTheme="minorHAnsi" w:hAnsiTheme="minorHAnsi"/>
                <w:b/>
                <w:i/>
                <w:sz w:val="22"/>
                <w:szCs w:val="22"/>
              </w:rPr>
              <w:t>, Related task: T1.3)</w:t>
            </w:r>
          </w:p>
          <w:p w14:paraId="1F180ABB" w14:textId="31E754AC" w:rsidR="00030745" w:rsidRPr="00205D5A" w:rsidRDefault="00B65568" w:rsidP="000119CF">
            <w:pPr>
              <w:pStyle w:val="H2020Standard"/>
              <w:spacing w:after="0"/>
              <w:rPr>
                <w:rFonts w:asciiTheme="minorHAnsi" w:hAnsiTheme="minorHAnsi"/>
                <w:lang w:val="en-US"/>
              </w:rPr>
            </w:pPr>
            <w:r w:rsidRPr="00205D5A">
              <w:rPr>
                <w:rFonts w:asciiTheme="minorHAnsi" w:hAnsiTheme="minorHAnsi"/>
                <w:lang w:val="en-US"/>
              </w:rPr>
              <w:t xml:space="preserve">This deliverable is the final report for IPR and licensing, distributed as an online content in the “legal and licensing terms of use” of the </w:t>
            </w:r>
            <w:r w:rsidR="002D6A9F" w:rsidRPr="00205D5A">
              <w:rPr>
                <w:rFonts w:asciiTheme="minorHAnsi" w:hAnsiTheme="minorHAnsi"/>
                <w:lang w:val="en-US"/>
              </w:rPr>
              <w:t>SCP</w:t>
            </w:r>
            <w:r w:rsidRPr="00205D5A">
              <w:rPr>
                <w:rFonts w:asciiTheme="minorHAnsi" w:hAnsiTheme="minorHAnsi"/>
                <w:lang w:val="en-US"/>
              </w:rPr>
              <w:t xml:space="preserve"> </w:t>
            </w:r>
            <w:r w:rsidR="000119CF" w:rsidRPr="00205D5A">
              <w:rPr>
                <w:rFonts w:asciiTheme="minorHAnsi" w:hAnsiTheme="minorHAnsi"/>
                <w:lang w:val="en-US"/>
              </w:rPr>
              <w:t>platform</w:t>
            </w:r>
            <w:r w:rsidRPr="00205D5A">
              <w:rPr>
                <w:rFonts w:asciiTheme="minorHAnsi" w:hAnsiTheme="minorHAnsi"/>
                <w:lang w:val="en-US"/>
              </w:rPr>
              <w:t>.</w:t>
            </w:r>
          </w:p>
        </w:tc>
      </w:tr>
    </w:tbl>
    <w:p w14:paraId="278ADB2F"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1055"/>
        <w:gridCol w:w="1073"/>
        <w:gridCol w:w="1985"/>
        <w:gridCol w:w="1979"/>
        <w:gridCol w:w="815"/>
        <w:gridCol w:w="1036"/>
      </w:tblGrid>
      <w:tr w:rsidR="00B65568" w:rsidRPr="00205D5A" w14:paraId="598BF777" w14:textId="77777777" w:rsidTr="00B65568">
        <w:trPr>
          <w:cantSplit/>
          <w:trHeight w:val="397"/>
        </w:trPr>
        <w:tc>
          <w:tcPr>
            <w:tcW w:w="69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F77A9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73" w:type="pct"/>
            <w:tcBorders>
              <w:top w:val="single" w:sz="4" w:space="0" w:color="auto"/>
              <w:left w:val="single" w:sz="4" w:space="0" w:color="auto"/>
              <w:bottom w:val="single" w:sz="4" w:space="0" w:color="auto"/>
              <w:right w:val="single" w:sz="4" w:space="0" w:color="auto"/>
            </w:tcBorders>
            <w:vAlign w:val="center"/>
          </w:tcPr>
          <w:p w14:paraId="42279A4C" w14:textId="3133EC29" w:rsidR="00B65568" w:rsidRPr="00205D5A" w:rsidRDefault="00B65568" w:rsidP="00081CEF">
            <w:pPr>
              <w:rPr>
                <w:rFonts w:asciiTheme="minorHAnsi" w:hAnsiTheme="minorHAnsi"/>
              </w:rPr>
            </w:pPr>
            <w:r w:rsidRPr="00205D5A">
              <w:rPr>
                <w:rFonts w:asciiTheme="minorHAnsi" w:hAnsiTheme="minorHAnsi"/>
              </w:rPr>
              <w:t>2</w:t>
            </w:r>
          </w:p>
        </w:tc>
        <w:tc>
          <w:tcPr>
            <w:tcW w:w="3175" w:type="pct"/>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573778" w14:textId="77777777" w:rsidR="00B65568" w:rsidRPr="00205D5A" w:rsidRDefault="00B65568" w:rsidP="00081CEF">
            <w:pPr>
              <w:rPr>
                <w:rFonts w:asciiTheme="minorHAnsi" w:hAnsiTheme="minorHAnsi"/>
                <w:b/>
              </w:rPr>
            </w:pPr>
            <w:r w:rsidRPr="00205D5A">
              <w:rPr>
                <w:rFonts w:asciiTheme="minorHAnsi" w:hAnsiTheme="minorHAnsi"/>
                <w:b/>
              </w:rPr>
              <w:t>Start Date or Starting Event</w:t>
            </w:r>
          </w:p>
        </w:tc>
        <w:tc>
          <w:tcPr>
            <w:tcW w:w="562" w:type="pct"/>
            <w:tcBorders>
              <w:top w:val="single" w:sz="4" w:space="0" w:color="auto"/>
              <w:left w:val="single" w:sz="4" w:space="0" w:color="auto"/>
              <w:bottom w:val="single" w:sz="4" w:space="0" w:color="auto"/>
              <w:right w:val="single" w:sz="4" w:space="0" w:color="auto"/>
            </w:tcBorders>
            <w:vAlign w:val="center"/>
          </w:tcPr>
          <w:p w14:paraId="20F7B29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1ED34D76" w14:textId="77777777" w:rsidTr="00B65568">
        <w:trPr>
          <w:cantSplit/>
          <w:trHeight w:val="397"/>
        </w:trPr>
        <w:tc>
          <w:tcPr>
            <w:tcW w:w="690" w:type="pct"/>
            <w:shd w:val="clear" w:color="auto" w:fill="D9D9D9" w:themeFill="background1" w:themeFillShade="D9"/>
            <w:vAlign w:val="center"/>
          </w:tcPr>
          <w:p w14:paraId="69A1868A"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10" w:type="pct"/>
            <w:gridSpan w:val="6"/>
            <w:vAlign w:val="center"/>
          </w:tcPr>
          <w:p w14:paraId="74B35510" w14:textId="5EF01067" w:rsidR="00B65568" w:rsidRPr="00205D5A" w:rsidRDefault="002A452C" w:rsidP="00081CEF">
            <w:pPr>
              <w:rPr>
                <w:rFonts w:asciiTheme="minorHAnsi" w:hAnsiTheme="minorHAnsi"/>
              </w:rPr>
            </w:pPr>
            <w:bookmarkStart w:id="69" w:name="OLE_LINK1"/>
            <w:r w:rsidRPr="00205D5A">
              <w:rPr>
                <w:rFonts w:asciiTheme="minorHAnsi" w:hAnsiTheme="minorHAnsi"/>
                <w:b/>
                <w:i/>
              </w:rPr>
              <w:t>System blue-print</w:t>
            </w:r>
            <w:bookmarkEnd w:id="69"/>
          </w:p>
        </w:tc>
      </w:tr>
      <w:tr w:rsidR="00B65568" w:rsidRPr="00205D5A" w14:paraId="0E9B07D4" w14:textId="77777777" w:rsidTr="00B65568">
        <w:trPr>
          <w:cantSplit/>
          <w:trHeight w:val="397"/>
        </w:trPr>
        <w:tc>
          <w:tcPr>
            <w:tcW w:w="690" w:type="pct"/>
            <w:shd w:val="clear" w:color="auto" w:fill="D9D9D9" w:themeFill="background1" w:themeFillShade="D9"/>
            <w:vAlign w:val="center"/>
          </w:tcPr>
          <w:p w14:paraId="2B4F6B14"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20CBB57C"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41FE1A02"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4C388EE6"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30CEF508"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778EE419" w14:textId="77777777" w:rsidTr="00B65568">
        <w:trPr>
          <w:cantSplit/>
          <w:trHeight w:val="907"/>
        </w:trPr>
        <w:tc>
          <w:tcPr>
            <w:tcW w:w="690" w:type="pct"/>
            <w:shd w:val="clear" w:color="auto" w:fill="D9D9D9" w:themeFill="background1" w:themeFillShade="D9"/>
            <w:vAlign w:val="center"/>
          </w:tcPr>
          <w:p w14:paraId="6C88144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3B7EAD7A"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05D1F877"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6335AA38"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1CD02101" w14:textId="77777777" w:rsidR="00B65568" w:rsidRPr="00205D5A" w:rsidRDefault="00B65568" w:rsidP="00081CEF">
            <w:pPr>
              <w:jc w:val="both"/>
              <w:rPr>
                <w:rFonts w:asciiTheme="minorHAnsi" w:hAnsiTheme="minorHAnsi"/>
              </w:rPr>
            </w:pPr>
          </w:p>
        </w:tc>
      </w:tr>
      <w:tr w:rsidR="00B65568" w:rsidRPr="00205D5A" w14:paraId="790165F2" w14:textId="77777777" w:rsidTr="00B65568">
        <w:trPr>
          <w:cantSplit/>
          <w:trHeight w:val="397"/>
        </w:trPr>
        <w:tc>
          <w:tcPr>
            <w:tcW w:w="690" w:type="pct"/>
            <w:shd w:val="clear" w:color="auto" w:fill="D9D9D9" w:themeFill="background1" w:themeFillShade="D9"/>
            <w:vAlign w:val="center"/>
          </w:tcPr>
          <w:p w14:paraId="3FD190E3"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5B02D67" w14:textId="5CE38CC1" w:rsidR="00B65568" w:rsidRPr="00205D5A" w:rsidRDefault="00081CEF" w:rsidP="00081CEF">
            <w:pPr>
              <w:jc w:val="center"/>
              <w:rPr>
                <w:rFonts w:asciiTheme="minorHAnsi" w:hAnsiTheme="minorHAnsi"/>
                <w:b/>
                <w:color w:val="FFFFFF" w:themeColor="background1"/>
              </w:rPr>
            </w:pPr>
            <w:r w:rsidRPr="00205D5A">
              <w:rPr>
                <w:rFonts w:asciiTheme="minorHAnsi" w:hAnsiTheme="minorHAnsi"/>
                <w:b/>
                <w:color w:val="FFFFFF" w:themeColor="background1"/>
              </w:rPr>
              <w:t>18</w:t>
            </w:r>
          </w:p>
        </w:tc>
        <w:tc>
          <w:tcPr>
            <w:tcW w:w="1077" w:type="pct"/>
            <w:shd w:val="clear" w:color="auto" w:fill="DEEAF6" w:themeFill="accent1" w:themeFillTint="33"/>
            <w:vAlign w:val="center"/>
          </w:tcPr>
          <w:p w14:paraId="32CAB990" w14:textId="100523C5" w:rsidR="00B65568" w:rsidRPr="00205D5A" w:rsidRDefault="00081CEF" w:rsidP="00081CEF">
            <w:pPr>
              <w:jc w:val="center"/>
              <w:rPr>
                <w:rFonts w:asciiTheme="minorHAnsi" w:hAnsiTheme="minorHAnsi"/>
              </w:rPr>
            </w:pPr>
            <w:r w:rsidRPr="00205D5A">
              <w:rPr>
                <w:rFonts w:asciiTheme="minorHAnsi" w:hAnsiTheme="minorHAnsi"/>
              </w:rPr>
              <w:t>10</w:t>
            </w:r>
          </w:p>
        </w:tc>
        <w:tc>
          <w:tcPr>
            <w:tcW w:w="1074" w:type="pct"/>
            <w:shd w:val="clear" w:color="auto" w:fill="DEEAF6" w:themeFill="accent1" w:themeFillTint="33"/>
            <w:vAlign w:val="center"/>
          </w:tcPr>
          <w:p w14:paraId="263D876E" w14:textId="3A58C08E" w:rsidR="00B65568" w:rsidRPr="00205D5A" w:rsidRDefault="00081CEF" w:rsidP="00081CEF">
            <w:pPr>
              <w:jc w:val="center"/>
              <w:rPr>
                <w:rFonts w:asciiTheme="minorHAnsi" w:hAnsiTheme="minorHAnsi"/>
              </w:rPr>
            </w:pPr>
            <w:r w:rsidRPr="00205D5A">
              <w:rPr>
                <w:rFonts w:asciiTheme="minorHAnsi" w:hAnsiTheme="minorHAnsi"/>
              </w:rPr>
              <w:t>10</w:t>
            </w:r>
          </w:p>
        </w:tc>
        <w:tc>
          <w:tcPr>
            <w:tcW w:w="1003" w:type="pct"/>
            <w:gridSpan w:val="2"/>
            <w:vAlign w:val="center"/>
          </w:tcPr>
          <w:p w14:paraId="218150B1" w14:textId="23A2AC2B" w:rsidR="00B65568" w:rsidRPr="00205D5A" w:rsidRDefault="002B4C08" w:rsidP="00081CEF">
            <w:pPr>
              <w:jc w:val="center"/>
              <w:rPr>
                <w:rFonts w:asciiTheme="minorHAnsi" w:hAnsiTheme="minorHAnsi"/>
                <w:b/>
              </w:rPr>
            </w:pPr>
            <w:r w:rsidRPr="00205D5A">
              <w:rPr>
                <w:rFonts w:asciiTheme="minorHAnsi" w:hAnsiTheme="minorHAnsi"/>
                <w:b/>
              </w:rPr>
              <w:t>3</w:t>
            </w:r>
            <w:r w:rsidR="006B0346" w:rsidRPr="00205D5A">
              <w:rPr>
                <w:rFonts w:asciiTheme="minorHAnsi" w:hAnsiTheme="minorHAnsi"/>
                <w:b/>
              </w:rPr>
              <w:t>8</w:t>
            </w:r>
          </w:p>
        </w:tc>
      </w:tr>
    </w:tbl>
    <w:p w14:paraId="0819DFA2"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BE39D3D" w14:textId="77777777" w:rsidTr="004C2763">
        <w:tc>
          <w:tcPr>
            <w:tcW w:w="5000" w:type="pct"/>
          </w:tcPr>
          <w:p w14:paraId="63A508DD"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 xml:space="preserve">Objectives </w:t>
            </w:r>
          </w:p>
          <w:p w14:paraId="57C06B5C" w14:textId="4B725B0B" w:rsidR="00030745" w:rsidRPr="00205D5A" w:rsidRDefault="002A452C" w:rsidP="00E633B2">
            <w:pPr>
              <w:pStyle w:val="H2020Standard"/>
              <w:rPr>
                <w:rFonts w:asciiTheme="minorHAnsi" w:eastAsia="Calibri" w:hAnsiTheme="minorHAnsi"/>
                <w:lang w:val="en-US"/>
              </w:rPr>
            </w:pPr>
            <w:r w:rsidRPr="00205D5A">
              <w:rPr>
                <w:rFonts w:asciiTheme="minorHAnsi" w:hAnsiTheme="minorHAnsi"/>
                <w:lang w:val="en-US"/>
              </w:rPr>
              <w:t>Define</w:t>
            </w:r>
            <w:r w:rsidR="00E633B2" w:rsidRPr="00205D5A">
              <w:rPr>
                <w:rFonts w:asciiTheme="minorHAnsi" w:hAnsiTheme="minorHAnsi"/>
                <w:lang w:val="en-US"/>
              </w:rPr>
              <w:t>s the directions of the SCP platform and the SCP pilot applications. As a result</w:t>
            </w:r>
            <w:r w:rsidR="002B4C08" w:rsidRPr="00205D5A">
              <w:rPr>
                <w:rFonts w:asciiTheme="minorHAnsi" w:hAnsiTheme="minorHAnsi"/>
                <w:lang w:val="en-US"/>
              </w:rPr>
              <w:t>,</w:t>
            </w:r>
            <w:r w:rsidR="00E633B2" w:rsidRPr="00205D5A">
              <w:rPr>
                <w:rFonts w:asciiTheme="minorHAnsi" w:hAnsiTheme="minorHAnsi"/>
                <w:lang w:val="en-US"/>
              </w:rPr>
              <w:t xml:space="preserve"> this WP will define the entries of the product backlogs for the SCP platform as well as of the pilot applications. </w:t>
            </w:r>
            <w:r w:rsidRPr="00205D5A">
              <w:rPr>
                <w:rFonts w:asciiTheme="minorHAnsi" w:hAnsiTheme="minorHAnsi"/>
                <w:lang w:val="en-US"/>
              </w:rPr>
              <w:t xml:space="preserve"> </w:t>
            </w:r>
            <w:r w:rsidR="00E633B2" w:rsidRPr="00205D5A">
              <w:rPr>
                <w:rFonts w:asciiTheme="minorHAnsi" w:hAnsiTheme="minorHAnsi"/>
                <w:lang w:val="en-US"/>
              </w:rPr>
              <w:t xml:space="preserve">To come up with the three backlogs, we first define </w:t>
            </w:r>
            <w:r w:rsidRPr="00205D5A">
              <w:rPr>
                <w:rFonts w:asciiTheme="minorHAnsi" w:hAnsiTheme="minorHAnsi"/>
                <w:lang w:val="en-US"/>
              </w:rPr>
              <w:t>all details of the SCP platform</w:t>
            </w:r>
            <w:r w:rsidR="00E633B2" w:rsidRPr="00205D5A">
              <w:rPr>
                <w:rFonts w:asciiTheme="minorHAnsi" w:hAnsiTheme="minorHAnsi"/>
                <w:lang w:val="en-US"/>
              </w:rPr>
              <w:t xml:space="preserve"> as well as how the two pilot applications will be build using the platform. This definition ranges</w:t>
            </w:r>
            <w:r w:rsidR="00081CEF" w:rsidRPr="00205D5A">
              <w:rPr>
                <w:rFonts w:asciiTheme="minorHAnsi" w:hAnsiTheme="minorHAnsi"/>
                <w:lang w:val="en-US"/>
              </w:rPr>
              <w:t xml:space="preserve"> from how to build a </w:t>
            </w:r>
            <w:r w:rsidR="00081CEF" w:rsidRPr="00205D5A">
              <w:rPr>
                <w:rFonts w:asciiTheme="minorHAnsi" w:hAnsiTheme="minorHAnsi"/>
                <w:lang w:val="en-US"/>
              </w:rPr>
              <w:lastRenderedPageBreak/>
              <w:t xml:space="preserve">secure container image, to configuration of secure container image, to </w:t>
            </w:r>
            <w:r w:rsidR="00E633B2" w:rsidRPr="00205D5A">
              <w:rPr>
                <w:rFonts w:asciiTheme="minorHAnsi" w:hAnsiTheme="minorHAnsi"/>
                <w:lang w:val="en-US"/>
              </w:rPr>
              <w:t>description</w:t>
            </w:r>
            <w:r w:rsidR="00081CEF" w:rsidRPr="00205D5A">
              <w:rPr>
                <w:rFonts w:asciiTheme="minorHAnsi" w:hAnsiTheme="minorHAnsi"/>
                <w:lang w:val="en-US"/>
              </w:rPr>
              <w:t xml:space="preserve"> of APIs that permit to automate the creation,</w:t>
            </w:r>
            <w:r w:rsidR="00BE6B9B" w:rsidRPr="00205D5A">
              <w:rPr>
                <w:rFonts w:asciiTheme="minorHAnsi" w:hAnsiTheme="minorHAnsi"/>
                <w:lang w:val="en-US"/>
              </w:rPr>
              <w:t xml:space="preserve"> shipment and</w:t>
            </w:r>
            <w:r w:rsidR="00081CEF" w:rsidRPr="00205D5A">
              <w:rPr>
                <w:rFonts w:asciiTheme="minorHAnsi" w:hAnsiTheme="minorHAnsi"/>
                <w:lang w:val="en-US"/>
              </w:rPr>
              <w:t xml:space="preserve"> deployment of secure container images</w:t>
            </w:r>
            <w:r w:rsidRPr="00205D5A">
              <w:rPr>
                <w:rFonts w:asciiTheme="minorHAnsi" w:hAnsiTheme="minorHAnsi"/>
                <w:lang w:val="en-US"/>
              </w:rPr>
              <w:t xml:space="preserve">. This work package creates an output </w:t>
            </w:r>
            <w:r w:rsidR="00E633B2" w:rsidRPr="00205D5A">
              <w:rPr>
                <w:rFonts w:asciiTheme="minorHAnsi" w:hAnsiTheme="minorHAnsi"/>
                <w:lang w:val="en-US"/>
              </w:rPr>
              <w:t xml:space="preserve">(in particular, the product backlog) </w:t>
            </w:r>
            <w:r w:rsidRPr="00205D5A">
              <w:rPr>
                <w:rFonts w:asciiTheme="minorHAnsi" w:hAnsiTheme="minorHAnsi"/>
                <w:lang w:val="en-US"/>
              </w:rPr>
              <w:t xml:space="preserve">that feeds back into the WP1 coordination activity to support the full development life-cycle of the </w:t>
            </w:r>
            <w:r w:rsidR="00BE6B9B" w:rsidRPr="00205D5A">
              <w:rPr>
                <w:rFonts w:asciiTheme="minorHAnsi" w:hAnsiTheme="minorHAnsi"/>
                <w:lang w:val="en-US"/>
              </w:rPr>
              <w:t>SCP platform and the pilot applications</w:t>
            </w:r>
            <w:r w:rsidRPr="00205D5A">
              <w:rPr>
                <w:rFonts w:asciiTheme="minorHAnsi" w:hAnsiTheme="minorHAnsi"/>
                <w:lang w:val="en-US"/>
              </w:rPr>
              <w:t xml:space="preserve"> through </w:t>
            </w:r>
            <w:r w:rsidR="00BE6B9B" w:rsidRPr="00205D5A">
              <w:rPr>
                <w:rFonts w:asciiTheme="minorHAnsi" w:hAnsiTheme="minorHAnsi"/>
                <w:lang w:val="en-US"/>
              </w:rPr>
              <w:t>an</w:t>
            </w:r>
            <w:r w:rsidRPr="00205D5A">
              <w:rPr>
                <w:rFonts w:asciiTheme="minorHAnsi" w:hAnsiTheme="minorHAnsi"/>
                <w:lang w:val="en-US"/>
              </w:rPr>
              <w:t xml:space="preserve"> agile </w:t>
            </w:r>
            <w:r w:rsidR="00244721" w:rsidRPr="00205D5A">
              <w:rPr>
                <w:rFonts w:asciiTheme="minorHAnsi" w:hAnsiTheme="minorHAnsi"/>
                <w:lang w:val="en-US"/>
              </w:rPr>
              <w:t>develop</w:t>
            </w:r>
            <w:r w:rsidR="00BE6B9B" w:rsidRPr="00205D5A">
              <w:rPr>
                <w:rFonts w:asciiTheme="minorHAnsi" w:hAnsiTheme="minorHAnsi"/>
                <w:lang w:val="en-US"/>
              </w:rPr>
              <w:t>ment</w:t>
            </w:r>
            <w:r w:rsidRPr="00205D5A">
              <w:rPr>
                <w:rFonts w:asciiTheme="minorHAnsi" w:hAnsiTheme="minorHAnsi"/>
                <w:lang w:val="en-US"/>
              </w:rPr>
              <w:t xml:space="preserve"> methodology</w:t>
            </w:r>
            <w:r w:rsidR="00E633B2" w:rsidRPr="00205D5A">
              <w:rPr>
                <w:rFonts w:asciiTheme="minorHAnsi" w:hAnsiTheme="minorHAnsi"/>
                <w:lang w:val="en-US"/>
              </w:rPr>
              <w:t xml:space="preserve"> (SCRUM)</w:t>
            </w:r>
            <w:r w:rsidRPr="00205D5A">
              <w:rPr>
                <w:rFonts w:asciiTheme="minorHAnsi" w:hAnsiTheme="minorHAnsi"/>
                <w:lang w:val="en-US"/>
              </w:rPr>
              <w:t xml:space="preserve">. </w:t>
            </w:r>
          </w:p>
        </w:tc>
      </w:tr>
    </w:tbl>
    <w:p w14:paraId="3613E775"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7D2488B3" w14:textId="77777777" w:rsidTr="004C2763">
        <w:tc>
          <w:tcPr>
            <w:tcW w:w="5000" w:type="pct"/>
          </w:tcPr>
          <w:p w14:paraId="34A3331E"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834E70E" w14:textId="102B3791"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2.1:</w:t>
            </w:r>
            <w:r w:rsidRPr="00205D5A">
              <w:rPr>
                <w:rFonts w:asciiTheme="minorHAnsi" w:hAnsiTheme="minorHAnsi"/>
                <w:i/>
                <w:lang w:val="en-US"/>
              </w:rPr>
              <w:t xml:space="preserve"> </w:t>
            </w:r>
            <w:r w:rsidRPr="00205D5A">
              <w:rPr>
                <w:rFonts w:asciiTheme="minorHAnsi" w:hAnsiTheme="minorHAnsi"/>
                <w:b/>
                <w:i/>
                <w:lang w:val="en-US"/>
              </w:rPr>
              <w:t xml:space="preserve">Final </w:t>
            </w:r>
            <w:r w:rsidR="00244721" w:rsidRPr="00205D5A">
              <w:rPr>
                <w:rFonts w:asciiTheme="minorHAnsi" w:hAnsiTheme="minorHAnsi"/>
                <w:b/>
                <w:i/>
                <w:lang w:val="en-US"/>
              </w:rPr>
              <w:t xml:space="preserve">secure container platform </w:t>
            </w:r>
            <w:r w:rsidRPr="00205D5A">
              <w:rPr>
                <w:rFonts w:asciiTheme="minorHAnsi" w:hAnsiTheme="minorHAnsi"/>
                <w:b/>
                <w:i/>
                <w:lang w:val="en-US"/>
              </w:rPr>
              <w:t xml:space="preserve">requirements </w:t>
            </w:r>
            <w:r w:rsidRPr="00205D5A">
              <w:rPr>
                <w:rFonts w:asciiTheme="minorHAnsi" w:hAnsiTheme="minorHAnsi"/>
                <w:i/>
                <w:lang w:val="en-US"/>
              </w:rPr>
              <w:t xml:space="preserve">(Months: </w:t>
            </w:r>
            <w:r w:rsidRPr="00205D5A">
              <w:rPr>
                <w:rFonts w:asciiTheme="minorHAnsi" w:hAnsiTheme="minorHAnsi"/>
                <w:b/>
                <w:i/>
                <w:lang w:val="en-US"/>
              </w:rPr>
              <w:t xml:space="preserve">M1-M5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all)</w:t>
            </w:r>
          </w:p>
          <w:p w14:paraId="5090EF9B" w14:textId="1AE591CA" w:rsidR="006B0346" w:rsidRPr="00205D5A" w:rsidRDefault="006B0346" w:rsidP="006B0346">
            <w:pPr>
              <w:pStyle w:val="H2020Standard"/>
              <w:rPr>
                <w:rFonts w:asciiTheme="minorHAnsi" w:hAnsiTheme="minorHAnsi"/>
                <w:b/>
                <w:i/>
                <w:lang w:val="en-US"/>
              </w:rPr>
            </w:pPr>
            <w:r w:rsidRPr="00205D5A">
              <w:rPr>
                <w:rFonts w:asciiTheme="minorHAnsi" w:hAnsiTheme="minorHAnsi"/>
                <w:lang w:val="en-US"/>
              </w:rPr>
              <w:t xml:space="preserve">This task focuses on finalizing all the requirements, including detailed definition of the interfaces, comprehensive </w:t>
            </w:r>
            <w:r w:rsidR="00AF324E" w:rsidRPr="00205D5A">
              <w:rPr>
                <w:rFonts w:asciiTheme="minorHAnsi" w:hAnsiTheme="minorHAnsi"/>
                <w:lang w:val="en-US"/>
              </w:rPr>
              <w:t>work</w:t>
            </w:r>
            <w:r w:rsidRPr="00205D5A">
              <w:rPr>
                <w:rFonts w:asciiTheme="minorHAnsi" w:hAnsiTheme="minorHAnsi"/>
                <w:lang w:val="en-US"/>
              </w:rPr>
              <w:t xml:space="preserve">flow </w:t>
            </w:r>
            <w:r w:rsidR="00AF324E" w:rsidRPr="00205D5A">
              <w:rPr>
                <w:rFonts w:asciiTheme="minorHAnsi" w:hAnsiTheme="minorHAnsi"/>
                <w:lang w:val="en-US"/>
              </w:rPr>
              <w:t>definition</w:t>
            </w:r>
            <w:r w:rsidRPr="00205D5A">
              <w:rPr>
                <w:rFonts w:asciiTheme="minorHAnsi" w:hAnsiTheme="minorHAnsi"/>
                <w:lang w:val="en-US"/>
              </w:rPr>
              <w:t xml:space="preserve"> and APIs</w:t>
            </w:r>
            <w:r w:rsidR="00AF324E" w:rsidRPr="00205D5A">
              <w:rPr>
                <w:rFonts w:asciiTheme="minorHAnsi" w:hAnsiTheme="minorHAnsi"/>
                <w:lang w:val="en-US"/>
              </w:rPr>
              <w:t xml:space="preserve"> (in particular, extensions of the Docker APIs)</w:t>
            </w:r>
            <w:r w:rsidRPr="00205D5A">
              <w:rPr>
                <w:rFonts w:asciiTheme="minorHAnsi" w:hAnsiTheme="minorHAnsi"/>
                <w:lang w:val="en-US"/>
              </w:rPr>
              <w:t xml:space="preserve"> for the </w:t>
            </w:r>
            <w:r w:rsidR="00244721" w:rsidRPr="00205D5A">
              <w:rPr>
                <w:rFonts w:asciiTheme="minorHAnsi" w:hAnsiTheme="minorHAnsi"/>
                <w:lang w:val="en-US"/>
              </w:rPr>
              <w:t>secure container platform</w:t>
            </w:r>
            <w:r w:rsidRPr="00205D5A">
              <w:rPr>
                <w:rFonts w:asciiTheme="minorHAnsi" w:hAnsiTheme="minorHAnsi"/>
                <w:lang w:val="en-US"/>
              </w:rPr>
              <w:t>.</w:t>
            </w:r>
            <w:r w:rsidR="004D3145" w:rsidRPr="00205D5A">
              <w:rPr>
                <w:rFonts w:asciiTheme="minorHAnsi" w:hAnsiTheme="minorHAnsi"/>
                <w:lang w:val="en-US"/>
              </w:rPr>
              <w:t xml:space="preserve"> This will also come up with a list of standard containers that we will support and </w:t>
            </w:r>
            <w:r w:rsidR="0033643F" w:rsidRPr="00205D5A">
              <w:rPr>
                <w:rFonts w:asciiTheme="minorHAnsi" w:hAnsiTheme="minorHAnsi"/>
                <w:lang w:val="en-US"/>
              </w:rPr>
              <w:t xml:space="preserve">this </w:t>
            </w:r>
            <w:r w:rsidR="004D3145" w:rsidRPr="00205D5A">
              <w:rPr>
                <w:rFonts w:asciiTheme="minorHAnsi" w:hAnsiTheme="minorHAnsi"/>
                <w:lang w:val="en-US"/>
              </w:rPr>
              <w:t xml:space="preserve">defines the configuration of these standard containers. </w:t>
            </w:r>
          </w:p>
          <w:p w14:paraId="6345003F" w14:textId="46E2852F"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2.2:</w:t>
            </w:r>
            <w:r w:rsidRPr="00205D5A">
              <w:rPr>
                <w:rFonts w:asciiTheme="minorHAnsi" w:hAnsiTheme="minorHAnsi"/>
                <w:i/>
                <w:lang w:val="en-US"/>
              </w:rPr>
              <w:t xml:space="preserve"> </w:t>
            </w:r>
            <w:r w:rsidR="00244721" w:rsidRPr="00205D5A">
              <w:rPr>
                <w:rFonts w:asciiTheme="minorHAnsi" w:hAnsiTheme="minorHAnsi"/>
                <w:b/>
                <w:i/>
                <w:lang w:val="en-US"/>
              </w:rPr>
              <w:t>Pilot application design</w:t>
            </w:r>
            <w:r w:rsidRPr="00205D5A">
              <w:rPr>
                <w:rFonts w:asciiTheme="minorHAnsi" w:hAnsiTheme="minorHAnsi"/>
                <w:b/>
                <w:i/>
                <w:lang w:val="en-US"/>
              </w:rPr>
              <w:t xml:space="preserve"> </w:t>
            </w:r>
            <w:r w:rsidRPr="00205D5A">
              <w:rPr>
                <w:rFonts w:asciiTheme="minorHAnsi" w:hAnsiTheme="minorHAnsi"/>
                <w:i/>
                <w:lang w:val="en-US"/>
              </w:rPr>
              <w:t xml:space="preserve">(Months: </w:t>
            </w:r>
            <w:r w:rsidR="00924041" w:rsidRPr="00205D5A">
              <w:rPr>
                <w:rFonts w:asciiTheme="minorHAnsi" w:hAnsiTheme="minorHAnsi"/>
                <w:b/>
                <w:i/>
                <w:lang w:val="en-US"/>
              </w:rPr>
              <w:t>M2-M5</w:t>
            </w:r>
            <w:r w:rsidRPr="00205D5A">
              <w:rPr>
                <w:rFonts w:asciiTheme="minorHAnsi" w:hAnsiTheme="minorHAnsi"/>
                <w:b/>
                <w:i/>
                <w:lang w:val="en-US"/>
              </w:rPr>
              <w:t xml:space="preserve"> </w:t>
            </w:r>
            <w:r w:rsidRPr="00205D5A">
              <w:rPr>
                <w:rFonts w:asciiTheme="minorHAnsi" w:hAnsiTheme="minorHAnsi"/>
                <w:i/>
                <w:lang w:val="en-US"/>
              </w:rPr>
              <w:t xml:space="preserve">/ Partners: </w:t>
            </w:r>
            <w:r w:rsidR="00244721" w:rsidRPr="00205D5A">
              <w:rPr>
                <w:rFonts w:asciiTheme="minorHAnsi" w:hAnsiTheme="minorHAnsi"/>
                <w:b/>
                <w:i/>
                <w:lang w:val="en-US"/>
              </w:rPr>
              <w:t>EXUS</w:t>
            </w:r>
            <w:r w:rsidRPr="00205D5A">
              <w:rPr>
                <w:rFonts w:asciiTheme="minorHAnsi" w:hAnsiTheme="minorHAnsi"/>
                <w:b/>
                <w:i/>
                <w:lang w:val="en-US"/>
              </w:rPr>
              <w:t xml:space="preserve"> (task leader), all)</w:t>
            </w:r>
          </w:p>
          <w:p w14:paraId="69276326" w14:textId="0A8750B9"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defining </w:t>
            </w:r>
            <w:r w:rsidR="00810275" w:rsidRPr="00205D5A">
              <w:rPr>
                <w:rFonts w:asciiTheme="minorHAnsi" w:hAnsiTheme="minorHAnsi"/>
                <w:lang w:val="en-US"/>
              </w:rPr>
              <w:t xml:space="preserve">how to </w:t>
            </w:r>
            <w:r w:rsidR="004D3145" w:rsidRPr="00205D5A">
              <w:rPr>
                <w:rFonts w:asciiTheme="minorHAnsi" w:hAnsiTheme="minorHAnsi"/>
                <w:lang w:val="en-US"/>
              </w:rPr>
              <w:t>move the pilot applications to the secure container platform</w:t>
            </w:r>
            <w:r w:rsidRPr="00205D5A">
              <w:rPr>
                <w:rFonts w:asciiTheme="minorHAnsi" w:hAnsiTheme="minorHAnsi"/>
                <w:lang w:val="en-US"/>
              </w:rPr>
              <w:t xml:space="preserve">. </w:t>
            </w:r>
            <w:r w:rsidR="004D3145" w:rsidRPr="00205D5A">
              <w:rPr>
                <w:rFonts w:asciiTheme="minorHAnsi" w:hAnsiTheme="minorHAnsi"/>
                <w:lang w:val="en-US"/>
              </w:rPr>
              <w:t xml:space="preserve">This requires a careful analysis that determines which application components need to run in secure containers, </w:t>
            </w:r>
            <w:r w:rsidR="00221EEA" w:rsidRPr="00205D5A">
              <w:rPr>
                <w:rFonts w:asciiTheme="minorHAnsi" w:hAnsiTheme="minorHAnsi"/>
                <w:lang w:val="en-US"/>
              </w:rPr>
              <w:t xml:space="preserve">which of these components need to be adjusted to be able to run inside of secure container, </w:t>
            </w:r>
            <w:r w:rsidR="004D3145" w:rsidRPr="00205D5A">
              <w:rPr>
                <w:rFonts w:asciiTheme="minorHAnsi" w:hAnsiTheme="minorHAnsi"/>
                <w:lang w:val="en-US"/>
              </w:rPr>
              <w:t xml:space="preserve">which </w:t>
            </w:r>
            <w:r w:rsidR="00221EEA" w:rsidRPr="00205D5A">
              <w:rPr>
                <w:rFonts w:asciiTheme="minorHAnsi" w:hAnsiTheme="minorHAnsi"/>
                <w:lang w:val="en-US"/>
              </w:rPr>
              <w:t xml:space="preserve">need to be rewritten and which could be replaced by </w:t>
            </w:r>
            <w:r w:rsidR="004D3145" w:rsidRPr="00205D5A">
              <w:rPr>
                <w:rFonts w:asciiTheme="minorHAnsi" w:hAnsiTheme="minorHAnsi"/>
                <w:lang w:val="en-US"/>
              </w:rPr>
              <w:t xml:space="preserve">standard </w:t>
            </w:r>
            <w:r w:rsidR="00221EEA" w:rsidRPr="00205D5A">
              <w:rPr>
                <w:rFonts w:asciiTheme="minorHAnsi" w:hAnsiTheme="minorHAnsi"/>
                <w:lang w:val="en-US"/>
              </w:rPr>
              <w:t xml:space="preserve">secure </w:t>
            </w:r>
            <w:r w:rsidR="004D3145" w:rsidRPr="00205D5A">
              <w:rPr>
                <w:rFonts w:asciiTheme="minorHAnsi" w:hAnsiTheme="minorHAnsi"/>
                <w:lang w:val="en-US"/>
              </w:rPr>
              <w:t xml:space="preserve">containers. </w:t>
            </w:r>
          </w:p>
          <w:p w14:paraId="2713A915" w14:textId="772C36A3"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2.3:</w:t>
            </w:r>
            <w:r w:rsidRPr="00205D5A">
              <w:rPr>
                <w:rFonts w:asciiTheme="minorHAnsi" w:hAnsiTheme="minorHAnsi"/>
                <w:i/>
                <w:lang w:val="en-US"/>
              </w:rPr>
              <w:t xml:space="preserve"> </w:t>
            </w:r>
            <w:r w:rsidRPr="00205D5A">
              <w:rPr>
                <w:rFonts w:asciiTheme="minorHAnsi" w:hAnsiTheme="minorHAnsi"/>
                <w:b/>
                <w:i/>
                <w:lang w:val="en-US"/>
              </w:rPr>
              <w:t xml:space="preserve">System blue-print integration design </w:t>
            </w:r>
            <w:r w:rsidRPr="00205D5A">
              <w:rPr>
                <w:rFonts w:asciiTheme="minorHAnsi" w:hAnsiTheme="minorHAnsi"/>
                <w:i/>
                <w:lang w:val="en-US"/>
              </w:rPr>
              <w:t xml:space="preserve">(Months: </w:t>
            </w:r>
            <w:r w:rsidRPr="00205D5A">
              <w:rPr>
                <w:rFonts w:asciiTheme="minorHAnsi" w:hAnsiTheme="minorHAnsi"/>
                <w:b/>
                <w:i/>
                <w:lang w:val="en-US"/>
              </w:rPr>
              <w:t xml:space="preserve">M3-M6 </w:t>
            </w:r>
            <w:r w:rsidRPr="00205D5A">
              <w:rPr>
                <w:rFonts w:asciiTheme="minorHAnsi" w:hAnsiTheme="minorHAnsi"/>
                <w:i/>
                <w:lang w:val="en-US"/>
              </w:rPr>
              <w:t xml:space="preserve">/ Partners: </w:t>
            </w:r>
            <w:r w:rsidR="00244721" w:rsidRPr="00205D5A">
              <w:rPr>
                <w:rFonts w:asciiTheme="minorHAnsi" w:hAnsiTheme="minorHAnsi"/>
                <w:b/>
                <w:i/>
                <w:lang w:val="en-US"/>
              </w:rPr>
              <w:t>SIL</w:t>
            </w:r>
            <w:r w:rsidRPr="00205D5A">
              <w:rPr>
                <w:rFonts w:asciiTheme="minorHAnsi" w:hAnsiTheme="minorHAnsi"/>
                <w:b/>
                <w:i/>
                <w:lang w:val="en-US"/>
              </w:rPr>
              <w:t xml:space="preserve"> (task leader), </w:t>
            </w:r>
            <w:r w:rsidR="00244721" w:rsidRPr="00205D5A">
              <w:rPr>
                <w:rFonts w:asciiTheme="minorHAnsi" w:hAnsiTheme="minorHAnsi"/>
                <w:b/>
                <w:i/>
                <w:lang w:val="en-US"/>
              </w:rPr>
              <w:t>all</w:t>
            </w:r>
            <w:r w:rsidRPr="00205D5A">
              <w:rPr>
                <w:rFonts w:asciiTheme="minorHAnsi" w:hAnsiTheme="minorHAnsi"/>
                <w:b/>
                <w:i/>
                <w:lang w:val="en-US"/>
              </w:rPr>
              <w:t>)</w:t>
            </w:r>
          </w:p>
          <w:p w14:paraId="384A6345" w14:textId="7F9B28AC" w:rsidR="006B0346" w:rsidRPr="00205D5A" w:rsidRDefault="006B0346" w:rsidP="006B0346">
            <w:pPr>
              <w:pStyle w:val="H2020Standard"/>
              <w:rPr>
                <w:rFonts w:asciiTheme="minorHAnsi" w:hAnsiTheme="minorHAnsi"/>
                <w:lang w:val="en-US"/>
              </w:rPr>
            </w:pPr>
            <w:r w:rsidRPr="00205D5A">
              <w:rPr>
                <w:rFonts w:asciiTheme="minorHAnsi" w:hAnsiTheme="minorHAnsi"/>
                <w:lang w:val="en-US"/>
              </w:rPr>
              <w:t xml:space="preserve">This task focuses on the integrated architecture, and delivers the complete blue-print of the </w:t>
            </w:r>
            <w:r w:rsidR="00244721" w:rsidRPr="00205D5A">
              <w:rPr>
                <w:rFonts w:asciiTheme="minorHAnsi" w:hAnsiTheme="minorHAnsi"/>
                <w:lang w:val="en-US"/>
              </w:rPr>
              <w:t>SCP secure container platform and the application pilots</w:t>
            </w:r>
            <w:r w:rsidRPr="00205D5A">
              <w:rPr>
                <w:rFonts w:asciiTheme="minorHAnsi" w:hAnsiTheme="minorHAnsi"/>
                <w:lang w:val="en-US"/>
              </w:rPr>
              <w:t>.</w:t>
            </w:r>
            <w:r w:rsidR="00C06A93" w:rsidRPr="00205D5A">
              <w:rPr>
                <w:rFonts w:asciiTheme="minorHAnsi" w:hAnsiTheme="minorHAnsi"/>
                <w:lang w:val="en-US"/>
              </w:rPr>
              <w:t xml:space="preserve"> It will in particular include documentation of the workflows to integrate applications with the SCP secure container platform. </w:t>
            </w:r>
            <w:r w:rsidR="003D6199" w:rsidRPr="00205D5A">
              <w:rPr>
                <w:rFonts w:asciiTheme="minorHAnsi" w:hAnsiTheme="minorHAnsi"/>
                <w:lang w:val="en-US"/>
              </w:rPr>
              <w:t>The objective is that this can be used as a template for the integration of other applications.</w:t>
            </w:r>
            <w:r w:rsidRPr="00205D5A">
              <w:rPr>
                <w:rFonts w:asciiTheme="minorHAnsi" w:hAnsiTheme="minorHAnsi"/>
                <w:lang w:val="en-US"/>
              </w:rPr>
              <w:t xml:space="preserve"> </w:t>
            </w:r>
          </w:p>
          <w:p w14:paraId="18CF2356" w14:textId="32976DFD" w:rsidR="006B0346" w:rsidRPr="00205D5A" w:rsidRDefault="006B0346" w:rsidP="006B0346">
            <w:pPr>
              <w:pStyle w:val="H2020Standard"/>
              <w:rPr>
                <w:rFonts w:asciiTheme="minorHAnsi" w:hAnsiTheme="minorHAnsi"/>
                <w:b/>
                <w:i/>
                <w:lang w:val="en-US"/>
              </w:rPr>
            </w:pPr>
            <w:r w:rsidRPr="00205D5A">
              <w:rPr>
                <w:rFonts w:asciiTheme="minorHAnsi" w:hAnsiTheme="minorHAnsi"/>
                <w:b/>
                <w:i/>
                <w:lang w:val="en-US"/>
              </w:rPr>
              <w:t>T 2.4:</w:t>
            </w:r>
            <w:r w:rsidRPr="00205D5A">
              <w:rPr>
                <w:rFonts w:asciiTheme="minorHAnsi" w:hAnsiTheme="minorHAnsi"/>
                <w:i/>
                <w:lang w:val="en-US"/>
              </w:rPr>
              <w:t xml:space="preserve"> </w:t>
            </w:r>
            <w:r w:rsidRPr="00205D5A">
              <w:rPr>
                <w:rFonts w:asciiTheme="minorHAnsi" w:hAnsiTheme="minorHAnsi"/>
                <w:b/>
                <w:i/>
                <w:lang w:val="en-US"/>
              </w:rPr>
              <w:t xml:space="preserve">Validation methodology </w:t>
            </w:r>
            <w:r w:rsidRPr="00205D5A">
              <w:rPr>
                <w:rFonts w:asciiTheme="minorHAnsi" w:hAnsiTheme="minorHAnsi"/>
                <w:i/>
                <w:lang w:val="en-US"/>
              </w:rPr>
              <w:t xml:space="preserve">(Months: </w:t>
            </w:r>
            <w:r w:rsidRPr="00205D5A">
              <w:rPr>
                <w:rFonts w:asciiTheme="minorHAnsi" w:hAnsiTheme="minorHAnsi"/>
                <w:b/>
                <w:i/>
                <w:lang w:val="en-US"/>
              </w:rPr>
              <w:t xml:space="preserve">M4-M6 </w:t>
            </w:r>
            <w:r w:rsidRPr="00205D5A">
              <w:rPr>
                <w:rFonts w:asciiTheme="minorHAnsi" w:hAnsiTheme="minorHAnsi"/>
                <w:i/>
                <w:lang w:val="en-US"/>
              </w:rPr>
              <w:t xml:space="preserve">/ Partners: </w:t>
            </w:r>
            <w:r w:rsidR="00244721" w:rsidRPr="00205D5A">
              <w:rPr>
                <w:rFonts w:asciiTheme="minorHAnsi" w:hAnsiTheme="minorHAnsi"/>
                <w:b/>
                <w:i/>
                <w:lang w:val="en-US"/>
              </w:rPr>
              <w:t>SYNC</w:t>
            </w:r>
            <w:r w:rsidRPr="00205D5A">
              <w:rPr>
                <w:rFonts w:asciiTheme="minorHAnsi" w:hAnsiTheme="minorHAnsi"/>
                <w:b/>
                <w:i/>
                <w:lang w:val="en-US"/>
              </w:rPr>
              <w:t xml:space="preserve"> (task leader), all)</w:t>
            </w:r>
          </w:p>
          <w:p w14:paraId="39228A68" w14:textId="5D8B68D7" w:rsidR="00030745" w:rsidRPr="00205D5A" w:rsidRDefault="006B0346" w:rsidP="006B0346">
            <w:pPr>
              <w:pStyle w:val="H2020Standard"/>
              <w:rPr>
                <w:rFonts w:asciiTheme="minorHAnsi" w:hAnsiTheme="minorHAnsi"/>
                <w:lang w:val="en-US"/>
              </w:rPr>
            </w:pPr>
            <w:r w:rsidRPr="00205D5A">
              <w:rPr>
                <w:rFonts w:asciiTheme="minorHAnsi" w:hAnsiTheme="minorHAnsi"/>
                <w:lang w:val="en-US"/>
              </w:rPr>
              <w:t>This task focuses on defining the validation, including scenarios for the pilots, the definition of a continuous trial channel, and KPIs used at each step to quantify the validation.</w:t>
            </w:r>
          </w:p>
        </w:tc>
      </w:tr>
    </w:tbl>
    <w:p w14:paraId="7D9D41D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2F40E1DA" w14:textId="77777777" w:rsidTr="004C2763">
        <w:tc>
          <w:tcPr>
            <w:tcW w:w="5000" w:type="pct"/>
          </w:tcPr>
          <w:p w14:paraId="14F30CCD"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195F61E4" w14:textId="6F48FE3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D2.1 (Report): Final </w:t>
            </w:r>
            <w:r w:rsidR="00B24C83" w:rsidRPr="00205D5A">
              <w:rPr>
                <w:rFonts w:asciiTheme="minorHAnsi" w:hAnsiTheme="minorHAnsi"/>
                <w:b/>
                <w:i/>
                <w:sz w:val="22"/>
                <w:szCs w:val="22"/>
              </w:rPr>
              <w:t>SCP</w:t>
            </w:r>
            <w:r w:rsidRPr="00205D5A">
              <w:rPr>
                <w:rFonts w:asciiTheme="minorHAnsi" w:hAnsiTheme="minorHAnsi"/>
                <w:b/>
                <w:i/>
                <w:sz w:val="22"/>
                <w:szCs w:val="22"/>
              </w:rPr>
              <w:t xml:space="preserve"> Requirements (Editor: </w:t>
            </w:r>
            <w:r w:rsidR="00B24C83" w:rsidRPr="00205D5A">
              <w:rPr>
                <w:rFonts w:asciiTheme="minorHAnsi" w:hAnsiTheme="minorHAnsi"/>
                <w:b/>
                <w:i/>
                <w:sz w:val="22"/>
                <w:szCs w:val="22"/>
              </w:rPr>
              <w:t>SIL</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T2.1)</w:t>
            </w:r>
          </w:p>
          <w:p w14:paraId="7B3B2D5C" w14:textId="721CDA98" w:rsidR="000E1A4A" w:rsidRPr="00205D5A" w:rsidRDefault="000E1A4A" w:rsidP="00E633B2">
            <w:pPr>
              <w:spacing w:before="60" w:after="60"/>
              <w:jc w:val="both"/>
              <w:rPr>
                <w:rFonts w:asciiTheme="minorHAnsi" w:hAnsiTheme="minorHAnsi"/>
                <w:i/>
                <w:sz w:val="22"/>
                <w:szCs w:val="22"/>
              </w:rPr>
            </w:pPr>
            <w:r w:rsidRPr="00205D5A">
              <w:rPr>
                <w:rFonts w:asciiTheme="minorHAnsi" w:hAnsiTheme="minorHAnsi"/>
                <w:sz w:val="22"/>
                <w:szCs w:val="22"/>
              </w:rPr>
              <w:t xml:space="preserve">This deliverable contains the set of final </w:t>
            </w:r>
            <w:r w:rsidR="00224C06" w:rsidRPr="00205D5A">
              <w:rPr>
                <w:rFonts w:asciiTheme="minorHAnsi" w:hAnsiTheme="minorHAnsi"/>
                <w:sz w:val="22"/>
                <w:szCs w:val="22"/>
              </w:rPr>
              <w:t>SCP</w:t>
            </w:r>
            <w:r w:rsidRPr="00205D5A">
              <w:rPr>
                <w:rFonts w:asciiTheme="minorHAnsi" w:hAnsiTheme="minorHAnsi"/>
                <w:sz w:val="22"/>
                <w:szCs w:val="22"/>
              </w:rPr>
              <w:t xml:space="preserve"> requirements and details the interaction among the </w:t>
            </w:r>
            <w:r w:rsidR="00224C06" w:rsidRPr="00205D5A">
              <w:rPr>
                <w:rFonts w:asciiTheme="minorHAnsi" w:hAnsiTheme="minorHAnsi"/>
                <w:sz w:val="22"/>
                <w:szCs w:val="22"/>
              </w:rPr>
              <w:t>SCP</w:t>
            </w:r>
            <w:r w:rsidRPr="00205D5A">
              <w:rPr>
                <w:rFonts w:asciiTheme="minorHAnsi" w:hAnsiTheme="minorHAnsi"/>
                <w:sz w:val="22"/>
                <w:szCs w:val="22"/>
              </w:rPr>
              <w:t xml:space="preserve"> elements, as well as the APIs for interoperability with </w:t>
            </w:r>
            <w:r w:rsidR="006254DF" w:rsidRPr="00205D5A">
              <w:rPr>
                <w:rFonts w:asciiTheme="minorHAnsi" w:hAnsiTheme="minorHAnsi"/>
                <w:sz w:val="22"/>
                <w:szCs w:val="22"/>
              </w:rPr>
              <w:t>clients of the secure container platform</w:t>
            </w:r>
            <w:r w:rsidRPr="00205D5A">
              <w:rPr>
                <w:rFonts w:asciiTheme="minorHAnsi" w:hAnsiTheme="minorHAnsi"/>
                <w:sz w:val="22"/>
                <w:szCs w:val="22"/>
              </w:rPr>
              <w:t>.</w:t>
            </w:r>
            <w:r w:rsidR="00E633B2" w:rsidRPr="00205D5A">
              <w:rPr>
                <w:rFonts w:asciiTheme="minorHAnsi" w:hAnsiTheme="minorHAnsi"/>
                <w:sz w:val="22"/>
                <w:szCs w:val="22"/>
              </w:rPr>
              <w:t xml:space="preserve"> This deliverable will contain the product backlog of the platform. </w:t>
            </w:r>
          </w:p>
          <w:p w14:paraId="284811D8" w14:textId="53DE6743"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D2.2 (Report): </w:t>
            </w:r>
            <w:r w:rsidR="00224C06" w:rsidRPr="00205D5A">
              <w:rPr>
                <w:rFonts w:asciiTheme="minorHAnsi" w:hAnsiTheme="minorHAnsi"/>
                <w:b/>
                <w:i/>
                <w:sz w:val="22"/>
                <w:szCs w:val="22"/>
              </w:rPr>
              <w:t>SCP</w:t>
            </w:r>
            <w:r w:rsidRPr="00205D5A">
              <w:rPr>
                <w:rFonts w:asciiTheme="minorHAnsi" w:hAnsiTheme="minorHAnsi"/>
                <w:b/>
                <w:i/>
                <w:sz w:val="22"/>
                <w:szCs w:val="22"/>
              </w:rPr>
              <w:t xml:space="preserve"> </w:t>
            </w:r>
            <w:r w:rsidR="00224C06" w:rsidRPr="00205D5A">
              <w:rPr>
                <w:rFonts w:asciiTheme="minorHAnsi" w:hAnsiTheme="minorHAnsi"/>
                <w:b/>
                <w:i/>
                <w:sz w:val="22"/>
                <w:szCs w:val="22"/>
              </w:rPr>
              <w:t>application design</w:t>
            </w:r>
            <w:r w:rsidR="00E633B2" w:rsidRPr="00205D5A">
              <w:rPr>
                <w:rFonts w:asciiTheme="minorHAnsi" w:hAnsiTheme="minorHAnsi"/>
                <w:b/>
                <w:i/>
                <w:sz w:val="22"/>
                <w:szCs w:val="22"/>
              </w:rPr>
              <w:t>s</w:t>
            </w:r>
            <w:r w:rsidRPr="00205D5A">
              <w:rPr>
                <w:rFonts w:asciiTheme="minorHAnsi" w:hAnsiTheme="minorHAnsi"/>
                <w:b/>
                <w:i/>
                <w:sz w:val="22"/>
                <w:szCs w:val="22"/>
              </w:rPr>
              <w:t xml:space="preserve"> (Editor: </w:t>
            </w:r>
            <w:r w:rsidR="00474996" w:rsidRPr="00205D5A">
              <w:rPr>
                <w:rFonts w:asciiTheme="minorHAnsi" w:hAnsiTheme="minorHAnsi"/>
                <w:b/>
                <w:i/>
                <w:sz w:val="22"/>
                <w:szCs w:val="22"/>
              </w:rPr>
              <w:t>EXUS</w:t>
            </w:r>
            <w:r w:rsidRPr="00205D5A">
              <w:rPr>
                <w:rFonts w:asciiTheme="minorHAnsi" w:hAnsiTheme="minorHAnsi"/>
                <w:b/>
                <w:i/>
                <w:sz w:val="22"/>
                <w:szCs w:val="22"/>
              </w:rPr>
              <w:t xml:space="preserve">, Delivered: </w:t>
            </w:r>
            <w:r w:rsidR="00B24C83" w:rsidRPr="00205D5A">
              <w:rPr>
                <w:rFonts w:asciiTheme="minorHAnsi" w:hAnsiTheme="minorHAnsi"/>
                <w:b/>
                <w:i/>
                <w:sz w:val="22"/>
                <w:szCs w:val="22"/>
              </w:rPr>
              <w:t>M6</w:t>
            </w:r>
            <w:r w:rsidRPr="00205D5A">
              <w:rPr>
                <w:rFonts w:asciiTheme="minorHAnsi" w:hAnsiTheme="minorHAnsi"/>
                <w:b/>
                <w:i/>
                <w:sz w:val="22"/>
                <w:szCs w:val="22"/>
              </w:rPr>
              <w:t>, Related task: T2.2)</w:t>
            </w:r>
          </w:p>
          <w:p w14:paraId="6FE142D7" w14:textId="6205AE14" w:rsidR="000E1A4A" w:rsidRPr="00205D5A" w:rsidRDefault="000E1A4A" w:rsidP="00E633B2">
            <w:pPr>
              <w:spacing w:before="60" w:after="60"/>
              <w:jc w:val="both"/>
              <w:rPr>
                <w:rFonts w:asciiTheme="minorHAnsi" w:hAnsiTheme="minorHAnsi"/>
                <w:sz w:val="22"/>
                <w:szCs w:val="22"/>
              </w:rPr>
            </w:pPr>
            <w:r w:rsidRPr="00205D5A">
              <w:rPr>
                <w:rFonts w:asciiTheme="minorHAnsi" w:hAnsiTheme="minorHAnsi"/>
                <w:sz w:val="22"/>
                <w:szCs w:val="22"/>
              </w:rPr>
              <w:t xml:space="preserve">This deliverable </w:t>
            </w:r>
            <w:r w:rsidR="000D3C8B" w:rsidRPr="00205D5A">
              <w:rPr>
                <w:rFonts w:asciiTheme="minorHAnsi" w:hAnsiTheme="minorHAnsi"/>
                <w:sz w:val="22"/>
                <w:szCs w:val="22"/>
              </w:rPr>
              <w:t>includes the</w:t>
            </w:r>
            <w:r w:rsidRPr="00205D5A">
              <w:rPr>
                <w:rFonts w:asciiTheme="minorHAnsi" w:hAnsiTheme="minorHAnsi"/>
                <w:sz w:val="22"/>
                <w:szCs w:val="22"/>
              </w:rPr>
              <w:t xml:space="preserve"> definition of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0D3C8B" w:rsidRPr="00205D5A">
              <w:rPr>
                <w:rFonts w:asciiTheme="minorHAnsi" w:hAnsiTheme="minorHAnsi"/>
                <w:sz w:val="22"/>
                <w:szCs w:val="22"/>
              </w:rPr>
              <w:t>pilot designs</w:t>
            </w:r>
            <w:r w:rsidRPr="00205D5A">
              <w:rPr>
                <w:rFonts w:asciiTheme="minorHAnsi" w:hAnsiTheme="minorHAnsi"/>
                <w:sz w:val="22"/>
                <w:szCs w:val="22"/>
              </w:rPr>
              <w:t xml:space="preserve">. </w:t>
            </w:r>
            <w:r w:rsidR="000D3C8B" w:rsidRPr="00205D5A">
              <w:rPr>
                <w:rFonts w:asciiTheme="minorHAnsi" w:hAnsiTheme="minorHAnsi"/>
                <w:sz w:val="22"/>
                <w:szCs w:val="22"/>
              </w:rPr>
              <w:t>This encompasses, in particular, the description of the secure components, their secure configuration and their secure interaction with other components and the integration with the SCP coordination services</w:t>
            </w:r>
            <w:r w:rsidR="00AE094A" w:rsidRPr="00205D5A">
              <w:rPr>
                <w:rFonts w:asciiTheme="minorHAnsi" w:hAnsiTheme="minorHAnsi"/>
                <w:sz w:val="22"/>
                <w:szCs w:val="22"/>
              </w:rPr>
              <w:t xml:space="preserve"> and a product backlog for each of the two pilot applications.</w:t>
            </w:r>
          </w:p>
          <w:p w14:paraId="2FCE14DD" w14:textId="395F76C1"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D2.3 (Report): </w:t>
            </w:r>
            <w:r w:rsidR="000D3C8B" w:rsidRPr="00205D5A">
              <w:rPr>
                <w:rFonts w:asciiTheme="minorHAnsi" w:hAnsiTheme="minorHAnsi"/>
                <w:b/>
                <w:i/>
                <w:sz w:val="22"/>
                <w:szCs w:val="22"/>
              </w:rPr>
              <w:t>SCP</w:t>
            </w:r>
            <w:r w:rsidRPr="00205D5A">
              <w:rPr>
                <w:rFonts w:asciiTheme="minorHAnsi" w:hAnsiTheme="minorHAnsi"/>
                <w:b/>
                <w:i/>
                <w:sz w:val="22"/>
                <w:szCs w:val="22"/>
              </w:rPr>
              <w:t xml:space="preserve"> Blue-print (Editor: </w:t>
            </w:r>
            <w:r w:rsidR="000D3C8B" w:rsidRPr="00205D5A">
              <w:rPr>
                <w:rFonts w:asciiTheme="minorHAnsi" w:hAnsiTheme="minorHAnsi"/>
                <w:b/>
                <w:i/>
                <w:sz w:val="22"/>
                <w:szCs w:val="22"/>
              </w:rPr>
              <w:t>SIL</w:t>
            </w:r>
            <w:r w:rsidRPr="00205D5A">
              <w:rPr>
                <w:rFonts w:asciiTheme="minorHAnsi" w:hAnsiTheme="minorHAnsi"/>
                <w:b/>
                <w:i/>
                <w:sz w:val="22"/>
                <w:szCs w:val="22"/>
              </w:rPr>
              <w:t>, Delivered: M6, Related task: T2.3)</w:t>
            </w:r>
          </w:p>
          <w:p w14:paraId="10032559" w14:textId="74EB1DE4" w:rsidR="000E1A4A" w:rsidRPr="00205D5A" w:rsidRDefault="000E1A4A" w:rsidP="00AE094A">
            <w:pPr>
              <w:spacing w:before="60" w:after="60"/>
              <w:jc w:val="both"/>
              <w:rPr>
                <w:rFonts w:asciiTheme="minorHAnsi" w:hAnsiTheme="minorHAnsi"/>
                <w:sz w:val="22"/>
                <w:szCs w:val="22"/>
              </w:rPr>
            </w:pPr>
            <w:r w:rsidRPr="00205D5A">
              <w:rPr>
                <w:rFonts w:asciiTheme="minorHAnsi" w:hAnsiTheme="minorHAnsi"/>
                <w:sz w:val="22"/>
                <w:szCs w:val="22"/>
              </w:rPr>
              <w:t xml:space="preserve">This blue-print contains the </w:t>
            </w:r>
            <w:r w:rsidR="00224C06" w:rsidRPr="00205D5A">
              <w:rPr>
                <w:rFonts w:asciiTheme="minorHAnsi" w:hAnsiTheme="minorHAnsi"/>
                <w:sz w:val="22"/>
                <w:szCs w:val="22"/>
              </w:rPr>
              <w:t>SCP</w:t>
            </w:r>
            <w:r w:rsidRPr="00205D5A">
              <w:rPr>
                <w:rFonts w:asciiTheme="minorHAnsi" w:hAnsiTheme="minorHAnsi"/>
                <w:sz w:val="22"/>
                <w:szCs w:val="22"/>
              </w:rPr>
              <w:t xml:space="preserve"> </w:t>
            </w:r>
            <w:r w:rsidR="00CC0B14" w:rsidRPr="00205D5A">
              <w:rPr>
                <w:rFonts w:asciiTheme="minorHAnsi" w:hAnsiTheme="minorHAnsi"/>
                <w:sz w:val="22"/>
                <w:szCs w:val="22"/>
              </w:rPr>
              <w:t>platform</w:t>
            </w:r>
            <w:r w:rsidRPr="00205D5A">
              <w:rPr>
                <w:rFonts w:asciiTheme="minorHAnsi" w:hAnsiTheme="minorHAnsi"/>
                <w:sz w:val="22"/>
                <w:szCs w:val="22"/>
              </w:rPr>
              <w:t xml:space="preserve"> architecture that is used as main input for the validation methodology in task 2.4 and for the System delivery </w:t>
            </w:r>
            <w:r w:rsidR="00F26BB8" w:rsidRPr="00205D5A">
              <w:rPr>
                <w:rFonts w:asciiTheme="minorHAnsi" w:hAnsiTheme="minorHAnsi"/>
                <w:sz w:val="22"/>
                <w:szCs w:val="22"/>
              </w:rPr>
              <w:t>WP</w:t>
            </w:r>
            <w:r w:rsidRPr="00205D5A">
              <w:rPr>
                <w:rFonts w:asciiTheme="minorHAnsi" w:hAnsiTheme="minorHAnsi"/>
                <w:sz w:val="22"/>
                <w:szCs w:val="22"/>
              </w:rPr>
              <w:t>.</w:t>
            </w:r>
            <w:r w:rsidR="0031018C" w:rsidRPr="00205D5A">
              <w:rPr>
                <w:rFonts w:asciiTheme="minorHAnsi" w:hAnsiTheme="minorHAnsi"/>
                <w:sz w:val="22"/>
                <w:szCs w:val="22"/>
              </w:rPr>
              <w:t xml:space="preserve"> It provides an initial documentation of the workflow documentation</w:t>
            </w:r>
            <w:r w:rsidRPr="00205D5A">
              <w:rPr>
                <w:rFonts w:asciiTheme="minorHAnsi" w:hAnsiTheme="minorHAnsi"/>
                <w:sz w:val="22"/>
                <w:szCs w:val="22"/>
              </w:rPr>
              <w:t>.</w:t>
            </w:r>
          </w:p>
          <w:p w14:paraId="63BC909C" w14:textId="7C456EBA" w:rsidR="000E1A4A" w:rsidRPr="00205D5A" w:rsidRDefault="000E1A4A" w:rsidP="000E1A4A">
            <w:pPr>
              <w:spacing w:before="60" w:after="60"/>
              <w:rPr>
                <w:rFonts w:asciiTheme="minorHAnsi" w:hAnsiTheme="minorHAnsi"/>
                <w:b/>
                <w:i/>
                <w:sz w:val="22"/>
                <w:szCs w:val="22"/>
              </w:rPr>
            </w:pPr>
            <w:r w:rsidRPr="00205D5A">
              <w:rPr>
                <w:rFonts w:asciiTheme="minorHAnsi" w:hAnsiTheme="minorHAnsi"/>
                <w:b/>
                <w:i/>
                <w:sz w:val="22"/>
                <w:szCs w:val="22"/>
              </w:rPr>
              <w:t xml:space="preserve">D2.4 (Report): Validation approach and KPIs (Editor: </w:t>
            </w:r>
            <w:r w:rsidR="0031018C" w:rsidRPr="00205D5A">
              <w:rPr>
                <w:rFonts w:asciiTheme="minorHAnsi" w:hAnsiTheme="minorHAnsi"/>
                <w:b/>
                <w:i/>
                <w:sz w:val="22"/>
                <w:szCs w:val="22"/>
              </w:rPr>
              <w:t>SYNC</w:t>
            </w:r>
            <w:r w:rsidRPr="00205D5A">
              <w:rPr>
                <w:rFonts w:asciiTheme="minorHAnsi" w:hAnsiTheme="minorHAnsi"/>
                <w:b/>
                <w:i/>
                <w:sz w:val="22"/>
                <w:szCs w:val="22"/>
              </w:rPr>
              <w:t>, Delivered: M6, Related task: T2.4)</w:t>
            </w:r>
          </w:p>
          <w:p w14:paraId="30D3250B" w14:textId="33B89F16" w:rsidR="00030745" w:rsidRPr="00205D5A" w:rsidRDefault="000E1A4A" w:rsidP="00224C06">
            <w:pPr>
              <w:pStyle w:val="H2020Standard"/>
              <w:rPr>
                <w:rFonts w:asciiTheme="minorHAnsi" w:hAnsiTheme="minorHAnsi"/>
                <w:lang w:val="en-US"/>
              </w:rPr>
            </w:pPr>
            <w:r w:rsidRPr="00205D5A">
              <w:rPr>
                <w:rFonts w:asciiTheme="minorHAnsi" w:hAnsiTheme="minorHAnsi"/>
                <w:lang w:val="en-US"/>
              </w:rPr>
              <w:t xml:space="preserve">This deliverable defines the </w:t>
            </w:r>
            <w:r w:rsidR="00224C06" w:rsidRPr="00205D5A">
              <w:rPr>
                <w:rFonts w:asciiTheme="minorHAnsi" w:hAnsiTheme="minorHAnsi"/>
                <w:lang w:val="en-US"/>
              </w:rPr>
              <w:t>SCP</w:t>
            </w:r>
            <w:r w:rsidRPr="00205D5A">
              <w:rPr>
                <w:rFonts w:asciiTheme="minorHAnsi" w:hAnsiTheme="minorHAnsi"/>
                <w:lang w:val="en-US"/>
              </w:rPr>
              <w:t xml:space="preserve"> validation methodology; it also refines the final set of KPIs based on the ones introduced in section 1.1.</w:t>
            </w:r>
          </w:p>
        </w:tc>
      </w:tr>
    </w:tbl>
    <w:p w14:paraId="67252D47" w14:textId="77777777" w:rsidR="00030745" w:rsidRPr="00205D5A" w:rsidRDefault="00030745"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4DE12B5E" w14:textId="77777777" w:rsidTr="00081CEF">
        <w:trPr>
          <w:cantSplit/>
          <w:trHeight w:val="397"/>
        </w:trPr>
        <w:tc>
          <w:tcPr>
            <w:tcW w:w="691" w:type="pct"/>
            <w:shd w:val="clear" w:color="auto" w:fill="D9D9D9" w:themeFill="background1" w:themeFillShade="D9"/>
            <w:vAlign w:val="center"/>
          </w:tcPr>
          <w:p w14:paraId="56C26421" w14:textId="77777777" w:rsidR="00B65568" w:rsidRPr="00205D5A" w:rsidRDefault="00B65568" w:rsidP="00081CEF">
            <w:pPr>
              <w:rPr>
                <w:rFonts w:asciiTheme="minorHAnsi" w:hAnsiTheme="minorHAnsi"/>
                <w:b/>
              </w:rPr>
            </w:pPr>
            <w:r w:rsidRPr="00205D5A">
              <w:rPr>
                <w:rFonts w:asciiTheme="minorHAnsi" w:hAnsiTheme="minorHAnsi"/>
                <w:b/>
              </w:rPr>
              <w:lastRenderedPageBreak/>
              <w:t xml:space="preserve">WP no. </w:t>
            </w:r>
          </w:p>
        </w:tc>
        <w:tc>
          <w:tcPr>
            <w:tcW w:w="543" w:type="pct"/>
            <w:vAlign w:val="center"/>
          </w:tcPr>
          <w:p w14:paraId="7A8825F8" w14:textId="59E2E68C" w:rsidR="00B65568" w:rsidRPr="00205D5A" w:rsidRDefault="00B65568" w:rsidP="00081CEF">
            <w:pPr>
              <w:rPr>
                <w:rFonts w:asciiTheme="minorHAnsi" w:hAnsiTheme="minorHAnsi"/>
              </w:rPr>
            </w:pPr>
            <w:r w:rsidRPr="00205D5A">
              <w:rPr>
                <w:rFonts w:asciiTheme="minorHAnsi" w:hAnsiTheme="minorHAnsi"/>
              </w:rPr>
              <w:t>3</w:t>
            </w:r>
          </w:p>
        </w:tc>
        <w:tc>
          <w:tcPr>
            <w:tcW w:w="3213" w:type="pct"/>
            <w:gridSpan w:val="4"/>
            <w:shd w:val="clear" w:color="auto" w:fill="D9D9D9" w:themeFill="background1" w:themeFillShade="D9"/>
            <w:vAlign w:val="center"/>
          </w:tcPr>
          <w:p w14:paraId="54258F15"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3FEEF95D"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22C3F09E" w14:textId="77777777" w:rsidTr="00081CEF">
        <w:trPr>
          <w:cantSplit/>
          <w:trHeight w:val="397"/>
        </w:trPr>
        <w:tc>
          <w:tcPr>
            <w:tcW w:w="691" w:type="pct"/>
            <w:shd w:val="clear" w:color="auto" w:fill="D9D9D9" w:themeFill="background1" w:themeFillShade="D9"/>
            <w:vAlign w:val="center"/>
          </w:tcPr>
          <w:p w14:paraId="52499308"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6B9A8A99" w14:textId="118C8E1D" w:rsidR="00B65568" w:rsidRPr="00205D5A" w:rsidRDefault="00AC367F" w:rsidP="00081CEF">
            <w:pPr>
              <w:rPr>
                <w:rFonts w:asciiTheme="minorHAnsi" w:hAnsiTheme="minorHAnsi"/>
              </w:rPr>
            </w:pPr>
            <w:r w:rsidRPr="00205D5A">
              <w:rPr>
                <w:rFonts w:asciiTheme="minorHAnsi" w:hAnsiTheme="minorHAnsi"/>
                <w:b/>
                <w:i/>
              </w:rPr>
              <w:t>System delivery</w:t>
            </w:r>
          </w:p>
        </w:tc>
      </w:tr>
      <w:tr w:rsidR="00B65568" w:rsidRPr="00205D5A" w14:paraId="03E6E588" w14:textId="77777777" w:rsidTr="00081CEF">
        <w:trPr>
          <w:cantSplit/>
          <w:trHeight w:val="397"/>
        </w:trPr>
        <w:tc>
          <w:tcPr>
            <w:tcW w:w="691" w:type="pct"/>
            <w:shd w:val="clear" w:color="auto" w:fill="D9D9D9" w:themeFill="background1" w:themeFillShade="D9"/>
            <w:vAlign w:val="center"/>
          </w:tcPr>
          <w:p w14:paraId="51F29991"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5B9BD5" w:themeFill="accent1"/>
            <w:vAlign w:val="center"/>
          </w:tcPr>
          <w:p w14:paraId="62FA240B" w14:textId="77777777" w:rsidR="00B65568" w:rsidRPr="00205D5A" w:rsidRDefault="00B65568" w:rsidP="00081CEF">
            <w:pPr>
              <w:jc w:val="center"/>
              <w:rPr>
                <w:rFonts w:asciiTheme="minorHAnsi" w:hAnsiTheme="minorHAnsi"/>
                <w:b/>
                <w:color w:val="FFFFFF" w:themeColor="background1"/>
              </w:rPr>
            </w:pPr>
            <w:r w:rsidRPr="00205D5A">
              <w:rPr>
                <w:rFonts w:asciiTheme="minorHAnsi" w:hAnsiTheme="minorHAnsi"/>
                <w:b/>
                <w:color w:val="FFFFFF" w:themeColor="background1"/>
              </w:rPr>
              <w:t>1</w:t>
            </w:r>
          </w:p>
        </w:tc>
        <w:tc>
          <w:tcPr>
            <w:tcW w:w="1077" w:type="pct"/>
            <w:shd w:val="clear" w:color="auto" w:fill="DEEAF6" w:themeFill="accent1" w:themeFillTint="33"/>
            <w:vAlign w:val="center"/>
          </w:tcPr>
          <w:p w14:paraId="3145A811"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DEEAF6" w:themeFill="accent1" w:themeFillTint="33"/>
            <w:vAlign w:val="center"/>
          </w:tcPr>
          <w:p w14:paraId="584D677F"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2C884C61"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3F623C87" w14:textId="77777777" w:rsidTr="00081CEF">
        <w:trPr>
          <w:cantSplit/>
          <w:trHeight w:val="907"/>
        </w:trPr>
        <w:tc>
          <w:tcPr>
            <w:tcW w:w="691" w:type="pct"/>
            <w:shd w:val="clear" w:color="auto" w:fill="D9D9D9" w:themeFill="background1" w:themeFillShade="D9"/>
            <w:vAlign w:val="center"/>
          </w:tcPr>
          <w:p w14:paraId="4C00400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5B9BD5" w:themeFill="accent1"/>
            <w:textDirection w:val="btLr"/>
            <w:vAlign w:val="center"/>
          </w:tcPr>
          <w:p w14:paraId="40A58ADC" w14:textId="77777777" w:rsidR="00B65568" w:rsidRPr="00205D5A" w:rsidRDefault="00B65568" w:rsidP="00081CEF">
            <w:pPr>
              <w:ind w:left="113" w:right="113"/>
              <w:rPr>
                <w:rFonts w:asciiTheme="minorHAnsi" w:hAnsiTheme="minorHAnsi"/>
                <w:b/>
                <w:color w:val="FFFFFF" w:themeColor="background1"/>
              </w:rPr>
            </w:pPr>
            <w:r w:rsidRPr="00205D5A">
              <w:rPr>
                <w:rFonts w:asciiTheme="minorHAnsi" w:hAnsiTheme="minorHAnsi"/>
                <w:b/>
                <w:color w:val="FFFFFF" w:themeColor="background1"/>
              </w:rPr>
              <w:t>SIL</w:t>
            </w:r>
          </w:p>
        </w:tc>
        <w:tc>
          <w:tcPr>
            <w:tcW w:w="1077" w:type="pct"/>
            <w:shd w:val="clear" w:color="auto" w:fill="DEEAF6" w:themeFill="accent1" w:themeFillTint="33"/>
            <w:textDirection w:val="btLr"/>
            <w:vAlign w:val="center"/>
          </w:tcPr>
          <w:p w14:paraId="29CD01D9"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DEEAF6" w:themeFill="accent1" w:themeFillTint="33"/>
            <w:textDirection w:val="btLr"/>
            <w:vAlign w:val="center"/>
          </w:tcPr>
          <w:p w14:paraId="38CCB933"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0E9AB6D" w14:textId="77777777" w:rsidR="00B65568" w:rsidRPr="00205D5A" w:rsidRDefault="00B65568" w:rsidP="00081CEF">
            <w:pPr>
              <w:jc w:val="both"/>
              <w:rPr>
                <w:rFonts w:asciiTheme="minorHAnsi" w:hAnsiTheme="minorHAnsi"/>
              </w:rPr>
            </w:pPr>
          </w:p>
        </w:tc>
      </w:tr>
      <w:tr w:rsidR="00B65568" w:rsidRPr="00205D5A" w14:paraId="423EB629" w14:textId="77777777" w:rsidTr="00081CEF">
        <w:trPr>
          <w:cantSplit/>
          <w:trHeight w:val="397"/>
        </w:trPr>
        <w:tc>
          <w:tcPr>
            <w:tcW w:w="691" w:type="pct"/>
            <w:shd w:val="clear" w:color="auto" w:fill="D9D9D9" w:themeFill="background1" w:themeFillShade="D9"/>
            <w:vAlign w:val="center"/>
          </w:tcPr>
          <w:p w14:paraId="36B8EF45"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5B9BD5" w:themeFill="accent1"/>
            <w:vAlign w:val="center"/>
          </w:tcPr>
          <w:p w14:paraId="6FBFF6F1" w14:textId="522E462F" w:rsidR="00B65568" w:rsidRPr="00205D5A" w:rsidRDefault="00AC367F" w:rsidP="00081CEF">
            <w:pPr>
              <w:jc w:val="center"/>
              <w:rPr>
                <w:rFonts w:asciiTheme="minorHAnsi" w:hAnsiTheme="minorHAnsi"/>
                <w:b/>
                <w:color w:val="FFFFFF" w:themeColor="background1"/>
              </w:rPr>
            </w:pPr>
            <w:r w:rsidRPr="00205D5A">
              <w:rPr>
                <w:rFonts w:asciiTheme="minorHAnsi" w:hAnsiTheme="minorHAnsi"/>
                <w:b/>
                <w:color w:val="FFFFFF" w:themeColor="background1"/>
              </w:rPr>
              <w:t>60</w:t>
            </w:r>
          </w:p>
        </w:tc>
        <w:tc>
          <w:tcPr>
            <w:tcW w:w="1077" w:type="pct"/>
            <w:shd w:val="clear" w:color="auto" w:fill="DEEAF6" w:themeFill="accent1" w:themeFillTint="33"/>
            <w:vAlign w:val="center"/>
          </w:tcPr>
          <w:p w14:paraId="32716354" w14:textId="4FA0A88A" w:rsidR="00B65568" w:rsidRPr="00205D5A" w:rsidRDefault="00AC367F" w:rsidP="00081CEF">
            <w:pPr>
              <w:jc w:val="center"/>
              <w:rPr>
                <w:rFonts w:asciiTheme="minorHAnsi" w:hAnsiTheme="minorHAnsi"/>
              </w:rPr>
            </w:pPr>
            <w:r w:rsidRPr="00205D5A">
              <w:rPr>
                <w:rFonts w:asciiTheme="minorHAnsi" w:hAnsiTheme="minorHAnsi"/>
              </w:rPr>
              <w:t>30</w:t>
            </w:r>
          </w:p>
        </w:tc>
        <w:tc>
          <w:tcPr>
            <w:tcW w:w="1074" w:type="pct"/>
            <w:shd w:val="clear" w:color="auto" w:fill="DEEAF6" w:themeFill="accent1" w:themeFillTint="33"/>
            <w:vAlign w:val="center"/>
          </w:tcPr>
          <w:p w14:paraId="42FC5705" w14:textId="6CC0B0A8" w:rsidR="00B65568" w:rsidRPr="00205D5A" w:rsidRDefault="00AC367F" w:rsidP="00081CEF">
            <w:pPr>
              <w:jc w:val="center"/>
              <w:rPr>
                <w:rFonts w:asciiTheme="minorHAnsi" w:hAnsiTheme="minorHAnsi"/>
              </w:rPr>
            </w:pPr>
            <w:r w:rsidRPr="00205D5A">
              <w:rPr>
                <w:rFonts w:asciiTheme="minorHAnsi" w:hAnsiTheme="minorHAnsi"/>
              </w:rPr>
              <w:t>30</w:t>
            </w:r>
          </w:p>
        </w:tc>
        <w:tc>
          <w:tcPr>
            <w:tcW w:w="1003" w:type="pct"/>
            <w:gridSpan w:val="2"/>
            <w:vAlign w:val="center"/>
          </w:tcPr>
          <w:p w14:paraId="65A33BEC" w14:textId="161BECB9" w:rsidR="00B65568" w:rsidRPr="00205D5A" w:rsidRDefault="00AC367F" w:rsidP="00081CEF">
            <w:pPr>
              <w:jc w:val="center"/>
              <w:rPr>
                <w:rFonts w:asciiTheme="minorHAnsi" w:hAnsiTheme="minorHAnsi"/>
                <w:b/>
              </w:rPr>
            </w:pPr>
            <w:r w:rsidRPr="00205D5A">
              <w:rPr>
                <w:rFonts w:asciiTheme="minorHAnsi" w:hAnsiTheme="minorHAnsi"/>
                <w:b/>
              </w:rPr>
              <w:t>120</w:t>
            </w:r>
          </w:p>
        </w:tc>
      </w:tr>
    </w:tbl>
    <w:p w14:paraId="2273FD1F" w14:textId="77777777" w:rsidR="00B65568" w:rsidRPr="00205D5A" w:rsidRDefault="00B65568" w:rsidP="008B2B03">
      <w:pPr>
        <w:rPr>
          <w:rFonts w:asciiTheme="minorHAnsi" w:eastAsiaTheme="majorEastAsia" w:hAnsiTheme="minorHAnsi"/>
        </w:rPr>
      </w:pPr>
    </w:p>
    <w:p w14:paraId="3BD6089E"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0079BBD9" w14:textId="77777777" w:rsidTr="004C2763">
        <w:tc>
          <w:tcPr>
            <w:tcW w:w="5000" w:type="pct"/>
          </w:tcPr>
          <w:p w14:paraId="1D157276"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4987F974" w14:textId="2AF792B2" w:rsidR="00030745" w:rsidRPr="00205D5A" w:rsidRDefault="00211135" w:rsidP="00156EEB">
            <w:pPr>
              <w:pStyle w:val="H2020Standard"/>
              <w:rPr>
                <w:rFonts w:asciiTheme="minorHAnsi" w:hAnsiTheme="minorHAnsi"/>
                <w:lang w:val="en-US"/>
              </w:rPr>
            </w:pPr>
            <w:r w:rsidRPr="00205D5A">
              <w:rPr>
                <w:rFonts w:asciiTheme="minorHAnsi" w:hAnsiTheme="minorHAnsi"/>
                <w:lang w:val="en-US"/>
              </w:rPr>
              <w:t xml:space="preserve">Deliver the </w:t>
            </w:r>
            <w:r w:rsidR="00903BEB" w:rsidRPr="00205D5A">
              <w:rPr>
                <w:rFonts w:asciiTheme="minorHAnsi" w:hAnsiTheme="minorHAnsi"/>
                <w:lang w:val="en-US"/>
              </w:rPr>
              <w:t>SCP</w:t>
            </w:r>
            <w:r w:rsidRPr="00205D5A">
              <w:rPr>
                <w:rFonts w:asciiTheme="minorHAnsi" w:hAnsiTheme="minorHAnsi"/>
                <w:lang w:val="en-US"/>
              </w:rPr>
              <w:t xml:space="preserve"> </w:t>
            </w:r>
            <w:r w:rsidR="00903BEB" w:rsidRPr="00205D5A">
              <w:rPr>
                <w:rFonts w:asciiTheme="minorHAnsi" w:hAnsiTheme="minorHAnsi"/>
                <w:lang w:val="en-US"/>
              </w:rPr>
              <w:t>platform</w:t>
            </w:r>
            <w:r w:rsidR="00D877A8" w:rsidRPr="00205D5A">
              <w:rPr>
                <w:rFonts w:asciiTheme="minorHAnsi" w:hAnsiTheme="minorHAnsi"/>
                <w:lang w:val="en-US"/>
              </w:rPr>
              <w:t xml:space="preserve"> and SCP pilot applications</w:t>
            </w:r>
            <w:r w:rsidRPr="00205D5A">
              <w:rPr>
                <w:rFonts w:asciiTheme="minorHAnsi" w:hAnsiTheme="minorHAnsi"/>
                <w:lang w:val="en-US"/>
              </w:rPr>
              <w:t xml:space="preserve">. The delivery phase is managed through task 1.2, both for </w:t>
            </w:r>
            <w:r w:rsidRPr="00205D5A">
              <w:rPr>
                <w:rFonts w:asciiTheme="minorHAnsi" w:hAnsiTheme="minorHAnsi"/>
                <w:i/>
                <w:lang w:val="en-US"/>
              </w:rPr>
              <w:t>the</w:t>
            </w:r>
            <w:r w:rsidRPr="00205D5A">
              <w:rPr>
                <w:rFonts w:asciiTheme="minorHAnsi" w:hAnsiTheme="minorHAnsi"/>
                <w:lang w:val="en-US"/>
              </w:rPr>
              <w:t xml:space="preserve"> successive releases and the updates linked to the results of the validation results coming out of WP4. It is important that task 1.2 will also manage the changes that could be brought to the system blue-print. This means that WP2 </w:t>
            </w:r>
            <w:r w:rsidR="00D877A8" w:rsidRPr="00205D5A">
              <w:rPr>
                <w:rFonts w:asciiTheme="minorHAnsi" w:hAnsiTheme="minorHAnsi"/>
                <w:lang w:val="en-US"/>
              </w:rPr>
              <w:t>provides</w:t>
            </w:r>
            <w:r w:rsidRPr="00205D5A">
              <w:rPr>
                <w:rFonts w:asciiTheme="minorHAnsi" w:hAnsiTheme="minorHAnsi"/>
                <w:lang w:val="en-US"/>
              </w:rPr>
              <w:t xml:space="preserve"> the initial blue-print, while task 1.2 will manage the product backlog and full development life-cycle done within WP3. </w:t>
            </w:r>
            <w:r w:rsidR="00156EEB" w:rsidRPr="00205D5A">
              <w:rPr>
                <w:rFonts w:asciiTheme="minorHAnsi" w:hAnsiTheme="minorHAnsi"/>
                <w:lang w:val="en-US"/>
              </w:rPr>
              <w:t>The</w:t>
            </w:r>
            <w:r w:rsidRPr="00205D5A">
              <w:rPr>
                <w:rFonts w:asciiTheme="minorHAnsi" w:hAnsiTheme="minorHAnsi"/>
                <w:lang w:val="en-US"/>
              </w:rPr>
              <w:t xml:space="preserve"> task includes both </w:t>
            </w:r>
            <w:r w:rsidR="00D877A8" w:rsidRPr="00205D5A">
              <w:rPr>
                <w:rFonts w:asciiTheme="minorHAnsi" w:hAnsiTheme="minorHAnsi"/>
                <w:lang w:val="en-US"/>
              </w:rPr>
              <w:t>the secure container platform (driven by SIL) and the pilot applications running on top of the platform (driven by SYNC and EXUS)</w:t>
            </w:r>
            <w:r w:rsidRPr="00205D5A">
              <w:rPr>
                <w:rFonts w:asciiTheme="minorHAnsi" w:hAnsiTheme="minorHAnsi"/>
                <w:lang w:val="en-US"/>
              </w:rPr>
              <w:t>.</w:t>
            </w:r>
          </w:p>
        </w:tc>
      </w:tr>
    </w:tbl>
    <w:p w14:paraId="59282C1A"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1A7DA4D0" w14:textId="77777777" w:rsidTr="004C2763">
        <w:tc>
          <w:tcPr>
            <w:tcW w:w="5000" w:type="pct"/>
          </w:tcPr>
          <w:p w14:paraId="7530CB18" w14:textId="77777777"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61949155" w14:textId="78ACC166" w:rsidR="00030745" w:rsidRPr="00205D5A" w:rsidRDefault="00030745" w:rsidP="008B2B03">
            <w:pPr>
              <w:spacing w:before="60" w:after="60"/>
              <w:rPr>
                <w:rFonts w:asciiTheme="minorHAnsi" w:hAnsiTheme="minorHAnsi"/>
                <w:b/>
                <w:sz w:val="22"/>
                <w:szCs w:val="22"/>
              </w:rPr>
            </w:pPr>
            <w:r w:rsidRPr="00205D5A">
              <w:rPr>
                <w:rFonts w:asciiTheme="minorHAnsi" w:hAnsiTheme="minorHAnsi"/>
                <w:b/>
                <w:sz w:val="22"/>
                <w:szCs w:val="22"/>
              </w:rPr>
              <w:t xml:space="preserve">Task 3.1: </w:t>
            </w:r>
            <w:r w:rsidR="00156EEB" w:rsidRPr="00205D5A">
              <w:rPr>
                <w:rFonts w:asciiTheme="minorHAnsi" w:hAnsiTheme="minorHAnsi"/>
                <w:b/>
                <w:sz w:val="22"/>
                <w:szCs w:val="22"/>
              </w:rPr>
              <w:t>Secure container platform delivery</w:t>
            </w:r>
            <w:r w:rsidRPr="00205D5A">
              <w:rPr>
                <w:rFonts w:asciiTheme="minorHAnsi" w:hAnsiTheme="minorHAnsi"/>
                <w:b/>
                <w:sz w:val="22"/>
                <w:szCs w:val="22"/>
              </w:rPr>
              <w:t xml:space="preserve"> </w:t>
            </w:r>
            <w:r w:rsidR="00156EEB" w:rsidRPr="00205D5A">
              <w:rPr>
                <w:rFonts w:asciiTheme="minorHAnsi" w:hAnsiTheme="minorHAnsi"/>
                <w:i/>
                <w:sz w:val="22"/>
                <w:szCs w:val="22"/>
              </w:rPr>
              <w:t xml:space="preserve">(Months: </w:t>
            </w:r>
            <w:r w:rsidR="00156EEB" w:rsidRPr="00205D5A">
              <w:rPr>
                <w:rFonts w:asciiTheme="minorHAnsi" w:hAnsiTheme="minorHAnsi"/>
                <w:b/>
                <w:i/>
                <w:sz w:val="22"/>
                <w:szCs w:val="22"/>
              </w:rPr>
              <w:t xml:space="preserve">M1-M30 </w:t>
            </w:r>
            <w:r w:rsidR="00156EEB" w:rsidRPr="00205D5A">
              <w:rPr>
                <w:rFonts w:asciiTheme="minorHAnsi" w:hAnsiTheme="minorHAnsi"/>
                <w:i/>
                <w:sz w:val="22"/>
                <w:szCs w:val="22"/>
              </w:rPr>
              <w:t xml:space="preserve">/ Partners: </w:t>
            </w:r>
            <w:r w:rsidR="00156EEB" w:rsidRPr="00205D5A">
              <w:rPr>
                <w:rFonts w:asciiTheme="minorHAnsi" w:hAnsiTheme="minorHAnsi"/>
                <w:b/>
                <w:i/>
                <w:sz w:val="22"/>
                <w:szCs w:val="22"/>
              </w:rPr>
              <w:t>SIL (task leader), all)</w:t>
            </w:r>
          </w:p>
          <w:p w14:paraId="1B985029" w14:textId="3BD04A5B" w:rsidR="00030745" w:rsidRPr="00205D5A" w:rsidRDefault="00156EEB" w:rsidP="008B2B03">
            <w:pPr>
              <w:pStyle w:val="H2020Standard"/>
              <w:rPr>
                <w:rFonts w:asciiTheme="minorHAnsi" w:hAnsiTheme="minorHAnsi"/>
                <w:lang w:val="en-US"/>
              </w:rPr>
            </w:pPr>
            <w:r w:rsidRPr="00205D5A">
              <w:rPr>
                <w:rFonts w:asciiTheme="minorHAnsi" w:hAnsiTheme="minorHAnsi"/>
                <w:lang w:val="en-US"/>
              </w:rPr>
              <w:t>The objective of this task is to improve the TRL of the existing container platform TRL3 to at least TRL7</w:t>
            </w:r>
            <w:r w:rsidR="00030745" w:rsidRPr="00205D5A">
              <w:rPr>
                <w:rFonts w:asciiTheme="minorHAnsi" w:hAnsiTheme="minorHAnsi"/>
                <w:lang w:val="en-US"/>
              </w:rPr>
              <w:t xml:space="preserve">. </w:t>
            </w:r>
            <w:r w:rsidRPr="00205D5A">
              <w:rPr>
                <w:rFonts w:asciiTheme="minorHAnsi" w:hAnsiTheme="minorHAnsi"/>
                <w:lang w:val="en-US"/>
              </w:rPr>
              <w:t xml:space="preserve">This task </w:t>
            </w:r>
            <w:r w:rsidR="007F69E0" w:rsidRPr="00205D5A">
              <w:rPr>
                <w:rFonts w:asciiTheme="minorHAnsi" w:hAnsiTheme="minorHAnsi"/>
                <w:lang w:val="en-US"/>
              </w:rPr>
              <w:t xml:space="preserve">will be driven by SIL and will increase the TRL with the help of SYNC and EXUS. In particular, SYNC and EXUS will in particular provide instant feedback on any </w:t>
            </w:r>
            <w:r w:rsidR="00B12757" w:rsidRPr="00205D5A">
              <w:rPr>
                <w:rFonts w:asciiTheme="minorHAnsi" w:hAnsiTheme="minorHAnsi"/>
                <w:lang w:val="en-US"/>
              </w:rPr>
              <w:t xml:space="preserve">development </w:t>
            </w:r>
            <w:r w:rsidR="007F69E0" w:rsidRPr="00205D5A">
              <w:rPr>
                <w:rFonts w:asciiTheme="minorHAnsi" w:hAnsiTheme="minorHAnsi"/>
                <w:lang w:val="en-US"/>
              </w:rPr>
              <w:t>decision</w:t>
            </w:r>
            <w:r w:rsidR="00B12757" w:rsidRPr="00205D5A">
              <w:rPr>
                <w:rFonts w:asciiTheme="minorHAnsi" w:hAnsiTheme="minorHAnsi"/>
                <w:lang w:val="en-US"/>
              </w:rPr>
              <w:t>s and providing</w:t>
            </w:r>
            <w:r w:rsidR="007F69E0" w:rsidRPr="00205D5A">
              <w:rPr>
                <w:rFonts w:asciiTheme="minorHAnsi" w:hAnsiTheme="minorHAnsi"/>
                <w:lang w:val="en-US"/>
              </w:rPr>
              <w:t xml:space="preserve"> </w:t>
            </w:r>
            <w:r w:rsidR="00B12757" w:rsidRPr="00205D5A">
              <w:rPr>
                <w:rFonts w:asciiTheme="minorHAnsi" w:hAnsiTheme="minorHAnsi"/>
                <w:lang w:val="en-US"/>
              </w:rPr>
              <w:t xml:space="preserve">input regarding the </w:t>
            </w:r>
            <w:r w:rsidR="007F69E0" w:rsidRPr="00205D5A">
              <w:rPr>
                <w:rFonts w:asciiTheme="minorHAnsi" w:hAnsiTheme="minorHAnsi"/>
                <w:lang w:val="en-US"/>
              </w:rPr>
              <w:t xml:space="preserve">priorities of the product and </w:t>
            </w:r>
            <w:r w:rsidR="00B12757" w:rsidRPr="00205D5A">
              <w:rPr>
                <w:rFonts w:asciiTheme="minorHAnsi" w:hAnsiTheme="minorHAnsi"/>
                <w:lang w:val="en-US"/>
              </w:rPr>
              <w:t>sprint</w:t>
            </w:r>
            <w:r w:rsidR="007F69E0" w:rsidRPr="00205D5A">
              <w:rPr>
                <w:rFonts w:asciiTheme="minorHAnsi" w:hAnsiTheme="minorHAnsi"/>
                <w:lang w:val="en-US"/>
              </w:rPr>
              <w:t xml:space="preserve"> backlogs used in</w:t>
            </w:r>
            <w:r w:rsidR="00B12757" w:rsidRPr="00205D5A">
              <w:rPr>
                <w:rFonts w:asciiTheme="minorHAnsi" w:hAnsiTheme="minorHAnsi"/>
                <w:lang w:val="en-US"/>
              </w:rPr>
              <w:t xml:space="preserve"> delivering the platform.</w:t>
            </w:r>
            <w:r w:rsidR="007F69E0" w:rsidRPr="00205D5A">
              <w:rPr>
                <w:rFonts w:asciiTheme="minorHAnsi" w:hAnsiTheme="minorHAnsi"/>
                <w:lang w:val="en-US"/>
              </w:rPr>
              <w:t xml:space="preserve">  </w:t>
            </w:r>
            <w:r w:rsidR="004234C3" w:rsidRPr="00205D5A">
              <w:rPr>
                <w:rFonts w:asciiTheme="minorHAnsi" w:hAnsiTheme="minorHAnsi"/>
                <w:lang w:val="en-US"/>
              </w:rPr>
              <w:t>This task will</w:t>
            </w:r>
            <w:r w:rsidR="00B12757" w:rsidRPr="00205D5A">
              <w:rPr>
                <w:rFonts w:asciiTheme="minorHAnsi" w:hAnsiTheme="minorHAnsi"/>
                <w:lang w:val="en-US"/>
              </w:rPr>
              <w:t xml:space="preserve"> </w:t>
            </w:r>
            <w:r w:rsidR="00914D71" w:rsidRPr="00205D5A">
              <w:rPr>
                <w:rFonts w:asciiTheme="minorHAnsi" w:hAnsiTheme="minorHAnsi"/>
                <w:lang w:val="en-US"/>
              </w:rPr>
              <w:t xml:space="preserve">start </w:t>
            </w:r>
            <w:r w:rsidR="004742AB" w:rsidRPr="00205D5A">
              <w:rPr>
                <w:rFonts w:asciiTheme="minorHAnsi" w:hAnsiTheme="minorHAnsi"/>
                <w:lang w:val="en-US"/>
              </w:rPr>
              <w:t>already in M1</w:t>
            </w:r>
            <w:r w:rsidR="00914D71" w:rsidRPr="00205D5A">
              <w:rPr>
                <w:rFonts w:asciiTheme="minorHAnsi" w:hAnsiTheme="minorHAnsi"/>
                <w:lang w:val="en-US"/>
              </w:rPr>
              <w:t xml:space="preserve"> </w:t>
            </w:r>
            <w:r w:rsidR="004234C3" w:rsidRPr="00205D5A">
              <w:rPr>
                <w:rFonts w:asciiTheme="minorHAnsi" w:hAnsiTheme="minorHAnsi"/>
                <w:lang w:val="en-US"/>
              </w:rPr>
              <w:t xml:space="preserve">to increase the stability of the </w:t>
            </w:r>
            <w:r w:rsidR="008918BF" w:rsidRPr="00205D5A">
              <w:rPr>
                <w:rFonts w:asciiTheme="minorHAnsi" w:hAnsiTheme="minorHAnsi"/>
                <w:lang w:val="en-US"/>
              </w:rPr>
              <w:t xml:space="preserve">existing </w:t>
            </w:r>
            <w:r w:rsidR="004234C3" w:rsidRPr="00205D5A">
              <w:rPr>
                <w:rFonts w:asciiTheme="minorHAnsi" w:hAnsiTheme="minorHAnsi"/>
                <w:lang w:val="en-US"/>
              </w:rPr>
              <w:t>platform</w:t>
            </w:r>
            <w:r w:rsidR="008918BF" w:rsidRPr="00205D5A">
              <w:rPr>
                <w:rFonts w:asciiTheme="minorHAnsi" w:hAnsiTheme="minorHAnsi"/>
                <w:lang w:val="en-US"/>
              </w:rPr>
              <w:t xml:space="preserve"> </w:t>
            </w:r>
            <w:r w:rsidR="004742AB" w:rsidRPr="00205D5A">
              <w:rPr>
                <w:rFonts w:asciiTheme="minorHAnsi" w:hAnsiTheme="minorHAnsi"/>
                <w:lang w:val="en-US"/>
              </w:rPr>
              <w:t>– which is needed for starting the</w:t>
            </w:r>
            <w:r w:rsidR="008918BF" w:rsidRPr="00205D5A">
              <w:rPr>
                <w:rFonts w:asciiTheme="minorHAnsi" w:hAnsiTheme="minorHAnsi"/>
                <w:lang w:val="en-US"/>
              </w:rPr>
              <w:t xml:space="preserve"> </w:t>
            </w:r>
            <w:r w:rsidR="004742AB" w:rsidRPr="00205D5A">
              <w:rPr>
                <w:rFonts w:asciiTheme="minorHAnsi" w:hAnsiTheme="minorHAnsi"/>
                <w:lang w:val="en-US"/>
              </w:rPr>
              <w:t>delivery</w:t>
            </w:r>
            <w:r w:rsidR="008918BF" w:rsidRPr="00205D5A">
              <w:rPr>
                <w:rFonts w:asciiTheme="minorHAnsi" w:hAnsiTheme="minorHAnsi"/>
                <w:lang w:val="en-US"/>
              </w:rPr>
              <w:t xml:space="preserve"> of the pilot applications</w:t>
            </w:r>
            <w:r w:rsidR="00E50CF1" w:rsidRPr="00205D5A">
              <w:rPr>
                <w:rFonts w:asciiTheme="minorHAnsi" w:hAnsiTheme="minorHAnsi"/>
                <w:lang w:val="en-US"/>
              </w:rPr>
              <w:t>.</w:t>
            </w:r>
            <w:r w:rsidR="008918BF" w:rsidRPr="00205D5A">
              <w:rPr>
                <w:rFonts w:asciiTheme="minorHAnsi" w:hAnsiTheme="minorHAnsi"/>
                <w:lang w:val="en-US"/>
              </w:rPr>
              <w:t xml:space="preserve"> As soon as the product backlog is defined (in WP2), this task will also </w:t>
            </w:r>
            <w:r w:rsidR="004742AB" w:rsidRPr="00205D5A">
              <w:rPr>
                <w:rFonts w:asciiTheme="minorHAnsi" w:hAnsiTheme="minorHAnsi"/>
                <w:lang w:val="en-US"/>
              </w:rPr>
              <w:t xml:space="preserve">start </w:t>
            </w:r>
            <w:r w:rsidR="008918BF" w:rsidRPr="00205D5A">
              <w:rPr>
                <w:rFonts w:asciiTheme="minorHAnsi" w:hAnsiTheme="minorHAnsi"/>
                <w:lang w:val="en-US"/>
              </w:rPr>
              <w:t xml:space="preserve">develop </w:t>
            </w:r>
            <w:r w:rsidR="004742AB" w:rsidRPr="00205D5A">
              <w:rPr>
                <w:rFonts w:asciiTheme="minorHAnsi" w:hAnsiTheme="minorHAnsi"/>
                <w:lang w:val="en-US"/>
              </w:rPr>
              <w:t xml:space="preserve">or modify features based on the decisions made in WP2. </w:t>
            </w:r>
            <w:r w:rsidR="008918BF" w:rsidRPr="00205D5A">
              <w:rPr>
                <w:rFonts w:asciiTheme="minorHAnsi" w:hAnsiTheme="minorHAnsi"/>
                <w:lang w:val="en-US"/>
              </w:rPr>
              <w:t xml:space="preserve"> </w:t>
            </w:r>
            <w:r w:rsidR="00914D71" w:rsidRPr="00205D5A">
              <w:rPr>
                <w:rFonts w:asciiTheme="minorHAnsi" w:hAnsiTheme="minorHAnsi"/>
                <w:lang w:val="en-US"/>
              </w:rPr>
              <w:t xml:space="preserve"> </w:t>
            </w:r>
            <w:r w:rsidR="00B12757" w:rsidRPr="00205D5A">
              <w:rPr>
                <w:rFonts w:asciiTheme="minorHAnsi" w:hAnsiTheme="minorHAnsi"/>
                <w:lang w:val="en-US"/>
              </w:rPr>
              <w:t xml:space="preserve"> </w:t>
            </w:r>
            <w:r w:rsidR="007F69E0" w:rsidRPr="00205D5A">
              <w:rPr>
                <w:rFonts w:asciiTheme="minorHAnsi" w:hAnsiTheme="minorHAnsi"/>
                <w:lang w:val="en-US"/>
              </w:rPr>
              <w:t xml:space="preserve">  </w:t>
            </w:r>
          </w:p>
          <w:p w14:paraId="428E4258" w14:textId="717EBAE4" w:rsidR="004234C3" w:rsidRPr="00205D5A" w:rsidRDefault="004234C3" w:rsidP="004234C3">
            <w:pPr>
              <w:spacing w:before="60" w:after="60"/>
              <w:rPr>
                <w:rFonts w:asciiTheme="minorHAnsi" w:hAnsiTheme="minorHAnsi"/>
                <w:b/>
                <w:sz w:val="22"/>
                <w:szCs w:val="22"/>
              </w:rPr>
            </w:pPr>
            <w:r w:rsidRPr="00205D5A">
              <w:rPr>
                <w:rFonts w:asciiTheme="minorHAnsi" w:hAnsiTheme="minorHAnsi"/>
                <w:b/>
                <w:sz w:val="22"/>
                <w:szCs w:val="22"/>
              </w:rPr>
              <w:t xml:space="preserve">Task 3.2: Secure pilot application </w:t>
            </w:r>
            <w:proofErr w:type="spellStart"/>
            <w:r w:rsidR="00BB5873" w:rsidRPr="00205D5A">
              <w:rPr>
                <w:rFonts w:asciiTheme="minorHAnsi" w:hAnsiTheme="minorHAnsi"/>
                <w:b/>
                <w:sz w:val="22"/>
                <w:szCs w:val="22"/>
              </w:rPr>
              <w:t>S</w:t>
            </w:r>
            <w:r w:rsidR="00401403" w:rsidRPr="00205D5A">
              <w:rPr>
                <w:rFonts w:asciiTheme="minorHAnsi" w:hAnsiTheme="minorHAnsi"/>
                <w:b/>
                <w:sz w:val="22"/>
                <w:szCs w:val="22"/>
              </w:rPr>
              <w:t>t</w:t>
            </w:r>
            <w:r w:rsidR="00A04561" w:rsidRPr="00205D5A">
              <w:rPr>
                <w:rFonts w:asciiTheme="minorHAnsi" w:hAnsiTheme="minorHAnsi"/>
                <w:b/>
                <w:sz w:val="22"/>
                <w:szCs w:val="22"/>
              </w:rPr>
              <w:t>reamLog</w:t>
            </w:r>
            <w:proofErr w:type="spellEnd"/>
            <w:r w:rsidRPr="00205D5A">
              <w:rPr>
                <w:rFonts w:asciiTheme="minorHAnsi" w:hAnsiTheme="minorHAnsi"/>
                <w:b/>
                <w:sz w:val="22"/>
                <w:szCs w:val="22"/>
              </w:rPr>
              <w:t xml:space="preserve"> </w:t>
            </w:r>
            <w:r w:rsidRPr="00205D5A">
              <w:rPr>
                <w:rFonts w:asciiTheme="minorHAnsi" w:hAnsiTheme="minorHAnsi"/>
                <w:i/>
                <w:sz w:val="22"/>
                <w:szCs w:val="22"/>
              </w:rPr>
              <w:t xml:space="preserve">(Months: </w:t>
            </w:r>
            <w:r w:rsidRPr="00205D5A">
              <w:rPr>
                <w:rFonts w:asciiTheme="minorHAnsi" w:hAnsiTheme="minorHAnsi"/>
                <w:b/>
                <w:i/>
                <w:sz w:val="22"/>
                <w:szCs w:val="22"/>
              </w:rPr>
              <w:t xml:space="preserve">M6-M30 </w:t>
            </w:r>
            <w:r w:rsidRPr="00205D5A">
              <w:rPr>
                <w:rFonts w:asciiTheme="minorHAnsi" w:hAnsiTheme="minorHAnsi"/>
                <w:i/>
                <w:sz w:val="22"/>
                <w:szCs w:val="22"/>
              </w:rPr>
              <w:t xml:space="preserve">/ Partners: </w:t>
            </w:r>
            <w:r w:rsidR="004742AB" w:rsidRPr="00205D5A">
              <w:rPr>
                <w:rFonts w:asciiTheme="minorHAnsi" w:hAnsiTheme="minorHAnsi"/>
                <w:b/>
                <w:i/>
                <w:sz w:val="22"/>
                <w:szCs w:val="22"/>
              </w:rPr>
              <w:t>SYNC</w:t>
            </w:r>
            <w:r w:rsidRPr="00205D5A">
              <w:rPr>
                <w:rFonts w:asciiTheme="minorHAnsi" w:hAnsiTheme="minorHAnsi"/>
                <w:b/>
                <w:i/>
                <w:sz w:val="22"/>
                <w:szCs w:val="22"/>
              </w:rPr>
              <w:t xml:space="preserve"> (task leader), all)</w:t>
            </w:r>
          </w:p>
          <w:p w14:paraId="72FBD7AF" w14:textId="25D4C3B3" w:rsidR="004234C3" w:rsidRPr="00205D5A" w:rsidRDefault="004234C3" w:rsidP="008B2B03">
            <w:pPr>
              <w:pStyle w:val="H2020Standard"/>
              <w:rPr>
                <w:rFonts w:asciiTheme="minorHAnsi" w:hAnsiTheme="minorHAnsi"/>
                <w:lang w:val="en-US"/>
              </w:rPr>
            </w:pPr>
            <w:bookmarkStart w:id="70" w:name="OLE_LINK3"/>
            <w:bookmarkStart w:id="71" w:name="OLE_LINK4"/>
            <w:r w:rsidRPr="00205D5A">
              <w:rPr>
                <w:rFonts w:asciiTheme="minorHAnsi" w:hAnsiTheme="minorHAnsi"/>
                <w:lang w:val="en-US"/>
              </w:rPr>
              <w:t>The objective of this task is</w:t>
            </w:r>
            <w:r w:rsidR="00A04561" w:rsidRPr="00205D5A">
              <w:rPr>
                <w:rFonts w:asciiTheme="minorHAnsi" w:hAnsiTheme="minorHAnsi"/>
                <w:lang w:val="en-US"/>
              </w:rPr>
              <w:t xml:space="preserve"> to adapt and extend the </w:t>
            </w:r>
            <w:proofErr w:type="spellStart"/>
            <w:r w:rsidR="00A04561" w:rsidRPr="00205D5A">
              <w:rPr>
                <w:rFonts w:asciiTheme="minorHAnsi" w:hAnsiTheme="minorHAnsi"/>
                <w:lang w:val="en-US"/>
              </w:rPr>
              <w:t>St</w:t>
            </w:r>
            <w:r w:rsidR="00401403" w:rsidRPr="00205D5A">
              <w:rPr>
                <w:rFonts w:asciiTheme="minorHAnsi" w:hAnsiTheme="minorHAnsi"/>
                <w:lang w:val="en-US"/>
              </w:rPr>
              <w:t>r</w:t>
            </w:r>
            <w:r w:rsidR="00A04561" w:rsidRPr="00205D5A">
              <w:rPr>
                <w:rFonts w:asciiTheme="minorHAnsi" w:hAnsiTheme="minorHAnsi"/>
                <w:lang w:val="en-US"/>
              </w:rPr>
              <w:t>eamLog</w:t>
            </w:r>
            <w:proofErr w:type="spellEnd"/>
            <w:r w:rsidR="00A04561" w:rsidRPr="00205D5A">
              <w:rPr>
                <w:rFonts w:asciiTheme="minorHAnsi" w:hAnsiTheme="minorHAnsi"/>
                <w:lang w:val="en-US"/>
              </w:rPr>
              <w:t xml:space="preserve"> flagship application of SYNC to </w:t>
            </w:r>
            <w:r w:rsidR="008E40DD" w:rsidRPr="00205D5A">
              <w:rPr>
                <w:rFonts w:asciiTheme="minorHAnsi" w:hAnsiTheme="minorHAnsi"/>
                <w:lang w:val="en-US"/>
              </w:rPr>
              <w:t>run this</w:t>
            </w:r>
            <w:r w:rsidR="00A04561" w:rsidRPr="00205D5A">
              <w:rPr>
                <w:rFonts w:asciiTheme="minorHAnsi" w:hAnsiTheme="minorHAnsi"/>
                <w:lang w:val="en-US"/>
              </w:rPr>
              <w:t xml:space="preserve"> </w:t>
            </w:r>
            <w:r w:rsidR="008E40DD" w:rsidRPr="00205D5A">
              <w:rPr>
                <w:rFonts w:asciiTheme="minorHAnsi" w:hAnsiTheme="minorHAnsi"/>
                <w:lang w:val="en-US"/>
              </w:rPr>
              <w:t>on top of the</w:t>
            </w:r>
            <w:r w:rsidR="00A04561" w:rsidRPr="00205D5A">
              <w:rPr>
                <w:rFonts w:asciiTheme="minorHAnsi" w:hAnsiTheme="minorHAnsi"/>
                <w:lang w:val="en-US"/>
              </w:rPr>
              <w:t xml:space="preserve"> </w:t>
            </w:r>
            <w:r w:rsidR="008E40DD" w:rsidRPr="00205D5A">
              <w:rPr>
                <w:rFonts w:asciiTheme="minorHAnsi" w:hAnsiTheme="minorHAnsi"/>
                <w:lang w:val="en-US"/>
              </w:rPr>
              <w:t>SCP platform</w:t>
            </w:r>
            <w:r w:rsidRPr="00205D5A">
              <w:rPr>
                <w:rFonts w:asciiTheme="minorHAnsi" w:hAnsiTheme="minorHAnsi"/>
                <w:lang w:val="en-US"/>
              </w:rPr>
              <w:t>.</w:t>
            </w:r>
            <w:r w:rsidR="00961C9E" w:rsidRPr="00205D5A">
              <w:rPr>
                <w:rFonts w:asciiTheme="minorHAnsi" w:hAnsiTheme="minorHAnsi"/>
                <w:lang w:val="en-US"/>
              </w:rPr>
              <w:t xml:space="preserve"> The product backlog </w:t>
            </w:r>
            <w:r w:rsidR="00BB5873" w:rsidRPr="00205D5A">
              <w:rPr>
                <w:rFonts w:asciiTheme="minorHAnsi" w:hAnsiTheme="minorHAnsi"/>
                <w:lang w:val="en-US"/>
              </w:rPr>
              <w:t xml:space="preserve">of the </w:t>
            </w:r>
            <w:proofErr w:type="spellStart"/>
            <w:r w:rsidR="00BB5873" w:rsidRPr="00205D5A">
              <w:rPr>
                <w:rFonts w:asciiTheme="minorHAnsi" w:hAnsiTheme="minorHAnsi"/>
                <w:lang w:val="en-US"/>
              </w:rPr>
              <w:t>adapation</w:t>
            </w:r>
            <w:proofErr w:type="spellEnd"/>
            <w:r w:rsidR="00BB5873" w:rsidRPr="00205D5A">
              <w:rPr>
                <w:rFonts w:asciiTheme="minorHAnsi" w:hAnsiTheme="minorHAnsi"/>
                <w:lang w:val="en-US"/>
              </w:rPr>
              <w:t xml:space="preserve"> of </w:t>
            </w:r>
            <w:proofErr w:type="spellStart"/>
            <w:r w:rsidR="00BB5873" w:rsidRPr="00205D5A">
              <w:rPr>
                <w:rFonts w:asciiTheme="minorHAnsi" w:hAnsiTheme="minorHAnsi"/>
                <w:lang w:val="en-US"/>
              </w:rPr>
              <w:t>StreamLog</w:t>
            </w:r>
            <w:r w:rsidR="00961C9E" w:rsidRPr="00205D5A">
              <w:rPr>
                <w:rFonts w:asciiTheme="minorHAnsi" w:hAnsiTheme="minorHAnsi"/>
                <w:lang w:val="en-US"/>
              </w:rPr>
              <w:t>is</w:t>
            </w:r>
            <w:proofErr w:type="spellEnd"/>
            <w:r w:rsidR="00961C9E" w:rsidRPr="00205D5A">
              <w:rPr>
                <w:rFonts w:asciiTheme="minorHAnsi" w:hAnsiTheme="minorHAnsi"/>
                <w:lang w:val="en-US"/>
              </w:rPr>
              <w:t xml:space="preserve"> defined in WP2. The selection of the sprint backlog and the update of the product backlog is driven by Task </w:t>
            </w:r>
            <w:r w:rsidR="006D639A" w:rsidRPr="00205D5A">
              <w:rPr>
                <w:rFonts w:asciiTheme="minorHAnsi" w:hAnsiTheme="minorHAnsi"/>
                <w:lang w:val="en-US"/>
              </w:rPr>
              <w:t xml:space="preserve">T1.2. This task is driven by SYNC. Partners SIL and EXUS </w:t>
            </w:r>
            <w:r w:rsidR="00A52C1C" w:rsidRPr="00205D5A">
              <w:rPr>
                <w:rFonts w:asciiTheme="minorHAnsi" w:hAnsiTheme="minorHAnsi"/>
                <w:lang w:val="en-US"/>
              </w:rPr>
              <w:t>provide</w:t>
            </w:r>
            <w:r w:rsidR="006D639A" w:rsidRPr="00205D5A">
              <w:rPr>
                <w:rFonts w:asciiTheme="minorHAnsi" w:hAnsiTheme="minorHAnsi"/>
                <w:lang w:val="en-US"/>
              </w:rPr>
              <w:t xml:space="preserve"> instant feedback </w:t>
            </w:r>
            <w:r w:rsidR="00A52C1C" w:rsidRPr="00205D5A">
              <w:rPr>
                <w:rFonts w:asciiTheme="minorHAnsi" w:hAnsiTheme="minorHAnsi"/>
                <w:lang w:val="en-US"/>
              </w:rPr>
              <w:t>regarding any development</w:t>
            </w:r>
            <w:r w:rsidR="006D639A" w:rsidRPr="00205D5A">
              <w:rPr>
                <w:rFonts w:asciiTheme="minorHAnsi" w:hAnsiTheme="minorHAnsi"/>
                <w:lang w:val="en-US"/>
              </w:rPr>
              <w:t xml:space="preserve"> decisions. SIL will help</w:t>
            </w:r>
            <w:r w:rsidR="00A52C1C" w:rsidRPr="00205D5A">
              <w:rPr>
                <w:rFonts w:asciiTheme="minorHAnsi" w:hAnsiTheme="minorHAnsi"/>
                <w:lang w:val="en-US"/>
              </w:rPr>
              <w:t>,</w:t>
            </w:r>
            <w:r w:rsidR="006D639A" w:rsidRPr="00205D5A">
              <w:rPr>
                <w:rFonts w:asciiTheme="minorHAnsi" w:hAnsiTheme="minorHAnsi"/>
                <w:lang w:val="en-US"/>
              </w:rPr>
              <w:t xml:space="preserve"> </w:t>
            </w:r>
            <w:r w:rsidR="00A52C1C" w:rsidRPr="00205D5A">
              <w:rPr>
                <w:rFonts w:asciiTheme="minorHAnsi" w:hAnsiTheme="minorHAnsi"/>
                <w:lang w:val="en-US"/>
              </w:rPr>
              <w:t xml:space="preserve">in particular, </w:t>
            </w:r>
            <w:r w:rsidR="006D639A" w:rsidRPr="00205D5A">
              <w:rPr>
                <w:rFonts w:asciiTheme="minorHAnsi" w:hAnsiTheme="minorHAnsi"/>
                <w:lang w:val="en-US"/>
              </w:rPr>
              <w:t xml:space="preserve">with </w:t>
            </w:r>
            <w:r w:rsidR="00A52C1C" w:rsidRPr="00205D5A">
              <w:rPr>
                <w:rFonts w:asciiTheme="minorHAnsi" w:hAnsiTheme="minorHAnsi"/>
                <w:lang w:val="en-US"/>
              </w:rPr>
              <w:t>decisions influenced by the</w:t>
            </w:r>
            <w:r w:rsidR="006D639A" w:rsidRPr="00205D5A">
              <w:rPr>
                <w:rFonts w:asciiTheme="minorHAnsi" w:hAnsiTheme="minorHAnsi"/>
                <w:lang w:val="en-US"/>
              </w:rPr>
              <w:t xml:space="preserve"> platform and </w:t>
            </w:r>
            <w:r w:rsidR="00A52C1C" w:rsidRPr="00205D5A">
              <w:rPr>
                <w:rFonts w:asciiTheme="minorHAnsi" w:hAnsiTheme="minorHAnsi"/>
                <w:lang w:val="en-US"/>
              </w:rPr>
              <w:t xml:space="preserve">EXUS regarding the application. The close interaction of the partners to ensure that the partner learn from each other to more effectively drive the platform and pilot application delivery. </w:t>
            </w:r>
          </w:p>
          <w:bookmarkEnd w:id="70"/>
          <w:bookmarkEnd w:id="71"/>
          <w:p w14:paraId="3D47E60C" w14:textId="6A9F6885" w:rsidR="00030745" w:rsidRPr="00205D5A" w:rsidRDefault="00030745" w:rsidP="008B2B03">
            <w:pPr>
              <w:spacing w:before="60" w:after="60"/>
              <w:jc w:val="both"/>
              <w:rPr>
                <w:rFonts w:asciiTheme="minorHAnsi" w:hAnsiTheme="minorHAnsi"/>
                <w:sz w:val="22"/>
                <w:szCs w:val="22"/>
              </w:rPr>
            </w:pPr>
            <w:r w:rsidRPr="00205D5A">
              <w:rPr>
                <w:rFonts w:asciiTheme="minorHAnsi" w:hAnsiTheme="minorHAnsi"/>
                <w:b/>
                <w:sz w:val="22"/>
                <w:szCs w:val="22"/>
              </w:rPr>
              <w:t>Ta</w:t>
            </w:r>
            <w:r w:rsidR="006D639A" w:rsidRPr="00205D5A">
              <w:rPr>
                <w:rFonts w:asciiTheme="minorHAnsi" w:hAnsiTheme="minorHAnsi"/>
                <w:b/>
                <w:sz w:val="22"/>
                <w:szCs w:val="22"/>
              </w:rPr>
              <w:t>sk 3.3</w:t>
            </w:r>
            <w:r w:rsidRPr="00205D5A">
              <w:rPr>
                <w:rFonts w:asciiTheme="minorHAnsi" w:hAnsiTheme="minorHAnsi"/>
                <w:b/>
                <w:sz w:val="22"/>
                <w:szCs w:val="22"/>
              </w:rPr>
              <w:t xml:space="preserve">: </w:t>
            </w:r>
            <w:r w:rsidR="006D639A" w:rsidRPr="00205D5A">
              <w:rPr>
                <w:rFonts w:asciiTheme="minorHAnsi" w:hAnsiTheme="minorHAnsi"/>
                <w:b/>
                <w:sz w:val="22"/>
                <w:szCs w:val="22"/>
              </w:rPr>
              <w:t xml:space="preserve">Secure pilot application </w:t>
            </w:r>
            <w:r w:rsidR="00BB5873" w:rsidRPr="00205D5A">
              <w:rPr>
                <w:rFonts w:asciiTheme="minorHAnsi" w:hAnsiTheme="minorHAnsi"/>
                <w:b/>
                <w:sz w:val="22"/>
                <w:szCs w:val="22"/>
              </w:rPr>
              <w:t>EFS</w:t>
            </w:r>
            <w:r w:rsidR="006D639A" w:rsidRPr="00205D5A">
              <w:rPr>
                <w:rFonts w:asciiTheme="minorHAnsi" w:hAnsiTheme="minorHAnsi"/>
                <w:b/>
                <w:sz w:val="22"/>
                <w:szCs w:val="22"/>
              </w:rPr>
              <w:t xml:space="preserve"> </w:t>
            </w:r>
            <w:r w:rsidR="006D639A" w:rsidRPr="00205D5A">
              <w:rPr>
                <w:rFonts w:asciiTheme="minorHAnsi" w:hAnsiTheme="minorHAnsi"/>
                <w:i/>
                <w:sz w:val="22"/>
                <w:szCs w:val="22"/>
              </w:rPr>
              <w:t xml:space="preserve">(Months: </w:t>
            </w:r>
            <w:r w:rsidR="006D639A" w:rsidRPr="00205D5A">
              <w:rPr>
                <w:rFonts w:asciiTheme="minorHAnsi" w:hAnsiTheme="minorHAnsi"/>
                <w:b/>
                <w:i/>
                <w:sz w:val="22"/>
                <w:szCs w:val="22"/>
              </w:rPr>
              <w:t xml:space="preserve">M6-M30 </w:t>
            </w:r>
            <w:r w:rsidR="006D639A" w:rsidRPr="00205D5A">
              <w:rPr>
                <w:rFonts w:asciiTheme="minorHAnsi" w:hAnsiTheme="minorHAnsi"/>
                <w:i/>
                <w:sz w:val="22"/>
                <w:szCs w:val="22"/>
              </w:rPr>
              <w:t xml:space="preserve">/ Partners: </w:t>
            </w:r>
            <w:r w:rsidR="00BB5873" w:rsidRPr="00205D5A">
              <w:rPr>
                <w:rFonts w:asciiTheme="minorHAnsi" w:hAnsiTheme="minorHAnsi"/>
                <w:b/>
                <w:i/>
                <w:sz w:val="22"/>
                <w:szCs w:val="22"/>
              </w:rPr>
              <w:t>EXUS</w:t>
            </w:r>
            <w:r w:rsidR="006D639A" w:rsidRPr="00205D5A">
              <w:rPr>
                <w:rFonts w:asciiTheme="minorHAnsi" w:hAnsiTheme="minorHAnsi"/>
                <w:b/>
                <w:i/>
                <w:sz w:val="22"/>
                <w:szCs w:val="22"/>
              </w:rPr>
              <w:t xml:space="preserve"> (task leader), all)</w:t>
            </w:r>
          </w:p>
          <w:p w14:paraId="32C3BEDB" w14:textId="7CCEAD05" w:rsidR="00030745" w:rsidRPr="00205D5A" w:rsidRDefault="00A52C1C" w:rsidP="004A21EF">
            <w:pPr>
              <w:pStyle w:val="H2020Standard"/>
              <w:rPr>
                <w:rFonts w:asciiTheme="minorHAnsi" w:hAnsiTheme="minorHAnsi"/>
                <w:lang w:val="en-US"/>
              </w:rPr>
            </w:pPr>
            <w:r w:rsidRPr="00205D5A">
              <w:rPr>
                <w:rFonts w:asciiTheme="minorHAnsi" w:hAnsiTheme="minorHAnsi"/>
                <w:lang w:val="en-US"/>
              </w:rPr>
              <w:t xml:space="preserve">The objective of this task is to adapt and extend the </w:t>
            </w:r>
            <w:r w:rsidR="00BB5873" w:rsidRPr="00205D5A">
              <w:rPr>
                <w:rFonts w:asciiTheme="minorHAnsi" w:hAnsiTheme="minorHAnsi"/>
                <w:lang w:val="en-US"/>
              </w:rPr>
              <w:t>EFS</w:t>
            </w:r>
            <w:r w:rsidRPr="00205D5A">
              <w:rPr>
                <w:rFonts w:asciiTheme="minorHAnsi" w:hAnsiTheme="minorHAnsi"/>
                <w:lang w:val="en-US"/>
              </w:rPr>
              <w:t xml:space="preserve"> flagship application of </w:t>
            </w:r>
            <w:r w:rsidR="00BB5873" w:rsidRPr="00205D5A">
              <w:rPr>
                <w:rFonts w:asciiTheme="minorHAnsi" w:hAnsiTheme="minorHAnsi"/>
                <w:lang w:val="en-US"/>
              </w:rPr>
              <w:t>EXUS</w:t>
            </w:r>
            <w:r w:rsidRPr="00205D5A">
              <w:rPr>
                <w:rFonts w:asciiTheme="minorHAnsi" w:hAnsiTheme="minorHAnsi"/>
                <w:lang w:val="en-US"/>
              </w:rPr>
              <w:t xml:space="preserve"> to run this on top of the SCP platform. The product backlog </w:t>
            </w:r>
            <w:r w:rsidR="00BB5873" w:rsidRPr="00205D5A">
              <w:rPr>
                <w:rFonts w:asciiTheme="minorHAnsi" w:hAnsiTheme="minorHAnsi"/>
                <w:lang w:val="en-US"/>
              </w:rPr>
              <w:t>of the adaptation of EFS</w:t>
            </w:r>
            <w:r w:rsidRPr="00205D5A">
              <w:rPr>
                <w:rFonts w:asciiTheme="minorHAnsi" w:hAnsiTheme="minorHAnsi"/>
                <w:lang w:val="en-US"/>
              </w:rPr>
              <w:t xml:space="preserve"> </w:t>
            </w:r>
            <w:r w:rsidR="00C867A2" w:rsidRPr="00205D5A">
              <w:rPr>
                <w:rFonts w:asciiTheme="minorHAnsi" w:hAnsiTheme="minorHAnsi"/>
                <w:lang w:val="en-US"/>
              </w:rPr>
              <w:t xml:space="preserve">is </w:t>
            </w:r>
            <w:r w:rsidRPr="00205D5A">
              <w:rPr>
                <w:rFonts w:asciiTheme="minorHAnsi" w:hAnsiTheme="minorHAnsi"/>
                <w:lang w:val="en-US"/>
              </w:rPr>
              <w:t xml:space="preserve">defined in WP2. The selection of the sprint backlog and the update of the product backlog is driven by Task T1.2. This task is driven by </w:t>
            </w:r>
            <w:r w:rsidR="004A21EF" w:rsidRPr="00205D5A">
              <w:rPr>
                <w:rFonts w:asciiTheme="minorHAnsi" w:hAnsiTheme="minorHAnsi"/>
                <w:lang w:val="en-US"/>
              </w:rPr>
              <w:t>EXUS</w:t>
            </w:r>
            <w:r w:rsidRPr="00205D5A">
              <w:rPr>
                <w:rFonts w:asciiTheme="minorHAnsi" w:hAnsiTheme="minorHAnsi"/>
                <w:lang w:val="en-US"/>
              </w:rPr>
              <w:t xml:space="preserve">. Partners SIL and </w:t>
            </w:r>
            <w:r w:rsidR="004A21EF" w:rsidRPr="00205D5A">
              <w:rPr>
                <w:rFonts w:asciiTheme="minorHAnsi" w:hAnsiTheme="minorHAnsi"/>
                <w:lang w:val="en-US"/>
              </w:rPr>
              <w:t>SYNC</w:t>
            </w:r>
            <w:r w:rsidRPr="00205D5A">
              <w:rPr>
                <w:rFonts w:asciiTheme="minorHAnsi" w:hAnsiTheme="minorHAnsi"/>
                <w:lang w:val="en-US"/>
              </w:rPr>
              <w:t xml:space="preserve"> provide instant feedback regarding any development decisions. SIL will help, in particular, with decisions influenced by the platform and </w:t>
            </w:r>
            <w:r w:rsidR="004A21EF" w:rsidRPr="00205D5A">
              <w:rPr>
                <w:rFonts w:asciiTheme="minorHAnsi" w:hAnsiTheme="minorHAnsi"/>
                <w:lang w:val="en-US"/>
              </w:rPr>
              <w:t>SYNC</w:t>
            </w:r>
            <w:r w:rsidRPr="00205D5A">
              <w:rPr>
                <w:rFonts w:asciiTheme="minorHAnsi" w:hAnsiTheme="minorHAnsi"/>
                <w:lang w:val="en-US"/>
              </w:rPr>
              <w:t xml:space="preserve"> regarding the application. The close interaction of the partners to ensure that the partner learn from each other to more effectively drive the platform and pilot application delivery. </w:t>
            </w:r>
          </w:p>
        </w:tc>
      </w:tr>
    </w:tbl>
    <w:p w14:paraId="61287D74"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83E4BCA" w14:textId="77777777" w:rsidTr="004C2763">
        <w:tc>
          <w:tcPr>
            <w:tcW w:w="5000" w:type="pct"/>
          </w:tcPr>
          <w:p w14:paraId="6961A653"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lastRenderedPageBreak/>
              <w:t>Deliverables</w:t>
            </w:r>
          </w:p>
          <w:p w14:paraId="6236C087" w14:textId="62A96F33"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D3.1: </w:t>
            </w:r>
            <w:r w:rsidR="005A7E7D" w:rsidRPr="00205D5A">
              <w:rPr>
                <w:rFonts w:asciiTheme="minorHAnsi" w:hAnsiTheme="minorHAnsi"/>
                <w:b/>
                <w:sz w:val="22"/>
                <w:szCs w:val="22"/>
              </w:rPr>
              <w:t>Platform Implementation Report</w:t>
            </w:r>
            <w:r w:rsidRPr="00205D5A">
              <w:rPr>
                <w:rFonts w:asciiTheme="minorHAnsi" w:hAnsiTheme="minorHAnsi"/>
                <w:b/>
                <w:sz w:val="22"/>
                <w:szCs w:val="22"/>
              </w:rPr>
              <w:t xml:space="preserve"> </w:t>
            </w:r>
            <w:r w:rsidR="005A7E7D" w:rsidRPr="00205D5A">
              <w:rPr>
                <w:rFonts w:asciiTheme="minorHAnsi" w:hAnsiTheme="minorHAnsi"/>
                <w:b/>
                <w:i/>
                <w:sz w:val="22"/>
                <w:szCs w:val="22"/>
              </w:rPr>
              <w:t>(Editor: SIL, Delivered: M7, Related task: T</w:t>
            </w:r>
            <w:r w:rsidR="00EA7B30" w:rsidRPr="00205D5A">
              <w:rPr>
                <w:rFonts w:asciiTheme="minorHAnsi" w:hAnsiTheme="minorHAnsi"/>
                <w:b/>
                <w:i/>
                <w:sz w:val="22"/>
                <w:szCs w:val="22"/>
              </w:rPr>
              <w:t>3</w:t>
            </w:r>
            <w:r w:rsidR="005A7E7D" w:rsidRPr="00205D5A">
              <w:rPr>
                <w:rFonts w:asciiTheme="minorHAnsi" w:hAnsiTheme="minorHAnsi"/>
                <w:b/>
                <w:i/>
                <w:sz w:val="22"/>
                <w:szCs w:val="22"/>
              </w:rPr>
              <w:t>.1)</w:t>
            </w:r>
          </w:p>
          <w:p w14:paraId="6984D6FA" w14:textId="6FEDF017" w:rsidR="00030745" w:rsidRPr="00205D5A" w:rsidRDefault="00030745" w:rsidP="008B2B03">
            <w:pPr>
              <w:pStyle w:val="H2020Standard"/>
              <w:rPr>
                <w:rFonts w:asciiTheme="minorHAnsi" w:hAnsiTheme="minorHAnsi"/>
                <w:lang w:val="en-US"/>
              </w:rPr>
            </w:pPr>
            <w:r w:rsidRPr="00205D5A">
              <w:rPr>
                <w:rFonts w:asciiTheme="minorHAnsi" w:hAnsiTheme="minorHAnsi"/>
                <w:lang w:val="en-US"/>
              </w:rPr>
              <w:t xml:space="preserve">This deliverable </w:t>
            </w:r>
            <w:r w:rsidR="00264FEF" w:rsidRPr="00205D5A">
              <w:rPr>
                <w:rFonts w:asciiTheme="minorHAnsi" w:hAnsiTheme="minorHAnsi"/>
                <w:lang w:val="en-US"/>
              </w:rPr>
              <w:t xml:space="preserve">summarizes the changes of the SCP platform and </w:t>
            </w:r>
            <w:r w:rsidR="005A7E7D" w:rsidRPr="00205D5A">
              <w:rPr>
                <w:rFonts w:asciiTheme="minorHAnsi" w:hAnsiTheme="minorHAnsi"/>
                <w:lang w:val="en-US"/>
              </w:rPr>
              <w:t xml:space="preserve">describes the state of the implementation of the </w:t>
            </w:r>
            <w:r w:rsidR="00264FEF" w:rsidRPr="00205D5A">
              <w:rPr>
                <w:rFonts w:asciiTheme="minorHAnsi" w:hAnsiTheme="minorHAnsi"/>
                <w:lang w:val="en-US"/>
              </w:rPr>
              <w:t xml:space="preserve">SCP platform after the first 6 months. </w:t>
            </w:r>
          </w:p>
          <w:p w14:paraId="28383027" w14:textId="12254FF6" w:rsidR="00030745" w:rsidRPr="00205D5A" w:rsidRDefault="00030745" w:rsidP="008B2B03">
            <w:pPr>
              <w:spacing w:before="60" w:after="60"/>
              <w:jc w:val="both"/>
              <w:rPr>
                <w:rFonts w:asciiTheme="minorHAnsi" w:hAnsiTheme="minorHAnsi"/>
                <w:b/>
                <w:sz w:val="22"/>
                <w:szCs w:val="22"/>
              </w:rPr>
            </w:pPr>
            <w:r w:rsidRPr="00205D5A">
              <w:rPr>
                <w:rFonts w:asciiTheme="minorHAnsi" w:hAnsiTheme="minorHAnsi"/>
                <w:b/>
                <w:sz w:val="22"/>
                <w:szCs w:val="22"/>
              </w:rPr>
              <w:t xml:space="preserve">D3.2: </w:t>
            </w:r>
            <w:r w:rsidR="00264FEF" w:rsidRPr="00205D5A">
              <w:rPr>
                <w:rFonts w:asciiTheme="minorHAnsi" w:hAnsiTheme="minorHAnsi"/>
                <w:b/>
                <w:sz w:val="22"/>
                <w:szCs w:val="22"/>
              </w:rPr>
              <w:t xml:space="preserve">Platform and Application Implementation Report </w:t>
            </w:r>
            <w:r w:rsidR="00264FEF" w:rsidRPr="00205D5A">
              <w:rPr>
                <w:rFonts w:asciiTheme="minorHAnsi" w:hAnsiTheme="minorHAnsi"/>
                <w:b/>
                <w:i/>
                <w:sz w:val="22"/>
                <w:szCs w:val="22"/>
              </w:rPr>
              <w:t xml:space="preserve">(Editor: SYNC, Delivered: </w:t>
            </w:r>
            <w:r w:rsidR="003A2FEB" w:rsidRPr="00205D5A">
              <w:rPr>
                <w:rFonts w:asciiTheme="minorHAnsi" w:hAnsiTheme="minorHAnsi"/>
                <w:b/>
                <w:i/>
                <w:sz w:val="22"/>
                <w:szCs w:val="22"/>
              </w:rPr>
              <w:t>M16</w:t>
            </w:r>
            <w:r w:rsidR="00264FEF" w:rsidRPr="00205D5A">
              <w:rPr>
                <w:rFonts w:asciiTheme="minorHAnsi" w:hAnsiTheme="minorHAnsi"/>
                <w:b/>
                <w:i/>
                <w:sz w:val="22"/>
                <w:szCs w:val="22"/>
              </w:rPr>
              <w:t>, Related tasks: T3.1, T3.2, T3.3)</w:t>
            </w:r>
          </w:p>
          <w:p w14:paraId="670BDCE8" w14:textId="6471498F" w:rsidR="00264FEF" w:rsidRPr="00205D5A" w:rsidRDefault="00264FEF" w:rsidP="00264FEF">
            <w:pPr>
              <w:pStyle w:val="H2020Standard"/>
              <w:rPr>
                <w:rFonts w:asciiTheme="minorHAnsi" w:hAnsiTheme="minorHAnsi"/>
                <w:lang w:val="en-US"/>
              </w:rPr>
            </w:pPr>
            <w:r w:rsidRPr="00205D5A">
              <w:rPr>
                <w:rFonts w:asciiTheme="minorHAnsi" w:hAnsiTheme="minorHAnsi"/>
                <w:lang w:val="en-US"/>
              </w:rPr>
              <w:t>This deliverable summarizes the changes of the SCP platform and the pilot applications during the</w:t>
            </w:r>
            <w:r w:rsidR="003A2FEB" w:rsidRPr="00205D5A">
              <w:rPr>
                <w:rFonts w:asciiTheme="minorHAnsi" w:hAnsiTheme="minorHAnsi"/>
                <w:lang w:val="en-US"/>
              </w:rPr>
              <w:t xml:space="preserve"> first 15</w:t>
            </w:r>
            <w:r w:rsidRPr="00205D5A">
              <w:rPr>
                <w:rFonts w:asciiTheme="minorHAnsi" w:hAnsiTheme="minorHAnsi"/>
                <w:lang w:val="en-US"/>
              </w:rPr>
              <w:t xml:space="preserve"> months. </w:t>
            </w:r>
            <w:r w:rsidR="001E5519" w:rsidRPr="00205D5A">
              <w:rPr>
                <w:rFonts w:asciiTheme="minorHAnsi" w:hAnsiTheme="minorHAnsi"/>
                <w:lang w:val="en-US"/>
              </w:rPr>
              <w:t>It focuses on the changes of the three product logs since the definition of the initial product backlog.</w:t>
            </w:r>
          </w:p>
          <w:p w14:paraId="73CC996C" w14:textId="2E9A7921" w:rsidR="003A2FEB" w:rsidRPr="00205D5A" w:rsidRDefault="003A2FEB" w:rsidP="003A2FEB">
            <w:pPr>
              <w:spacing w:before="60" w:after="60"/>
              <w:jc w:val="both"/>
              <w:rPr>
                <w:rFonts w:asciiTheme="minorHAnsi" w:hAnsiTheme="minorHAnsi"/>
                <w:b/>
                <w:sz w:val="22"/>
                <w:szCs w:val="22"/>
              </w:rPr>
            </w:pPr>
            <w:r w:rsidRPr="00205D5A">
              <w:rPr>
                <w:rFonts w:asciiTheme="minorHAnsi" w:hAnsiTheme="minorHAnsi"/>
                <w:b/>
                <w:sz w:val="22"/>
                <w:szCs w:val="22"/>
              </w:rPr>
              <w:t xml:space="preserve">D3.3: Final Platform and Application Implementation Report </w:t>
            </w:r>
            <w:r w:rsidRPr="00205D5A">
              <w:rPr>
                <w:rFonts w:asciiTheme="minorHAnsi" w:hAnsiTheme="minorHAnsi"/>
                <w:b/>
                <w:i/>
                <w:sz w:val="22"/>
                <w:szCs w:val="22"/>
              </w:rPr>
              <w:t>(Editor: EXUS, Delivered: M</w:t>
            </w:r>
            <w:r w:rsidR="00BA0D3A" w:rsidRPr="00205D5A">
              <w:rPr>
                <w:rFonts w:asciiTheme="minorHAnsi" w:hAnsiTheme="minorHAnsi"/>
                <w:b/>
                <w:i/>
                <w:sz w:val="22"/>
                <w:szCs w:val="22"/>
              </w:rPr>
              <w:t>30</w:t>
            </w:r>
            <w:r w:rsidRPr="00205D5A">
              <w:rPr>
                <w:rFonts w:asciiTheme="minorHAnsi" w:hAnsiTheme="minorHAnsi"/>
                <w:b/>
                <w:i/>
                <w:sz w:val="22"/>
                <w:szCs w:val="22"/>
              </w:rPr>
              <w:t>, Related tasks: T3.1, T3.2, T3.3)</w:t>
            </w:r>
          </w:p>
          <w:p w14:paraId="0E7276A5" w14:textId="74E57173" w:rsidR="00030745" w:rsidRPr="00205D5A" w:rsidRDefault="003A2FEB" w:rsidP="00590D89">
            <w:pPr>
              <w:pStyle w:val="H2020Standard"/>
              <w:rPr>
                <w:rFonts w:asciiTheme="minorHAnsi" w:hAnsiTheme="minorHAnsi"/>
                <w:lang w:val="en-US"/>
              </w:rPr>
            </w:pPr>
            <w:r w:rsidRPr="00205D5A">
              <w:rPr>
                <w:rFonts w:asciiTheme="minorHAnsi" w:hAnsiTheme="minorHAnsi"/>
                <w:lang w:val="en-US"/>
              </w:rPr>
              <w:t xml:space="preserve">This final deliverable of WP3 summarizes the changes of the SCP platform and the pilot applications during the first 20 months. It describes </w:t>
            </w:r>
            <w:r w:rsidR="00590D89" w:rsidRPr="00205D5A">
              <w:rPr>
                <w:rFonts w:asciiTheme="minorHAnsi" w:hAnsiTheme="minorHAnsi"/>
                <w:lang w:val="en-US"/>
              </w:rPr>
              <w:t>the final feature</w:t>
            </w:r>
            <w:r w:rsidRPr="00205D5A">
              <w:rPr>
                <w:rFonts w:asciiTheme="minorHAnsi" w:hAnsiTheme="minorHAnsi"/>
                <w:lang w:val="en-US"/>
              </w:rPr>
              <w:t xml:space="preserve"> </w:t>
            </w:r>
            <w:r w:rsidR="00590D89" w:rsidRPr="00205D5A">
              <w:rPr>
                <w:rFonts w:asciiTheme="minorHAnsi" w:hAnsiTheme="minorHAnsi"/>
                <w:lang w:val="en-US"/>
              </w:rPr>
              <w:t>set</w:t>
            </w:r>
            <w:r w:rsidRPr="00205D5A">
              <w:rPr>
                <w:rFonts w:asciiTheme="minorHAnsi" w:hAnsiTheme="minorHAnsi"/>
                <w:lang w:val="en-US"/>
              </w:rPr>
              <w:t xml:space="preserve"> </w:t>
            </w:r>
            <w:r w:rsidR="00590D89" w:rsidRPr="00205D5A">
              <w:rPr>
                <w:rFonts w:asciiTheme="minorHAnsi" w:hAnsiTheme="minorHAnsi"/>
                <w:lang w:val="en-US"/>
              </w:rPr>
              <w:t>of the SCP platform and the pilot applications</w:t>
            </w:r>
            <w:r w:rsidRPr="00205D5A">
              <w:rPr>
                <w:rFonts w:asciiTheme="minorHAnsi" w:hAnsiTheme="minorHAnsi"/>
                <w:lang w:val="en-US"/>
              </w:rPr>
              <w:t>.</w:t>
            </w:r>
          </w:p>
        </w:tc>
      </w:tr>
    </w:tbl>
    <w:p w14:paraId="1FA0D457" w14:textId="77777777" w:rsidR="00030745" w:rsidRPr="00205D5A" w:rsidRDefault="00030745" w:rsidP="008B2B03">
      <w:pPr>
        <w:rPr>
          <w:rFonts w:asciiTheme="minorHAnsi" w:eastAsiaTheme="majorEastAsia" w:hAnsiTheme="minorHAnsi"/>
        </w:rPr>
      </w:pPr>
    </w:p>
    <w:p w14:paraId="70B37EB8" w14:textId="77777777" w:rsidR="00B65568" w:rsidRPr="00205D5A" w:rsidRDefault="00B65568" w:rsidP="008B2B03">
      <w:pPr>
        <w:rPr>
          <w:rFonts w:asciiTheme="minorHAnsi" w:eastAsiaTheme="majorEastAsia" w:hAnsiTheme="minorHAnsi"/>
        </w:rPr>
      </w:pPr>
    </w:p>
    <w:p w14:paraId="73E9B761" w14:textId="77777777" w:rsidR="005012F2" w:rsidRPr="00205D5A" w:rsidRDefault="005012F2"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8E419E8" w14:textId="77777777" w:rsidTr="00081CEF">
        <w:trPr>
          <w:cantSplit/>
          <w:trHeight w:val="397"/>
        </w:trPr>
        <w:tc>
          <w:tcPr>
            <w:tcW w:w="691" w:type="pct"/>
            <w:shd w:val="clear" w:color="auto" w:fill="D9D9D9" w:themeFill="background1" w:themeFillShade="D9"/>
            <w:vAlign w:val="center"/>
          </w:tcPr>
          <w:p w14:paraId="76588BFC"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3DFF4778" w14:textId="390DE81A" w:rsidR="00B65568" w:rsidRPr="00205D5A" w:rsidRDefault="00B65568" w:rsidP="00081CEF">
            <w:pPr>
              <w:rPr>
                <w:rFonts w:asciiTheme="minorHAnsi" w:hAnsiTheme="minorHAnsi"/>
              </w:rPr>
            </w:pPr>
            <w:r w:rsidRPr="00205D5A">
              <w:rPr>
                <w:rFonts w:asciiTheme="minorHAnsi" w:hAnsiTheme="minorHAnsi"/>
              </w:rPr>
              <w:t>4</w:t>
            </w:r>
          </w:p>
        </w:tc>
        <w:tc>
          <w:tcPr>
            <w:tcW w:w="3213" w:type="pct"/>
            <w:gridSpan w:val="4"/>
            <w:shd w:val="clear" w:color="auto" w:fill="D9D9D9" w:themeFill="background1" w:themeFillShade="D9"/>
            <w:vAlign w:val="center"/>
          </w:tcPr>
          <w:p w14:paraId="0565A96E"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2821847B" w14:textId="4A0BCC3F" w:rsidR="00B65568" w:rsidRPr="00205D5A" w:rsidRDefault="0077529F" w:rsidP="00081CEF">
            <w:pPr>
              <w:rPr>
                <w:rFonts w:asciiTheme="minorHAnsi" w:hAnsiTheme="minorHAnsi"/>
              </w:rPr>
            </w:pPr>
            <w:r w:rsidRPr="00205D5A">
              <w:rPr>
                <w:rFonts w:asciiTheme="minorHAnsi" w:hAnsiTheme="minorHAnsi"/>
              </w:rPr>
              <w:t>M2</w:t>
            </w:r>
          </w:p>
        </w:tc>
      </w:tr>
      <w:tr w:rsidR="00B65568" w:rsidRPr="00205D5A" w14:paraId="28A45C8A" w14:textId="77777777" w:rsidTr="00081CEF">
        <w:trPr>
          <w:cantSplit/>
          <w:trHeight w:val="397"/>
        </w:trPr>
        <w:tc>
          <w:tcPr>
            <w:tcW w:w="691" w:type="pct"/>
            <w:shd w:val="clear" w:color="auto" w:fill="D9D9D9" w:themeFill="background1" w:themeFillShade="D9"/>
            <w:vAlign w:val="center"/>
          </w:tcPr>
          <w:p w14:paraId="51C2AE19"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349DE699" w14:textId="5EEF0B2C" w:rsidR="00B65568" w:rsidRPr="00205D5A" w:rsidRDefault="0086788E" w:rsidP="00081CEF">
            <w:pPr>
              <w:rPr>
                <w:rFonts w:asciiTheme="minorHAnsi" w:hAnsiTheme="minorHAnsi"/>
              </w:rPr>
            </w:pPr>
            <w:r w:rsidRPr="00205D5A">
              <w:rPr>
                <w:rFonts w:asciiTheme="minorHAnsi" w:hAnsiTheme="minorHAnsi"/>
              </w:rPr>
              <w:t>Piloting</w:t>
            </w:r>
          </w:p>
        </w:tc>
      </w:tr>
      <w:tr w:rsidR="00B65568" w:rsidRPr="00205D5A" w14:paraId="47166E77" w14:textId="77777777" w:rsidTr="0086788E">
        <w:trPr>
          <w:cantSplit/>
          <w:trHeight w:val="397"/>
        </w:trPr>
        <w:tc>
          <w:tcPr>
            <w:tcW w:w="691" w:type="pct"/>
            <w:shd w:val="clear" w:color="auto" w:fill="D9D9D9" w:themeFill="background1" w:themeFillShade="D9"/>
            <w:vAlign w:val="center"/>
          </w:tcPr>
          <w:p w14:paraId="447EF59F"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55A1A648"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5B9BD5" w:themeFill="accent1"/>
            <w:vAlign w:val="center"/>
          </w:tcPr>
          <w:p w14:paraId="357509F9"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2</w:t>
            </w:r>
          </w:p>
        </w:tc>
        <w:tc>
          <w:tcPr>
            <w:tcW w:w="1074" w:type="pct"/>
            <w:shd w:val="clear" w:color="auto" w:fill="DEEAF6" w:themeFill="accent1" w:themeFillTint="33"/>
            <w:vAlign w:val="center"/>
          </w:tcPr>
          <w:p w14:paraId="660C6BEC" w14:textId="77777777" w:rsidR="00B65568" w:rsidRPr="00205D5A" w:rsidRDefault="00B65568" w:rsidP="00081CEF">
            <w:pPr>
              <w:jc w:val="center"/>
              <w:rPr>
                <w:rFonts w:asciiTheme="minorHAnsi" w:hAnsiTheme="minorHAnsi"/>
              </w:rPr>
            </w:pPr>
            <w:r w:rsidRPr="00205D5A">
              <w:rPr>
                <w:rFonts w:asciiTheme="minorHAnsi" w:hAnsiTheme="minorHAnsi"/>
              </w:rPr>
              <w:t>3</w:t>
            </w:r>
          </w:p>
        </w:tc>
        <w:tc>
          <w:tcPr>
            <w:tcW w:w="1003" w:type="pct"/>
            <w:gridSpan w:val="2"/>
            <w:vMerge w:val="restart"/>
            <w:textDirection w:val="btLr"/>
            <w:vAlign w:val="center"/>
          </w:tcPr>
          <w:p w14:paraId="05952E1B"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2522E836" w14:textId="77777777" w:rsidTr="0086788E">
        <w:trPr>
          <w:cantSplit/>
          <w:trHeight w:val="907"/>
        </w:trPr>
        <w:tc>
          <w:tcPr>
            <w:tcW w:w="691" w:type="pct"/>
            <w:shd w:val="clear" w:color="auto" w:fill="D9D9D9" w:themeFill="background1" w:themeFillShade="D9"/>
            <w:vAlign w:val="center"/>
          </w:tcPr>
          <w:p w14:paraId="4298AEF6"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67CE423"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5B9BD5" w:themeFill="accent1"/>
            <w:textDirection w:val="btLr"/>
            <w:vAlign w:val="center"/>
          </w:tcPr>
          <w:p w14:paraId="30490B93"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SYNC</w:t>
            </w:r>
          </w:p>
        </w:tc>
        <w:tc>
          <w:tcPr>
            <w:tcW w:w="1074" w:type="pct"/>
            <w:shd w:val="clear" w:color="auto" w:fill="DEEAF6" w:themeFill="accent1" w:themeFillTint="33"/>
            <w:textDirection w:val="btLr"/>
            <w:vAlign w:val="center"/>
          </w:tcPr>
          <w:p w14:paraId="7D4DDFCA" w14:textId="77777777" w:rsidR="00B65568" w:rsidRPr="00205D5A" w:rsidRDefault="00B65568" w:rsidP="00081CEF">
            <w:pPr>
              <w:ind w:left="113" w:right="113"/>
              <w:rPr>
                <w:rFonts w:asciiTheme="minorHAnsi" w:hAnsiTheme="minorHAnsi"/>
              </w:rPr>
            </w:pPr>
            <w:r w:rsidRPr="00205D5A">
              <w:rPr>
                <w:rFonts w:asciiTheme="minorHAnsi" w:hAnsiTheme="minorHAnsi"/>
              </w:rPr>
              <w:t>EXUS</w:t>
            </w:r>
          </w:p>
        </w:tc>
        <w:tc>
          <w:tcPr>
            <w:tcW w:w="1003" w:type="pct"/>
            <w:gridSpan w:val="2"/>
            <w:vMerge/>
            <w:vAlign w:val="center"/>
          </w:tcPr>
          <w:p w14:paraId="2F8F3CF9" w14:textId="77777777" w:rsidR="00B65568" w:rsidRPr="00205D5A" w:rsidRDefault="00B65568" w:rsidP="00081CEF">
            <w:pPr>
              <w:jc w:val="both"/>
              <w:rPr>
                <w:rFonts w:asciiTheme="minorHAnsi" w:hAnsiTheme="minorHAnsi"/>
              </w:rPr>
            </w:pPr>
          </w:p>
        </w:tc>
      </w:tr>
      <w:tr w:rsidR="00B65568" w:rsidRPr="00205D5A" w14:paraId="5699B8A1" w14:textId="77777777" w:rsidTr="0086788E">
        <w:trPr>
          <w:cantSplit/>
          <w:trHeight w:val="397"/>
        </w:trPr>
        <w:tc>
          <w:tcPr>
            <w:tcW w:w="691" w:type="pct"/>
            <w:shd w:val="clear" w:color="auto" w:fill="D9D9D9" w:themeFill="background1" w:themeFillShade="D9"/>
            <w:vAlign w:val="center"/>
          </w:tcPr>
          <w:p w14:paraId="47332B9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111C471B" w14:textId="10F25CED" w:rsidR="00B65568" w:rsidRPr="00205D5A" w:rsidRDefault="00F06C1F" w:rsidP="00F06C1F">
            <w:pPr>
              <w:jc w:val="center"/>
              <w:rPr>
                <w:rFonts w:asciiTheme="minorHAnsi" w:hAnsiTheme="minorHAnsi"/>
                <w:b/>
                <w:color w:val="000000" w:themeColor="text1"/>
              </w:rPr>
            </w:pPr>
            <w:r w:rsidRPr="00205D5A">
              <w:rPr>
                <w:rFonts w:asciiTheme="minorHAnsi" w:hAnsiTheme="minorHAnsi"/>
                <w:b/>
                <w:color w:val="000000" w:themeColor="text1"/>
              </w:rPr>
              <w:t>4</w:t>
            </w:r>
            <w:r w:rsidR="0086788E" w:rsidRPr="00205D5A">
              <w:rPr>
                <w:rFonts w:asciiTheme="minorHAnsi" w:hAnsiTheme="minorHAnsi"/>
                <w:b/>
                <w:color w:val="000000" w:themeColor="text1"/>
              </w:rPr>
              <w:t>0</w:t>
            </w:r>
          </w:p>
        </w:tc>
        <w:tc>
          <w:tcPr>
            <w:tcW w:w="1077" w:type="pct"/>
            <w:shd w:val="clear" w:color="auto" w:fill="5B9BD5" w:themeFill="accent1"/>
            <w:vAlign w:val="center"/>
          </w:tcPr>
          <w:p w14:paraId="04E084F8" w14:textId="7509BBDC" w:rsidR="00B65568" w:rsidRPr="00205D5A" w:rsidRDefault="0086788E"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74" w:type="pct"/>
            <w:shd w:val="clear" w:color="auto" w:fill="DEEAF6" w:themeFill="accent1" w:themeFillTint="33"/>
            <w:vAlign w:val="center"/>
          </w:tcPr>
          <w:p w14:paraId="3459CD60" w14:textId="66616722" w:rsidR="00B65568" w:rsidRPr="00205D5A" w:rsidRDefault="0086788E" w:rsidP="00081CEF">
            <w:pPr>
              <w:jc w:val="center"/>
              <w:rPr>
                <w:rFonts w:asciiTheme="minorHAnsi" w:hAnsiTheme="minorHAnsi"/>
              </w:rPr>
            </w:pPr>
            <w:r w:rsidRPr="00205D5A">
              <w:rPr>
                <w:rFonts w:asciiTheme="minorHAnsi" w:hAnsiTheme="minorHAnsi"/>
              </w:rPr>
              <w:t>20</w:t>
            </w:r>
          </w:p>
        </w:tc>
        <w:tc>
          <w:tcPr>
            <w:tcW w:w="1003" w:type="pct"/>
            <w:gridSpan w:val="2"/>
            <w:vAlign w:val="center"/>
          </w:tcPr>
          <w:p w14:paraId="7428A6F3" w14:textId="07CFC47F" w:rsidR="00B65568" w:rsidRPr="00205D5A" w:rsidRDefault="00F06C1F" w:rsidP="00081CEF">
            <w:pPr>
              <w:jc w:val="center"/>
              <w:rPr>
                <w:rFonts w:asciiTheme="minorHAnsi" w:hAnsiTheme="minorHAnsi"/>
                <w:b/>
              </w:rPr>
            </w:pPr>
            <w:r w:rsidRPr="00205D5A">
              <w:rPr>
                <w:rFonts w:asciiTheme="minorHAnsi" w:hAnsiTheme="minorHAnsi"/>
                <w:b/>
              </w:rPr>
              <w:t>80</w:t>
            </w:r>
          </w:p>
        </w:tc>
      </w:tr>
    </w:tbl>
    <w:p w14:paraId="31114E55" w14:textId="3E565472" w:rsidR="00B65568" w:rsidRPr="00205D5A" w:rsidRDefault="00B65568" w:rsidP="008B2B03">
      <w:pPr>
        <w:rPr>
          <w:rFonts w:asciiTheme="minorHAnsi" w:eastAsiaTheme="majorEastAsia" w:hAnsiTheme="minorHAnsi"/>
        </w:rPr>
      </w:pPr>
    </w:p>
    <w:p w14:paraId="489D722F" w14:textId="77777777" w:rsidR="00030745" w:rsidRPr="00205D5A" w:rsidRDefault="00030745" w:rsidP="008B2B03">
      <w:pPr>
        <w:jc w:val="both"/>
        <w:rPr>
          <w:rFonts w:asciiTheme="minorHAnsi" w:hAnsiTheme="minorHAnsi"/>
          <w:b/>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3526ABFC" w14:textId="77777777" w:rsidTr="004C2763">
        <w:tc>
          <w:tcPr>
            <w:tcW w:w="5000" w:type="pct"/>
          </w:tcPr>
          <w:p w14:paraId="5B3244CC"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037B8840" w14:textId="142317A4" w:rsidR="00030745" w:rsidRPr="00205D5A" w:rsidRDefault="004C27AA" w:rsidP="00BA1F96">
            <w:pPr>
              <w:pStyle w:val="H2020Standard"/>
              <w:rPr>
                <w:rFonts w:asciiTheme="minorHAnsi" w:hAnsiTheme="minorHAnsi"/>
                <w:lang w:val="en-US"/>
              </w:rPr>
            </w:pPr>
            <w:r w:rsidRPr="00205D5A">
              <w:rPr>
                <w:rFonts w:asciiTheme="minorHAnsi" w:hAnsiTheme="minorHAnsi"/>
                <w:lang w:val="en-US"/>
              </w:rPr>
              <w:t xml:space="preserve">Test the resulting platform and pilot applications </w:t>
            </w:r>
            <w:r w:rsidR="00104372" w:rsidRPr="00205D5A">
              <w:rPr>
                <w:rFonts w:asciiTheme="minorHAnsi" w:hAnsiTheme="minorHAnsi"/>
                <w:lang w:val="en-US"/>
              </w:rPr>
              <w:t>of three customer domains</w:t>
            </w:r>
            <w:r w:rsidR="005E1C63" w:rsidRPr="00205D5A">
              <w:rPr>
                <w:rFonts w:asciiTheme="minorHAnsi" w:hAnsiTheme="minorHAnsi"/>
                <w:lang w:val="en-US"/>
              </w:rPr>
              <w:t>:</w:t>
            </w:r>
            <w:r w:rsidR="00104372" w:rsidRPr="00205D5A">
              <w:rPr>
                <w:rFonts w:asciiTheme="minorHAnsi" w:hAnsiTheme="minorHAnsi"/>
                <w:lang w:val="en-US"/>
              </w:rPr>
              <w:t xml:space="preserve"> </w:t>
            </w:r>
            <w:r w:rsidR="00701390" w:rsidRPr="00205D5A">
              <w:rPr>
                <w:rFonts w:asciiTheme="minorHAnsi" w:hAnsiTheme="minorHAnsi"/>
                <w:lang w:val="en-US"/>
              </w:rPr>
              <w:t xml:space="preserve">1) potential users of </w:t>
            </w:r>
            <w:r w:rsidR="005E1C63" w:rsidRPr="00205D5A">
              <w:rPr>
                <w:rFonts w:asciiTheme="minorHAnsi" w:hAnsiTheme="minorHAnsi"/>
                <w:lang w:val="en-US"/>
              </w:rPr>
              <w:t xml:space="preserve">standard secure images like </w:t>
            </w:r>
            <w:proofErr w:type="spellStart"/>
            <w:r w:rsidR="005E1C63" w:rsidRPr="00205D5A">
              <w:rPr>
                <w:rFonts w:asciiTheme="minorHAnsi" w:hAnsiTheme="minorHAnsi"/>
                <w:lang w:val="en-US"/>
              </w:rPr>
              <w:t>mysql</w:t>
            </w:r>
            <w:proofErr w:type="spellEnd"/>
            <w:r w:rsidR="005E1C63" w:rsidRPr="00205D5A">
              <w:rPr>
                <w:rFonts w:asciiTheme="minorHAnsi" w:hAnsiTheme="minorHAnsi"/>
                <w:lang w:val="en-US"/>
              </w:rPr>
              <w:t xml:space="preserve"> or </w:t>
            </w:r>
            <w:proofErr w:type="spellStart"/>
            <w:r w:rsidR="005E1C63" w:rsidRPr="00205D5A">
              <w:rPr>
                <w:rFonts w:asciiTheme="minorHAnsi" w:hAnsiTheme="minorHAnsi"/>
                <w:lang w:val="en-US"/>
              </w:rPr>
              <w:t>nginx</w:t>
            </w:r>
            <w:proofErr w:type="spellEnd"/>
            <w:r w:rsidR="00BA1F96" w:rsidRPr="00205D5A">
              <w:rPr>
                <w:rFonts w:asciiTheme="minorHAnsi" w:hAnsiTheme="minorHAnsi"/>
                <w:lang w:val="en-US"/>
              </w:rPr>
              <w:t xml:space="preserve"> (task 4.2)</w:t>
            </w:r>
            <w:r w:rsidR="005E1C63" w:rsidRPr="00205D5A">
              <w:rPr>
                <w:rFonts w:asciiTheme="minorHAnsi" w:hAnsiTheme="minorHAnsi"/>
                <w:lang w:val="en-US"/>
              </w:rPr>
              <w:t xml:space="preserve">, </w:t>
            </w:r>
            <w:r w:rsidR="0015302C" w:rsidRPr="00205D5A">
              <w:rPr>
                <w:rFonts w:asciiTheme="minorHAnsi" w:hAnsiTheme="minorHAnsi"/>
                <w:lang w:val="en-US"/>
              </w:rPr>
              <w:t>2</w:t>
            </w:r>
            <w:r w:rsidR="005E1C63" w:rsidRPr="00205D5A">
              <w:rPr>
                <w:rFonts w:asciiTheme="minorHAnsi" w:hAnsiTheme="minorHAnsi"/>
                <w:lang w:val="en-US"/>
              </w:rPr>
              <w:t>) towards new or existing customers of the two pilot applications</w:t>
            </w:r>
            <w:r w:rsidR="00BA1F96" w:rsidRPr="00205D5A">
              <w:rPr>
                <w:rFonts w:asciiTheme="minorHAnsi" w:hAnsiTheme="minorHAnsi"/>
                <w:lang w:val="en-US"/>
              </w:rPr>
              <w:t xml:space="preserve"> (task 4.3)</w:t>
            </w:r>
            <w:r w:rsidR="0015302C" w:rsidRPr="00205D5A">
              <w:rPr>
                <w:rFonts w:asciiTheme="minorHAnsi" w:hAnsiTheme="minorHAnsi"/>
                <w:lang w:val="en-US"/>
              </w:rPr>
              <w:t>, and 3) towards application developers that want to adapt their applications to run inside of secure containers</w:t>
            </w:r>
            <w:r w:rsidR="00BA1F96" w:rsidRPr="00205D5A">
              <w:rPr>
                <w:rFonts w:asciiTheme="minorHAnsi" w:hAnsiTheme="minorHAnsi"/>
                <w:lang w:val="en-US"/>
              </w:rPr>
              <w:t xml:space="preserve"> (task 4.4).</w:t>
            </w:r>
          </w:p>
        </w:tc>
      </w:tr>
    </w:tbl>
    <w:p w14:paraId="27A0A6E2"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57F66003" w14:textId="77777777" w:rsidTr="004C2763">
        <w:tc>
          <w:tcPr>
            <w:tcW w:w="5000" w:type="pct"/>
          </w:tcPr>
          <w:p w14:paraId="592EF8C1" w14:textId="6D15D6B9" w:rsidR="00030745" w:rsidRPr="00205D5A" w:rsidRDefault="00030745" w:rsidP="008B2B03">
            <w:pPr>
              <w:spacing w:before="60" w:after="60"/>
              <w:jc w:val="both"/>
              <w:rPr>
                <w:rFonts w:asciiTheme="minorHAnsi" w:hAnsiTheme="minorHAnsi"/>
                <w:b/>
              </w:rPr>
            </w:pPr>
            <w:r w:rsidRPr="00205D5A">
              <w:rPr>
                <w:rFonts w:asciiTheme="minorHAnsi" w:hAnsiTheme="minorHAnsi"/>
                <w:b/>
              </w:rPr>
              <w:t>Description of work</w:t>
            </w:r>
          </w:p>
          <w:p w14:paraId="44562A5C" w14:textId="4E9D9717" w:rsidR="00E0486C" w:rsidRPr="00205D5A" w:rsidRDefault="00E0486C" w:rsidP="00E0486C">
            <w:pPr>
              <w:spacing w:before="60" w:after="60"/>
              <w:rPr>
                <w:rFonts w:asciiTheme="minorHAnsi" w:hAnsiTheme="minorHAnsi"/>
                <w:b/>
                <w:i/>
                <w:sz w:val="22"/>
                <w:szCs w:val="22"/>
              </w:rPr>
            </w:pPr>
            <w:bookmarkStart w:id="72" w:name="OLE_LINK15"/>
            <w:bookmarkStart w:id="73" w:name="OLE_LINK16"/>
            <w:r w:rsidRPr="00205D5A">
              <w:rPr>
                <w:rFonts w:asciiTheme="minorHAnsi" w:hAnsiTheme="minorHAnsi"/>
                <w:b/>
                <w:i/>
                <w:sz w:val="22"/>
                <w:szCs w:val="22"/>
              </w:rPr>
              <w:t>T 4.</w:t>
            </w:r>
            <w:r w:rsidR="005447AD" w:rsidRPr="00205D5A">
              <w:rPr>
                <w:rFonts w:asciiTheme="minorHAnsi" w:hAnsiTheme="minorHAnsi"/>
                <w:b/>
                <w:i/>
                <w:sz w:val="22"/>
                <w:szCs w:val="22"/>
              </w:rPr>
              <w:t>1: Piloting planning (Months: M2</w:t>
            </w:r>
            <w:r w:rsidRPr="00205D5A">
              <w:rPr>
                <w:rFonts w:asciiTheme="minorHAnsi" w:hAnsiTheme="minorHAnsi"/>
                <w:b/>
                <w:i/>
                <w:sz w:val="22"/>
                <w:szCs w:val="22"/>
              </w:rPr>
              <w:t>-M8 / Partners: SYNC (task leader), all)</w:t>
            </w:r>
          </w:p>
          <w:p w14:paraId="7D8076B0" w14:textId="37A6EDDE" w:rsidR="00E0486C" w:rsidRPr="00205D5A" w:rsidRDefault="00E0486C" w:rsidP="003C7497">
            <w:pPr>
              <w:spacing w:before="60" w:after="60"/>
              <w:jc w:val="both"/>
              <w:rPr>
                <w:rFonts w:asciiTheme="minorHAnsi" w:hAnsiTheme="minorHAnsi"/>
                <w:sz w:val="22"/>
                <w:szCs w:val="22"/>
              </w:rPr>
            </w:pPr>
            <w:r w:rsidRPr="00205D5A">
              <w:rPr>
                <w:rFonts w:asciiTheme="minorHAnsi" w:hAnsiTheme="minorHAnsi"/>
                <w:sz w:val="22"/>
                <w:szCs w:val="22"/>
              </w:rPr>
              <w:t xml:space="preserve">This task has two parts. During the first month, an initial planning will be defined to be provided to task 5.1. Starting at month 6, a fully detailed planning will be worked out, based on the output of task 2.4. The planning focuses on the 2 iterations of the piloting activities (tasks 4.2 </w:t>
            </w:r>
            <w:r w:rsidR="00550A78" w:rsidRPr="00205D5A">
              <w:rPr>
                <w:rFonts w:asciiTheme="minorHAnsi" w:hAnsiTheme="minorHAnsi"/>
                <w:sz w:val="22"/>
                <w:szCs w:val="22"/>
              </w:rPr>
              <w:t>- 4.4)</w:t>
            </w:r>
            <w:r w:rsidRPr="00205D5A">
              <w:rPr>
                <w:rFonts w:asciiTheme="minorHAnsi" w:hAnsiTheme="minorHAnsi"/>
                <w:sz w:val="22"/>
                <w:szCs w:val="22"/>
              </w:rPr>
              <w:t xml:space="preserve">. The planning includes: format of each piloting session, KPI measurement process, structure feedback to be taken account by task 1.2. </w:t>
            </w:r>
          </w:p>
          <w:bookmarkEnd w:id="72"/>
          <w:bookmarkEnd w:id="73"/>
          <w:p w14:paraId="7A5B3F16" w14:textId="36B90533" w:rsidR="00104372" w:rsidRPr="00205D5A" w:rsidRDefault="00E40A05" w:rsidP="00104372">
            <w:pPr>
              <w:spacing w:before="60" w:after="60"/>
              <w:rPr>
                <w:rFonts w:asciiTheme="minorHAnsi" w:hAnsiTheme="minorHAnsi"/>
                <w:b/>
                <w:i/>
                <w:sz w:val="22"/>
                <w:szCs w:val="22"/>
              </w:rPr>
            </w:pPr>
            <w:r w:rsidRPr="00205D5A">
              <w:rPr>
                <w:rFonts w:asciiTheme="minorHAnsi" w:hAnsiTheme="minorHAnsi"/>
                <w:b/>
                <w:i/>
                <w:sz w:val="22"/>
                <w:szCs w:val="22"/>
              </w:rPr>
              <w:t>T 4.2</w:t>
            </w:r>
            <w:r w:rsidR="00104372" w:rsidRPr="00205D5A">
              <w:rPr>
                <w:rFonts w:asciiTheme="minorHAnsi" w:hAnsiTheme="minorHAnsi"/>
                <w:b/>
                <w:i/>
                <w:sz w:val="22"/>
                <w:szCs w:val="22"/>
              </w:rPr>
              <w:t xml:space="preserve">: </w:t>
            </w:r>
            <w:r w:rsidRPr="00205D5A">
              <w:rPr>
                <w:rFonts w:asciiTheme="minorHAnsi" w:hAnsiTheme="minorHAnsi"/>
                <w:b/>
                <w:i/>
                <w:sz w:val="22"/>
                <w:szCs w:val="22"/>
              </w:rPr>
              <w:t>SCP platform</w:t>
            </w:r>
            <w:r w:rsidR="00104372" w:rsidRPr="00205D5A">
              <w:rPr>
                <w:rFonts w:asciiTheme="minorHAnsi" w:hAnsiTheme="minorHAnsi"/>
                <w:b/>
                <w:i/>
                <w:sz w:val="22"/>
                <w:szCs w:val="22"/>
              </w:rPr>
              <w:t xml:space="preserve"> </w:t>
            </w:r>
            <w:r w:rsidR="00143B81" w:rsidRPr="00205D5A">
              <w:rPr>
                <w:rFonts w:asciiTheme="minorHAnsi" w:hAnsiTheme="minorHAnsi"/>
                <w:b/>
                <w:i/>
                <w:sz w:val="22"/>
                <w:szCs w:val="22"/>
              </w:rPr>
              <w:t>pilot</w:t>
            </w:r>
            <w:r w:rsidR="00104372" w:rsidRPr="00205D5A">
              <w:rPr>
                <w:rFonts w:asciiTheme="minorHAnsi" w:hAnsiTheme="minorHAnsi"/>
                <w:b/>
                <w:i/>
                <w:sz w:val="22"/>
                <w:szCs w:val="22"/>
              </w:rPr>
              <w:t xml:space="preserve"> execution and validation (Months: M8-M</w:t>
            </w:r>
            <w:r w:rsidR="006D0BE0" w:rsidRPr="00205D5A">
              <w:rPr>
                <w:rFonts w:asciiTheme="minorHAnsi" w:hAnsiTheme="minorHAnsi"/>
                <w:b/>
                <w:i/>
                <w:sz w:val="22"/>
                <w:szCs w:val="22"/>
              </w:rPr>
              <w:t>30</w:t>
            </w:r>
            <w:r w:rsidR="00104372" w:rsidRPr="00205D5A">
              <w:rPr>
                <w:rFonts w:asciiTheme="minorHAnsi" w:hAnsiTheme="minorHAnsi"/>
                <w:b/>
                <w:i/>
                <w:sz w:val="22"/>
                <w:szCs w:val="22"/>
              </w:rPr>
              <w:t xml:space="preserve"> / Partners: </w:t>
            </w:r>
            <w:r w:rsidR="002A3472" w:rsidRPr="00205D5A">
              <w:rPr>
                <w:rFonts w:asciiTheme="minorHAnsi" w:hAnsiTheme="minorHAnsi"/>
                <w:b/>
                <w:i/>
                <w:sz w:val="22"/>
                <w:szCs w:val="22"/>
              </w:rPr>
              <w:t>SIL</w:t>
            </w:r>
            <w:r w:rsidR="00104372" w:rsidRPr="00205D5A">
              <w:rPr>
                <w:rFonts w:asciiTheme="minorHAnsi" w:hAnsiTheme="minorHAnsi"/>
                <w:b/>
                <w:i/>
                <w:sz w:val="22"/>
                <w:szCs w:val="22"/>
              </w:rPr>
              <w:t xml:space="preserve"> (task leader), </w:t>
            </w:r>
            <w:r w:rsidR="00753836" w:rsidRPr="00205D5A">
              <w:rPr>
                <w:rFonts w:asciiTheme="minorHAnsi" w:hAnsiTheme="minorHAnsi"/>
                <w:b/>
                <w:i/>
                <w:sz w:val="22"/>
                <w:szCs w:val="22"/>
              </w:rPr>
              <w:t>SYNC</w:t>
            </w:r>
            <w:r w:rsidR="00104372" w:rsidRPr="00205D5A">
              <w:rPr>
                <w:rFonts w:asciiTheme="minorHAnsi" w:hAnsiTheme="minorHAnsi"/>
                <w:b/>
                <w:i/>
                <w:sz w:val="22"/>
                <w:szCs w:val="22"/>
              </w:rPr>
              <w:t>)</w:t>
            </w:r>
          </w:p>
          <w:p w14:paraId="19901E57" w14:textId="4786D5A4" w:rsidR="00104372" w:rsidRPr="00205D5A" w:rsidRDefault="00104372" w:rsidP="00A52022">
            <w:pPr>
              <w:spacing w:before="60" w:after="60"/>
              <w:jc w:val="both"/>
              <w:rPr>
                <w:rFonts w:asciiTheme="minorHAnsi" w:hAnsiTheme="minorHAnsi"/>
                <w:sz w:val="22"/>
                <w:szCs w:val="22"/>
              </w:rPr>
            </w:pPr>
            <w:r w:rsidRPr="00205D5A">
              <w:rPr>
                <w:rFonts w:asciiTheme="minorHAnsi" w:hAnsiTheme="minorHAnsi"/>
                <w:sz w:val="22"/>
                <w:szCs w:val="22"/>
              </w:rPr>
              <w:t xml:space="preserve">This task implements </w:t>
            </w:r>
            <w:r w:rsidR="006E73A3" w:rsidRPr="00205D5A">
              <w:rPr>
                <w:rFonts w:asciiTheme="minorHAnsi" w:hAnsiTheme="minorHAnsi"/>
                <w:sz w:val="22"/>
                <w:szCs w:val="22"/>
              </w:rPr>
              <w:t>20</w:t>
            </w:r>
            <w:r w:rsidRPr="00205D5A">
              <w:rPr>
                <w:rFonts w:asciiTheme="minorHAnsi" w:hAnsiTheme="minorHAnsi"/>
                <w:sz w:val="22"/>
                <w:szCs w:val="22"/>
              </w:rPr>
              <w:t xml:space="preserve"> sessions of piloting</w:t>
            </w:r>
            <w:r w:rsidR="00B87770" w:rsidRPr="00205D5A">
              <w:rPr>
                <w:rFonts w:asciiTheme="minorHAnsi" w:hAnsiTheme="minorHAnsi"/>
                <w:sz w:val="22"/>
                <w:szCs w:val="22"/>
              </w:rPr>
              <w:t xml:space="preserve"> of the SCP platform and the standard secure container images</w:t>
            </w:r>
            <w:r w:rsidRPr="00205D5A">
              <w:rPr>
                <w:rFonts w:asciiTheme="minorHAnsi" w:hAnsiTheme="minorHAnsi"/>
                <w:sz w:val="22"/>
                <w:szCs w:val="22"/>
              </w:rPr>
              <w:t xml:space="preserve">. The early start of this task allows the preparation of the trial environments based on the </w:t>
            </w:r>
            <w:r w:rsidRPr="00205D5A">
              <w:rPr>
                <w:rFonts w:asciiTheme="minorHAnsi" w:hAnsiTheme="minorHAnsi"/>
                <w:sz w:val="22"/>
                <w:szCs w:val="22"/>
              </w:rPr>
              <w:lastRenderedPageBreak/>
              <w:t>work carried out in the context of WP2.</w:t>
            </w:r>
          </w:p>
          <w:p w14:paraId="48E8A015" w14:textId="5F506A84" w:rsidR="00104372" w:rsidRPr="00205D5A" w:rsidRDefault="00753836" w:rsidP="00104372">
            <w:pPr>
              <w:spacing w:before="60" w:after="60"/>
              <w:rPr>
                <w:rFonts w:asciiTheme="minorHAnsi" w:hAnsiTheme="minorHAnsi"/>
                <w:b/>
                <w:i/>
                <w:sz w:val="22"/>
                <w:szCs w:val="22"/>
              </w:rPr>
            </w:pPr>
            <w:r w:rsidRPr="00205D5A">
              <w:rPr>
                <w:rFonts w:asciiTheme="minorHAnsi" w:hAnsiTheme="minorHAnsi"/>
                <w:b/>
                <w:i/>
                <w:sz w:val="22"/>
                <w:szCs w:val="22"/>
              </w:rPr>
              <w:t>T 4.3</w:t>
            </w:r>
            <w:r w:rsidR="00104372" w:rsidRPr="00205D5A">
              <w:rPr>
                <w:rFonts w:asciiTheme="minorHAnsi" w:hAnsiTheme="minorHAnsi"/>
                <w:b/>
                <w:i/>
                <w:sz w:val="22"/>
                <w:szCs w:val="22"/>
              </w:rPr>
              <w:t xml:space="preserve">: </w:t>
            </w:r>
            <w:r w:rsidRPr="00205D5A">
              <w:rPr>
                <w:rFonts w:asciiTheme="minorHAnsi" w:hAnsiTheme="minorHAnsi"/>
                <w:b/>
                <w:i/>
                <w:sz w:val="22"/>
                <w:szCs w:val="22"/>
              </w:rPr>
              <w:t xml:space="preserve">SCP pilot application </w:t>
            </w:r>
            <w:r w:rsidR="004B7CBF" w:rsidRPr="00205D5A">
              <w:rPr>
                <w:rFonts w:asciiTheme="minorHAnsi" w:hAnsiTheme="minorHAnsi"/>
                <w:b/>
                <w:i/>
                <w:sz w:val="22"/>
                <w:szCs w:val="22"/>
              </w:rPr>
              <w:t xml:space="preserve">execution and validation </w:t>
            </w:r>
            <w:r w:rsidR="00104372" w:rsidRPr="00205D5A">
              <w:rPr>
                <w:rFonts w:asciiTheme="minorHAnsi" w:hAnsiTheme="minorHAnsi"/>
                <w:b/>
                <w:i/>
                <w:sz w:val="22"/>
                <w:szCs w:val="22"/>
              </w:rPr>
              <w:t>(Months: M</w:t>
            </w:r>
            <w:r w:rsidRPr="00205D5A">
              <w:rPr>
                <w:rFonts w:asciiTheme="minorHAnsi" w:hAnsiTheme="minorHAnsi"/>
                <w:b/>
                <w:i/>
                <w:sz w:val="22"/>
                <w:szCs w:val="22"/>
              </w:rPr>
              <w:t>20</w:t>
            </w:r>
            <w:r w:rsidR="00104372" w:rsidRPr="00205D5A">
              <w:rPr>
                <w:rFonts w:asciiTheme="minorHAnsi" w:hAnsiTheme="minorHAnsi"/>
                <w:b/>
                <w:i/>
                <w:sz w:val="22"/>
                <w:szCs w:val="22"/>
              </w:rPr>
              <w:t>-M</w:t>
            </w:r>
            <w:r w:rsidRPr="00205D5A">
              <w:rPr>
                <w:rFonts w:asciiTheme="minorHAnsi" w:hAnsiTheme="minorHAnsi"/>
                <w:b/>
                <w:i/>
                <w:sz w:val="22"/>
                <w:szCs w:val="22"/>
              </w:rPr>
              <w:t>3</w:t>
            </w:r>
            <w:r w:rsidR="00104372" w:rsidRPr="00205D5A">
              <w:rPr>
                <w:rFonts w:asciiTheme="minorHAnsi" w:hAnsiTheme="minorHAnsi"/>
                <w:b/>
                <w:i/>
                <w:sz w:val="22"/>
                <w:szCs w:val="22"/>
              </w:rPr>
              <w:t xml:space="preserve">0 / Partners: </w:t>
            </w:r>
            <w:r w:rsidR="00EB44E3" w:rsidRPr="00205D5A">
              <w:rPr>
                <w:rFonts w:asciiTheme="minorHAnsi" w:hAnsiTheme="minorHAnsi"/>
                <w:b/>
                <w:i/>
                <w:sz w:val="22"/>
                <w:szCs w:val="22"/>
              </w:rPr>
              <w:t>EXUS</w:t>
            </w:r>
            <w:r w:rsidR="00104372" w:rsidRPr="00205D5A">
              <w:rPr>
                <w:rFonts w:asciiTheme="minorHAnsi" w:hAnsiTheme="minorHAnsi"/>
                <w:b/>
                <w:i/>
                <w:sz w:val="22"/>
                <w:szCs w:val="22"/>
              </w:rPr>
              <w:t xml:space="preserve"> (task leader), </w:t>
            </w:r>
            <w:r w:rsidR="00EB44E3" w:rsidRPr="00205D5A">
              <w:rPr>
                <w:rFonts w:asciiTheme="minorHAnsi" w:hAnsiTheme="minorHAnsi"/>
                <w:b/>
                <w:i/>
                <w:sz w:val="22"/>
                <w:szCs w:val="22"/>
              </w:rPr>
              <w:t>SYNC</w:t>
            </w:r>
            <w:r w:rsidR="00104372" w:rsidRPr="00205D5A">
              <w:rPr>
                <w:rFonts w:asciiTheme="minorHAnsi" w:hAnsiTheme="minorHAnsi"/>
                <w:b/>
                <w:i/>
                <w:sz w:val="22"/>
                <w:szCs w:val="22"/>
              </w:rPr>
              <w:t>)</w:t>
            </w:r>
          </w:p>
          <w:p w14:paraId="50058470" w14:textId="18CB8311" w:rsidR="00030745" w:rsidRPr="00205D5A" w:rsidRDefault="00104372" w:rsidP="00104372">
            <w:pPr>
              <w:pStyle w:val="H2020Standard"/>
              <w:rPr>
                <w:rFonts w:asciiTheme="minorHAnsi" w:hAnsiTheme="minorHAnsi"/>
                <w:lang w:val="en-US"/>
              </w:rPr>
            </w:pPr>
            <w:r w:rsidRPr="00205D5A">
              <w:rPr>
                <w:rFonts w:asciiTheme="minorHAnsi" w:hAnsiTheme="minorHAnsi"/>
                <w:lang w:val="en-US"/>
              </w:rPr>
              <w:t xml:space="preserve">This task tests </w:t>
            </w:r>
            <w:r w:rsidR="006254E9" w:rsidRPr="00205D5A">
              <w:rPr>
                <w:rFonts w:asciiTheme="minorHAnsi" w:hAnsiTheme="minorHAnsi"/>
                <w:lang w:val="en-US"/>
              </w:rPr>
              <w:t>the two SCP pilot applications</w:t>
            </w:r>
            <w:r w:rsidRPr="00205D5A">
              <w:rPr>
                <w:rFonts w:asciiTheme="minorHAnsi" w:hAnsiTheme="minorHAnsi"/>
                <w:lang w:val="en-US"/>
              </w:rPr>
              <w:t xml:space="preserve"> with selected </w:t>
            </w:r>
            <w:r w:rsidR="006254E9" w:rsidRPr="00205D5A">
              <w:rPr>
                <w:rFonts w:asciiTheme="minorHAnsi" w:hAnsiTheme="minorHAnsi"/>
                <w:lang w:val="en-US"/>
              </w:rPr>
              <w:t>customers</w:t>
            </w:r>
            <w:r w:rsidRPr="00205D5A">
              <w:rPr>
                <w:rFonts w:asciiTheme="minorHAnsi" w:hAnsiTheme="minorHAnsi"/>
                <w:lang w:val="en-US"/>
              </w:rPr>
              <w:t xml:space="preserve"> to evaluate how </w:t>
            </w:r>
            <w:r w:rsidR="006254E9" w:rsidRPr="00205D5A">
              <w:rPr>
                <w:rFonts w:asciiTheme="minorHAnsi" w:hAnsiTheme="minorHAnsi"/>
                <w:lang w:val="en-US"/>
              </w:rPr>
              <w:t>the new security features</w:t>
            </w:r>
            <w:r w:rsidRPr="00205D5A">
              <w:rPr>
                <w:rFonts w:asciiTheme="minorHAnsi" w:hAnsiTheme="minorHAnsi"/>
                <w:lang w:val="en-US"/>
              </w:rPr>
              <w:t xml:space="preserve"> </w:t>
            </w:r>
            <w:r w:rsidR="00DF06AC" w:rsidRPr="00205D5A">
              <w:rPr>
                <w:rFonts w:asciiTheme="minorHAnsi" w:hAnsiTheme="minorHAnsi"/>
                <w:lang w:val="en-US"/>
              </w:rPr>
              <w:t xml:space="preserve">of the applications </w:t>
            </w:r>
            <w:r w:rsidR="006254E9" w:rsidRPr="00205D5A">
              <w:rPr>
                <w:rFonts w:asciiTheme="minorHAnsi" w:hAnsiTheme="minorHAnsi"/>
                <w:lang w:val="en-US"/>
              </w:rPr>
              <w:t xml:space="preserve">can benefit customers. </w:t>
            </w:r>
            <w:r w:rsidR="00F13CC6" w:rsidRPr="00205D5A">
              <w:rPr>
                <w:rFonts w:asciiTheme="minorHAnsi" w:hAnsiTheme="minorHAnsi"/>
                <w:lang w:val="en-US"/>
              </w:rPr>
              <w:t>In the context of the EFS application</w:t>
            </w:r>
            <w:r w:rsidR="006254E9" w:rsidRPr="00205D5A">
              <w:rPr>
                <w:rFonts w:asciiTheme="minorHAnsi" w:hAnsiTheme="minorHAnsi"/>
                <w:lang w:val="en-US"/>
              </w:rPr>
              <w:t xml:space="preserve">, to what extend customers are now willing to </w:t>
            </w:r>
            <w:r w:rsidR="00F13CC6" w:rsidRPr="00205D5A">
              <w:rPr>
                <w:rFonts w:asciiTheme="minorHAnsi" w:hAnsiTheme="minorHAnsi"/>
                <w:lang w:val="en-US"/>
              </w:rPr>
              <w:t>run</w:t>
            </w:r>
            <w:r w:rsidR="006254E9" w:rsidRPr="00205D5A">
              <w:rPr>
                <w:rFonts w:asciiTheme="minorHAnsi" w:hAnsiTheme="minorHAnsi"/>
                <w:lang w:val="en-US"/>
              </w:rPr>
              <w:t xml:space="preserve"> </w:t>
            </w:r>
            <w:r w:rsidR="00DF06AC" w:rsidRPr="00205D5A">
              <w:rPr>
                <w:rFonts w:asciiTheme="minorHAnsi" w:hAnsiTheme="minorHAnsi"/>
                <w:lang w:val="en-US"/>
              </w:rPr>
              <w:t>EFS application</w:t>
            </w:r>
            <w:r w:rsidR="00F13CC6" w:rsidRPr="00205D5A">
              <w:rPr>
                <w:rFonts w:asciiTheme="minorHAnsi" w:hAnsiTheme="minorHAnsi"/>
                <w:lang w:val="en-US"/>
              </w:rPr>
              <w:t xml:space="preserve"> in the cloud and more importantly, to accept a hosted version of EFS – despite </w:t>
            </w:r>
            <w:r w:rsidR="008A595A" w:rsidRPr="00205D5A">
              <w:rPr>
                <w:rFonts w:asciiTheme="minorHAnsi" w:hAnsiTheme="minorHAnsi"/>
                <w:lang w:val="en-US"/>
              </w:rPr>
              <w:t>contains very sensitive data.</w:t>
            </w:r>
            <w:r w:rsidR="00EE385C" w:rsidRPr="00205D5A">
              <w:rPr>
                <w:rFonts w:asciiTheme="minorHAnsi" w:hAnsiTheme="minorHAnsi"/>
                <w:lang w:val="en-US"/>
              </w:rPr>
              <w:t xml:space="preserve"> In the context of </w:t>
            </w:r>
            <w:proofErr w:type="spellStart"/>
            <w:r w:rsidR="00E74AFD" w:rsidRPr="00205D5A">
              <w:rPr>
                <w:rFonts w:asciiTheme="minorHAnsi" w:hAnsiTheme="minorHAnsi"/>
                <w:lang w:val="en-US"/>
              </w:rPr>
              <w:t>Stream</w:t>
            </w:r>
            <w:r w:rsidR="00EE385C" w:rsidRPr="00205D5A">
              <w:rPr>
                <w:rFonts w:asciiTheme="minorHAnsi" w:hAnsiTheme="minorHAnsi"/>
                <w:lang w:val="en-US"/>
              </w:rPr>
              <w:t>Log</w:t>
            </w:r>
            <w:proofErr w:type="spellEnd"/>
            <w:r w:rsidR="00EE385C" w:rsidRPr="00205D5A">
              <w:rPr>
                <w:rFonts w:asciiTheme="minorHAnsi" w:hAnsiTheme="minorHAnsi"/>
                <w:lang w:val="en-US"/>
              </w:rPr>
              <w:t xml:space="preserve">, the </w:t>
            </w:r>
            <w:r w:rsidR="00EB44E3" w:rsidRPr="00205D5A">
              <w:rPr>
                <w:rFonts w:asciiTheme="minorHAnsi" w:hAnsiTheme="minorHAnsi"/>
                <w:lang w:val="en-US"/>
              </w:rPr>
              <w:t>piloting</w:t>
            </w:r>
            <w:r w:rsidR="00EE385C" w:rsidRPr="00205D5A">
              <w:rPr>
                <w:rFonts w:asciiTheme="minorHAnsi" w:hAnsiTheme="minorHAnsi"/>
                <w:lang w:val="en-US"/>
              </w:rPr>
              <w:t xml:space="preserve"> focuses on the added protection against </w:t>
            </w:r>
            <w:r w:rsidR="00EB44E3" w:rsidRPr="00205D5A">
              <w:rPr>
                <w:rFonts w:asciiTheme="minorHAnsi" w:hAnsiTheme="minorHAnsi"/>
                <w:lang w:val="en-US"/>
              </w:rPr>
              <w:t>potential attacks by malicious system administrators.</w:t>
            </w:r>
            <w:r w:rsidR="00F13CC6" w:rsidRPr="00205D5A">
              <w:rPr>
                <w:rFonts w:asciiTheme="minorHAnsi" w:hAnsiTheme="minorHAnsi"/>
                <w:lang w:val="en-US"/>
              </w:rPr>
              <w:t xml:space="preserve"> </w:t>
            </w:r>
          </w:p>
          <w:p w14:paraId="7EB6A67C" w14:textId="2C872EF0" w:rsidR="00753836" w:rsidRPr="00205D5A" w:rsidRDefault="00753836" w:rsidP="00753836">
            <w:pPr>
              <w:spacing w:before="60" w:after="60"/>
              <w:rPr>
                <w:rFonts w:asciiTheme="minorHAnsi" w:hAnsiTheme="minorHAnsi"/>
                <w:b/>
                <w:i/>
                <w:sz w:val="22"/>
                <w:szCs w:val="22"/>
              </w:rPr>
            </w:pPr>
            <w:r w:rsidRPr="00205D5A">
              <w:rPr>
                <w:rFonts w:asciiTheme="minorHAnsi" w:hAnsiTheme="minorHAnsi"/>
                <w:b/>
                <w:i/>
                <w:sz w:val="22"/>
                <w:szCs w:val="22"/>
              </w:rPr>
              <w:t xml:space="preserve">T 4.4: SCP </w:t>
            </w:r>
            <w:r w:rsidR="004B7CBF" w:rsidRPr="00205D5A">
              <w:rPr>
                <w:rFonts w:asciiTheme="minorHAnsi" w:hAnsiTheme="minorHAnsi"/>
                <w:b/>
                <w:i/>
                <w:sz w:val="22"/>
                <w:szCs w:val="22"/>
              </w:rPr>
              <w:t>external application pilot</w:t>
            </w:r>
            <w:r w:rsidRPr="00205D5A">
              <w:rPr>
                <w:rFonts w:asciiTheme="minorHAnsi" w:hAnsiTheme="minorHAnsi"/>
                <w:b/>
                <w:i/>
                <w:sz w:val="22"/>
                <w:szCs w:val="22"/>
              </w:rPr>
              <w:t xml:space="preserve"> (Months: M20-M30 / Partners: SYNC (task leader), </w:t>
            </w:r>
            <w:r w:rsidR="00EB44E3" w:rsidRPr="00205D5A">
              <w:rPr>
                <w:rFonts w:asciiTheme="minorHAnsi" w:hAnsiTheme="minorHAnsi"/>
                <w:b/>
                <w:i/>
                <w:sz w:val="22"/>
                <w:szCs w:val="22"/>
              </w:rPr>
              <w:t>SIL</w:t>
            </w:r>
            <w:r w:rsidRPr="00205D5A">
              <w:rPr>
                <w:rFonts w:asciiTheme="minorHAnsi" w:hAnsiTheme="minorHAnsi"/>
                <w:b/>
                <w:i/>
                <w:sz w:val="22"/>
                <w:szCs w:val="22"/>
              </w:rPr>
              <w:t>)</w:t>
            </w:r>
          </w:p>
          <w:p w14:paraId="396AF99A" w14:textId="2241975C" w:rsidR="00753836" w:rsidRPr="00205D5A" w:rsidRDefault="0053639E" w:rsidP="00334795">
            <w:pPr>
              <w:pStyle w:val="H2020Standard"/>
              <w:rPr>
                <w:rFonts w:asciiTheme="minorHAnsi" w:hAnsiTheme="minorHAnsi"/>
                <w:lang w:val="en-US"/>
              </w:rPr>
            </w:pPr>
            <w:r w:rsidRPr="00205D5A">
              <w:rPr>
                <w:rFonts w:asciiTheme="minorHAnsi" w:hAnsiTheme="minorHAnsi"/>
                <w:lang w:val="en-US"/>
              </w:rPr>
              <w:t xml:space="preserve">This task focuses on how to </w:t>
            </w:r>
            <w:r w:rsidR="0087486A" w:rsidRPr="00205D5A">
              <w:rPr>
                <w:rFonts w:asciiTheme="minorHAnsi" w:hAnsiTheme="minorHAnsi"/>
                <w:lang w:val="en-US"/>
              </w:rPr>
              <w:t>help</w:t>
            </w:r>
            <w:r w:rsidRPr="00205D5A">
              <w:rPr>
                <w:rFonts w:asciiTheme="minorHAnsi" w:hAnsiTheme="minorHAnsi"/>
                <w:lang w:val="en-US"/>
              </w:rPr>
              <w:t xml:space="preserve"> external companies to move their applications to the SCP </w:t>
            </w:r>
            <w:r w:rsidR="0087486A" w:rsidRPr="00205D5A">
              <w:rPr>
                <w:rFonts w:asciiTheme="minorHAnsi" w:hAnsiTheme="minorHAnsi"/>
                <w:lang w:val="en-US"/>
              </w:rPr>
              <w:t>platform. The focus of this task is to find a customer and to help</w:t>
            </w:r>
            <w:r w:rsidRPr="00205D5A">
              <w:rPr>
                <w:rFonts w:asciiTheme="minorHAnsi" w:hAnsiTheme="minorHAnsi"/>
                <w:lang w:val="en-US"/>
              </w:rPr>
              <w:t xml:space="preserve"> </w:t>
            </w:r>
            <w:r w:rsidR="0087486A" w:rsidRPr="00205D5A">
              <w:rPr>
                <w:rFonts w:asciiTheme="minorHAnsi" w:hAnsiTheme="minorHAnsi"/>
                <w:lang w:val="en-US"/>
              </w:rPr>
              <w:t>this</w:t>
            </w:r>
            <w:r w:rsidRPr="00205D5A">
              <w:rPr>
                <w:rFonts w:asciiTheme="minorHAnsi" w:hAnsiTheme="minorHAnsi"/>
                <w:lang w:val="en-US"/>
              </w:rPr>
              <w:t xml:space="preserve"> </w:t>
            </w:r>
            <w:r w:rsidR="0087486A" w:rsidRPr="00205D5A">
              <w:rPr>
                <w:rFonts w:asciiTheme="minorHAnsi" w:hAnsiTheme="minorHAnsi"/>
                <w:lang w:val="en-US"/>
              </w:rPr>
              <w:t>customer</w:t>
            </w:r>
            <w:r w:rsidRPr="00205D5A">
              <w:rPr>
                <w:rFonts w:asciiTheme="minorHAnsi" w:hAnsiTheme="minorHAnsi"/>
                <w:lang w:val="en-US"/>
              </w:rPr>
              <w:t xml:space="preserve"> to </w:t>
            </w:r>
            <w:r w:rsidR="0087486A" w:rsidRPr="00205D5A">
              <w:rPr>
                <w:rFonts w:asciiTheme="minorHAnsi" w:hAnsiTheme="minorHAnsi"/>
                <w:lang w:val="en-US"/>
              </w:rPr>
              <w:t xml:space="preserve">move their application to the SCP platform. SYNC </w:t>
            </w:r>
            <w:r w:rsidR="00334795" w:rsidRPr="00205D5A">
              <w:rPr>
                <w:rFonts w:asciiTheme="minorHAnsi" w:hAnsiTheme="minorHAnsi"/>
                <w:lang w:val="en-US"/>
              </w:rPr>
              <w:t xml:space="preserve">will focus on learning how to provide support for the adaptation of applications and </w:t>
            </w:r>
            <w:r w:rsidR="0087486A" w:rsidRPr="00205D5A">
              <w:rPr>
                <w:rFonts w:asciiTheme="minorHAnsi" w:hAnsiTheme="minorHAnsi"/>
                <w:lang w:val="en-US"/>
              </w:rPr>
              <w:t xml:space="preserve">SIL will </w:t>
            </w:r>
            <w:r w:rsidR="00334795" w:rsidRPr="00205D5A">
              <w:rPr>
                <w:rFonts w:asciiTheme="minorHAnsi" w:hAnsiTheme="minorHAnsi"/>
                <w:lang w:val="en-US"/>
              </w:rPr>
              <w:t>focus on providing better</w:t>
            </w:r>
            <w:r w:rsidR="003A6904" w:rsidRPr="00205D5A">
              <w:rPr>
                <w:rFonts w:asciiTheme="minorHAnsi" w:hAnsiTheme="minorHAnsi"/>
                <w:lang w:val="en-US"/>
              </w:rPr>
              <w:t xml:space="preserve"> platform support for this adap</w:t>
            </w:r>
            <w:r w:rsidR="00334795" w:rsidRPr="00205D5A">
              <w:rPr>
                <w:rFonts w:asciiTheme="minorHAnsi" w:hAnsiTheme="minorHAnsi"/>
                <w:lang w:val="en-US"/>
              </w:rPr>
              <w:t xml:space="preserve">tation. </w:t>
            </w:r>
          </w:p>
        </w:tc>
      </w:tr>
    </w:tbl>
    <w:p w14:paraId="21CE2F7B" w14:textId="77777777" w:rsidR="00030745" w:rsidRPr="00205D5A" w:rsidRDefault="00030745" w:rsidP="008B2B03">
      <w:pPr>
        <w:jc w:val="both"/>
        <w:rPr>
          <w:rFonts w:asciiTheme="minorHAnsi" w:hAnsiTheme="minorHAnsi"/>
        </w:rPr>
      </w:pPr>
    </w:p>
    <w:p w14:paraId="682CF90D" w14:textId="77777777" w:rsidR="005012F2" w:rsidRPr="00205D5A" w:rsidRDefault="005012F2"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44ABF8F4" w14:textId="77777777" w:rsidTr="004C2763">
        <w:tc>
          <w:tcPr>
            <w:tcW w:w="5000" w:type="pct"/>
          </w:tcPr>
          <w:p w14:paraId="7E0033BB"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059DE0E8" w14:textId="3CF7446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 xml:space="preserve">D4.1, D4.2 (Report): Pilot Plan (Editor: SYNC, Delivered: M1, M8, Related task: </w:t>
            </w:r>
            <w:r w:rsidR="00723DC2" w:rsidRPr="00205D5A">
              <w:rPr>
                <w:rFonts w:asciiTheme="minorHAnsi" w:hAnsiTheme="minorHAnsi"/>
                <w:b/>
                <w:i/>
                <w:sz w:val="22"/>
                <w:szCs w:val="22"/>
              </w:rPr>
              <w:t>T4.1</w:t>
            </w:r>
            <w:r w:rsidRPr="00205D5A">
              <w:rPr>
                <w:rFonts w:asciiTheme="minorHAnsi" w:hAnsiTheme="minorHAnsi"/>
                <w:b/>
                <w:i/>
                <w:sz w:val="22"/>
                <w:szCs w:val="22"/>
              </w:rPr>
              <w:t>)</w:t>
            </w:r>
          </w:p>
          <w:p w14:paraId="14C9CDCB" w14:textId="4A49BBBB" w:rsidR="00D02331" w:rsidRPr="00205D5A" w:rsidRDefault="00D02331" w:rsidP="00D02331">
            <w:pPr>
              <w:spacing w:before="60" w:after="60"/>
              <w:jc w:val="both"/>
              <w:rPr>
                <w:rFonts w:asciiTheme="minorHAnsi" w:hAnsiTheme="minorHAnsi"/>
                <w:sz w:val="22"/>
                <w:szCs w:val="22"/>
              </w:rPr>
            </w:pPr>
            <w:r w:rsidRPr="00205D5A">
              <w:rPr>
                <w:rFonts w:asciiTheme="minorHAnsi" w:hAnsiTheme="minorHAnsi"/>
                <w:sz w:val="22"/>
                <w:szCs w:val="22"/>
              </w:rPr>
              <w:t>This deliverable has two versions. The first version (D4.1, M1) contains an initial planning useful to kick-off the work of task 5.1, while the second one (D4.1, M8) will contains the full pilot plan to coordinate tasks 4.3 and 4.4.</w:t>
            </w:r>
          </w:p>
          <w:p w14:paraId="1CE8B05A" w14:textId="2F9FDE0F" w:rsidR="00D02331" w:rsidRPr="00205D5A" w:rsidRDefault="00D02331" w:rsidP="00D02331">
            <w:pPr>
              <w:spacing w:before="60" w:after="60"/>
              <w:rPr>
                <w:rFonts w:asciiTheme="minorHAnsi" w:hAnsiTheme="minorHAnsi"/>
                <w:b/>
                <w:i/>
                <w:sz w:val="22"/>
                <w:szCs w:val="22"/>
              </w:rPr>
            </w:pPr>
            <w:r w:rsidRPr="00205D5A">
              <w:rPr>
                <w:rFonts w:asciiTheme="minorHAnsi" w:hAnsiTheme="minorHAnsi"/>
                <w:b/>
                <w:i/>
                <w:sz w:val="22"/>
                <w:szCs w:val="22"/>
              </w:rPr>
              <w:t>D4.</w:t>
            </w:r>
            <w:r w:rsidR="00197B1B" w:rsidRPr="00205D5A">
              <w:rPr>
                <w:rFonts w:asciiTheme="minorHAnsi" w:hAnsiTheme="minorHAnsi"/>
                <w:b/>
                <w:i/>
                <w:sz w:val="22"/>
                <w:szCs w:val="22"/>
              </w:rPr>
              <w:t>3</w:t>
            </w:r>
            <w:r w:rsidRPr="00205D5A">
              <w:rPr>
                <w:rFonts w:asciiTheme="minorHAnsi" w:hAnsiTheme="minorHAnsi"/>
                <w:b/>
                <w:i/>
                <w:sz w:val="22"/>
                <w:szCs w:val="22"/>
              </w:rPr>
              <w:t>, D4.</w:t>
            </w:r>
            <w:r w:rsidR="00197B1B" w:rsidRPr="00205D5A">
              <w:rPr>
                <w:rFonts w:asciiTheme="minorHAnsi" w:hAnsiTheme="minorHAnsi"/>
                <w:b/>
                <w:i/>
                <w:sz w:val="22"/>
                <w:szCs w:val="22"/>
              </w:rPr>
              <w:t>4</w:t>
            </w:r>
            <w:r w:rsidRPr="00205D5A">
              <w:rPr>
                <w:rFonts w:asciiTheme="minorHAnsi" w:hAnsiTheme="minorHAnsi"/>
                <w:b/>
                <w:i/>
                <w:sz w:val="22"/>
                <w:szCs w:val="22"/>
              </w:rPr>
              <w:t xml:space="preserve"> (Report): Pilots Execution Report (Editor: </w:t>
            </w:r>
            <w:r w:rsidR="00B76133" w:rsidRPr="00205D5A">
              <w:rPr>
                <w:rFonts w:asciiTheme="minorHAnsi" w:hAnsiTheme="minorHAnsi"/>
                <w:b/>
                <w:i/>
                <w:sz w:val="22"/>
                <w:szCs w:val="22"/>
              </w:rPr>
              <w:t>SYNC</w:t>
            </w:r>
            <w:r w:rsidRPr="00205D5A">
              <w:rPr>
                <w:rFonts w:asciiTheme="minorHAnsi" w:hAnsiTheme="minorHAnsi"/>
                <w:b/>
                <w:i/>
                <w:sz w:val="22"/>
                <w:szCs w:val="22"/>
              </w:rPr>
              <w:t xml:space="preserve">, Delivered: </w:t>
            </w:r>
            <w:r w:rsidR="00B76133" w:rsidRPr="00205D5A">
              <w:rPr>
                <w:rFonts w:asciiTheme="minorHAnsi" w:hAnsiTheme="minorHAnsi"/>
                <w:b/>
                <w:i/>
                <w:sz w:val="22"/>
                <w:szCs w:val="22"/>
              </w:rPr>
              <w:t>M15, M3</w:t>
            </w:r>
            <w:r w:rsidRPr="00205D5A">
              <w:rPr>
                <w:rFonts w:asciiTheme="minorHAnsi" w:hAnsiTheme="minorHAnsi"/>
                <w:b/>
                <w:i/>
                <w:sz w:val="22"/>
                <w:szCs w:val="22"/>
              </w:rPr>
              <w:t xml:space="preserve">0, Related task: </w:t>
            </w:r>
            <w:r w:rsidR="00B76133" w:rsidRPr="00205D5A">
              <w:rPr>
                <w:rFonts w:asciiTheme="minorHAnsi" w:hAnsiTheme="minorHAnsi"/>
                <w:b/>
                <w:i/>
                <w:sz w:val="22"/>
                <w:szCs w:val="22"/>
              </w:rPr>
              <w:t xml:space="preserve">T4.2, </w:t>
            </w:r>
            <w:r w:rsidRPr="00205D5A">
              <w:rPr>
                <w:rFonts w:asciiTheme="minorHAnsi" w:hAnsiTheme="minorHAnsi"/>
                <w:b/>
                <w:i/>
                <w:sz w:val="22"/>
                <w:szCs w:val="22"/>
              </w:rPr>
              <w:t>T4.3, T4.4)</w:t>
            </w:r>
          </w:p>
          <w:p w14:paraId="7AC3CD68" w14:textId="10A067BC" w:rsidR="00030745" w:rsidRPr="00205D5A" w:rsidRDefault="00D02331" w:rsidP="003E4058">
            <w:pPr>
              <w:spacing w:before="60" w:after="60"/>
              <w:jc w:val="both"/>
              <w:rPr>
                <w:rFonts w:asciiTheme="minorHAnsi" w:hAnsiTheme="minorHAnsi"/>
              </w:rPr>
            </w:pPr>
            <w:r w:rsidRPr="00205D5A">
              <w:rPr>
                <w:rFonts w:asciiTheme="minorHAnsi" w:hAnsiTheme="minorHAnsi"/>
                <w:sz w:val="22"/>
                <w:szCs w:val="22"/>
              </w:rPr>
              <w:t xml:space="preserve">This deliverable reports about the execution and validation of the </w:t>
            </w:r>
            <w:r w:rsidR="003E4058" w:rsidRPr="00205D5A">
              <w:rPr>
                <w:rFonts w:asciiTheme="minorHAnsi" w:hAnsiTheme="minorHAnsi"/>
                <w:sz w:val="22"/>
                <w:szCs w:val="22"/>
              </w:rPr>
              <w:t xml:space="preserve">platform, application and external application </w:t>
            </w:r>
            <w:r w:rsidRPr="00205D5A">
              <w:rPr>
                <w:rFonts w:asciiTheme="minorHAnsi" w:hAnsiTheme="minorHAnsi"/>
                <w:sz w:val="22"/>
                <w:szCs w:val="22"/>
              </w:rPr>
              <w:t>pilots. The deliverable is issued in two versions</w:t>
            </w:r>
            <w:r w:rsidR="003E4058" w:rsidRPr="00205D5A">
              <w:rPr>
                <w:rFonts w:asciiTheme="minorHAnsi" w:hAnsiTheme="minorHAnsi"/>
                <w:sz w:val="22"/>
                <w:szCs w:val="22"/>
              </w:rPr>
              <w:t>, the first providing an initial report and the 2</w:t>
            </w:r>
            <w:r w:rsidR="003E4058" w:rsidRPr="00205D5A">
              <w:rPr>
                <w:rFonts w:asciiTheme="minorHAnsi" w:hAnsiTheme="minorHAnsi"/>
                <w:sz w:val="22"/>
                <w:szCs w:val="22"/>
                <w:vertAlign w:val="superscript"/>
              </w:rPr>
              <w:t>nd</w:t>
            </w:r>
            <w:r w:rsidR="003E4058" w:rsidRPr="00205D5A">
              <w:rPr>
                <w:rFonts w:asciiTheme="minorHAnsi" w:hAnsiTheme="minorHAnsi"/>
                <w:sz w:val="22"/>
                <w:szCs w:val="22"/>
              </w:rPr>
              <w:t xml:space="preserve"> is the final pilots execution report</w:t>
            </w:r>
            <w:r w:rsidRPr="00205D5A">
              <w:rPr>
                <w:rFonts w:asciiTheme="minorHAnsi" w:hAnsiTheme="minorHAnsi"/>
                <w:sz w:val="22"/>
                <w:szCs w:val="22"/>
              </w:rPr>
              <w:t>.</w:t>
            </w:r>
          </w:p>
        </w:tc>
      </w:tr>
    </w:tbl>
    <w:p w14:paraId="581EE52D" w14:textId="77777777" w:rsidR="00030745" w:rsidRPr="00205D5A" w:rsidRDefault="00030745" w:rsidP="008B2B03">
      <w:pPr>
        <w:rPr>
          <w:rFonts w:asciiTheme="minorHAnsi" w:eastAsiaTheme="majorEastAsia" w:hAnsiTheme="minorHAnsi"/>
        </w:rPr>
      </w:pPr>
    </w:p>
    <w:p w14:paraId="658DF84C" w14:textId="77777777" w:rsidR="00B65568" w:rsidRPr="00205D5A" w:rsidRDefault="00B65568" w:rsidP="008B2B03">
      <w:pPr>
        <w:rPr>
          <w:rFonts w:asciiTheme="minorHAnsi" w:eastAsiaTheme="majorEastAsia" w:hAnsiTheme="minorHAnsi"/>
        </w:rPr>
      </w:pPr>
    </w:p>
    <w:tbl>
      <w:tblPr>
        <w:tblW w:w="496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3"/>
        <w:gridCol w:w="1001"/>
        <w:gridCol w:w="1128"/>
        <w:gridCol w:w="1985"/>
        <w:gridCol w:w="1979"/>
        <w:gridCol w:w="829"/>
        <w:gridCol w:w="1019"/>
      </w:tblGrid>
      <w:tr w:rsidR="00B65568" w:rsidRPr="00205D5A" w14:paraId="295AFF63" w14:textId="77777777" w:rsidTr="00081CEF">
        <w:trPr>
          <w:cantSplit/>
          <w:trHeight w:val="397"/>
        </w:trPr>
        <w:tc>
          <w:tcPr>
            <w:tcW w:w="691" w:type="pct"/>
            <w:shd w:val="clear" w:color="auto" w:fill="D9D9D9" w:themeFill="background1" w:themeFillShade="D9"/>
            <w:vAlign w:val="center"/>
          </w:tcPr>
          <w:p w14:paraId="0DFB3771" w14:textId="77777777" w:rsidR="00B65568" w:rsidRPr="00205D5A" w:rsidRDefault="00B65568" w:rsidP="00081CEF">
            <w:pPr>
              <w:rPr>
                <w:rFonts w:asciiTheme="minorHAnsi" w:hAnsiTheme="minorHAnsi"/>
                <w:b/>
              </w:rPr>
            </w:pPr>
            <w:r w:rsidRPr="00205D5A">
              <w:rPr>
                <w:rFonts w:asciiTheme="minorHAnsi" w:hAnsiTheme="minorHAnsi"/>
                <w:b/>
              </w:rPr>
              <w:t xml:space="preserve">WP no. </w:t>
            </w:r>
          </w:p>
        </w:tc>
        <w:tc>
          <w:tcPr>
            <w:tcW w:w="543" w:type="pct"/>
            <w:vAlign w:val="center"/>
          </w:tcPr>
          <w:p w14:paraId="798A94C2" w14:textId="64D378F3" w:rsidR="00B65568" w:rsidRPr="00205D5A" w:rsidRDefault="00B65568" w:rsidP="00081CEF">
            <w:pPr>
              <w:rPr>
                <w:rFonts w:asciiTheme="minorHAnsi" w:hAnsiTheme="minorHAnsi"/>
              </w:rPr>
            </w:pPr>
            <w:r w:rsidRPr="00205D5A">
              <w:rPr>
                <w:rFonts w:asciiTheme="minorHAnsi" w:hAnsiTheme="minorHAnsi"/>
              </w:rPr>
              <w:t>5</w:t>
            </w:r>
          </w:p>
        </w:tc>
        <w:tc>
          <w:tcPr>
            <w:tcW w:w="3213" w:type="pct"/>
            <w:gridSpan w:val="4"/>
            <w:shd w:val="clear" w:color="auto" w:fill="D9D9D9" w:themeFill="background1" w:themeFillShade="D9"/>
            <w:vAlign w:val="center"/>
          </w:tcPr>
          <w:p w14:paraId="5479C4D8" w14:textId="77777777" w:rsidR="00B65568" w:rsidRPr="00205D5A" w:rsidRDefault="00B65568" w:rsidP="00081CEF">
            <w:pPr>
              <w:rPr>
                <w:rFonts w:asciiTheme="minorHAnsi" w:hAnsiTheme="minorHAnsi"/>
              </w:rPr>
            </w:pPr>
            <w:r w:rsidRPr="00205D5A">
              <w:rPr>
                <w:rFonts w:asciiTheme="minorHAnsi" w:hAnsiTheme="minorHAnsi"/>
                <w:b/>
              </w:rPr>
              <w:t>Start Date or Starting Event</w:t>
            </w:r>
          </w:p>
        </w:tc>
        <w:tc>
          <w:tcPr>
            <w:tcW w:w="553" w:type="pct"/>
            <w:vAlign w:val="center"/>
          </w:tcPr>
          <w:p w14:paraId="5E8181BC" w14:textId="77777777" w:rsidR="00B65568" w:rsidRPr="00205D5A" w:rsidRDefault="00B65568" w:rsidP="00081CEF">
            <w:pPr>
              <w:rPr>
                <w:rFonts w:asciiTheme="minorHAnsi" w:hAnsiTheme="minorHAnsi"/>
              </w:rPr>
            </w:pPr>
            <w:r w:rsidRPr="00205D5A">
              <w:rPr>
                <w:rFonts w:asciiTheme="minorHAnsi" w:hAnsiTheme="minorHAnsi"/>
              </w:rPr>
              <w:t>M1</w:t>
            </w:r>
          </w:p>
        </w:tc>
      </w:tr>
      <w:tr w:rsidR="00B65568" w:rsidRPr="00205D5A" w14:paraId="5BA21FBA" w14:textId="77777777" w:rsidTr="00081CEF">
        <w:trPr>
          <w:cantSplit/>
          <w:trHeight w:val="397"/>
        </w:trPr>
        <w:tc>
          <w:tcPr>
            <w:tcW w:w="691" w:type="pct"/>
            <w:shd w:val="clear" w:color="auto" w:fill="D9D9D9" w:themeFill="background1" w:themeFillShade="D9"/>
            <w:vAlign w:val="center"/>
          </w:tcPr>
          <w:p w14:paraId="230436A2" w14:textId="77777777" w:rsidR="00B65568" w:rsidRPr="00205D5A" w:rsidRDefault="00B65568" w:rsidP="00081CEF">
            <w:pPr>
              <w:rPr>
                <w:rFonts w:asciiTheme="minorHAnsi" w:hAnsiTheme="minorHAnsi"/>
                <w:b/>
              </w:rPr>
            </w:pPr>
            <w:r w:rsidRPr="00205D5A">
              <w:rPr>
                <w:rFonts w:asciiTheme="minorHAnsi" w:hAnsiTheme="minorHAnsi"/>
                <w:b/>
              </w:rPr>
              <w:t xml:space="preserve">WP title </w:t>
            </w:r>
          </w:p>
        </w:tc>
        <w:tc>
          <w:tcPr>
            <w:tcW w:w="4309" w:type="pct"/>
            <w:gridSpan w:val="6"/>
            <w:vAlign w:val="center"/>
          </w:tcPr>
          <w:p w14:paraId="73B0AB22" w14:textId="6F8CAFDA" w:rsidR="00B65568" w:rsidRPr="00205D5A" w:rsidRDefault="007D7EE2" w:rsidP="00081CEF">
            <w:pPr>
              <w:rPr>
                <w:rFonts w:asciiTheme="minorHAnsi" w:hAnsiTheme="minorHAnsi"/>
              </w:rPr>
            </w:pPr>
            <w:r w:rsidRPr="00205D5A">
              <w:rPr>
                <w:rFonts w:asciiTheme="minorHAnsi" w:hAnsiTheme="minorHAnsi"/>
                <w:b/>
                <w:i/>
              </w:rPr>
              <w:t>Go-to-market</w:t>
            </w:r>
          </w:p>
        </w:tc>
      </w:tr>
      <w:tr w:rsidR="00B65568" w:rsidRPr="00205D5A" w14:paraId="553366E7" w14:textId="77777777" w:rsidTr="00356700">
        <w:trPr>
          <w:cantSplit/>
          <w:trHeight w:val="397"/>
        </w:trPr>
        <w:tc>
          <w:tcPr>
            <w:tcW w:w="691" w:type="pct"/>
            <w:shd w:val="clear" w:color="auto" w:fill="D9D9D9" w:themeFill="background1" w:themeFillShade="D9"/>
            <w:vAlign w:val="center"/>
          </w:tcPr>
          <w:p w14:paraId="75A7FD75" w14:textId="77777777" w:rsidR="00B65568" w:rsidRPr="00205D5A" w:rsidRDefault="00B65568" w:rsidP="00081CEF">
            <w:pPr>
              <w:jc w:val="both"/>
              <w:rPr>
                <w:rFonts w:asciiTheme="minorHAnsi" w:hAnsiTheme="minorHAnsi"/>
                <w:b/>
              </w:rPr>
            </w:pPr>
            <w:r w:rsidRPr="00205D5A">
              <w:rPr>
                <w:rFonts w:asciiTheme="minorHAnsi" w:hAnsiTheme="minorHAnsi"/>
                <w:b/>
              </w:rPr>
              <w:t>Participant number</w:t>
            </w:r>
          </w:p>
        </w:tc>
        <w:tc>
          <w:tcPr>
            <w:tcW w:w="1155" w:type="pct"/>
            <w:gridSpan w:val="2"/>
            <w:shd w:val="clear" w:color="auto" w:fill="DEEAF6" w:themeFill="accent1" w:themeFillTint="33"/>
            <w:vAlign w:val="center"/>
          </w:tcPr>
          <w:p w14:paraId="48B35801" w14:textId="77777777" w:rsidR="00B65568" w:rsidRPr="00205D5A" w:rsidRDefault="00B65568" w:rsidP="00081CEF">
            <w:pPr>
              <w:jc w:val="center"/>
              <w:rPr>
                <w:rFonts w:asciiTheme="minorHAnsi" w:hAnsiTheme="minorHAnsi"/>
                <w:b/>
                <w:color w:val="000000" w:themeColor="text1"/>
              </w:rPr>
            </w:pPr>
            <w:r w:rsidRPr="00205D5A">
              <w:rPr>
                <w:rFonts w:asciiTheme="minorHAnsi" w:hAnsiTheme="minorHAnsi"/>
                <w:b/>
                <w:color w:val="000000" w:themeColor="text1"/>
              </w:rPr>
              <w:t>1</w:t>
            </w:r>
          </w:p>
        </w:tc>
        <w:tc>
          <w:tcPr>
            <w:tcW w:w="1077" w:type="pct"/>
            <w:shd w:val="clear" w:color="auto" w:fill="DEEAF6" w:themeFill="accent1" w:themeFillTint="33"/>
            <w:vAlign w:val="center"/>
          </w:tcPr>
          <w:p w14:paraId="23440AC9" w14:textId="77777777" w:rsidR="00B65568" w:rsidRPr="00205D5A" w:rsidRDefault="00B65568" w:rsidP="00081CEF">
            <w:pPr>
              <w:jc w:val="center"/>
              <w:rPr>
                <w:rFonts w:asciiTheme="minorHAnsi" w:hAnsiTheme="minorHAnsi"/>
              </w:rPr>
            </w:pPr>
            <w:r w:rsidRPr="00205D5A">
              <w:rPr>
                <w:rFonts w:asciiTheme="minorHAnsi" w:hAnsiTheme="minorHAnsi"/>
              </w:rPr>
              <w:t>2</w:t>
            </w:r>
          </w:p>
        </w:tc>
        <w:tc>
          <w:tcPr>
            <w:tcW w:w="1074" w:type="pct"/>
            <w:shd w:val="clear" w:color="auto" w:fill="5B9BD5" w:themeFill="accent1"/>
            <w:vAlign w:val="center"/>
          </w:tcPr>
          <w:p w14:paraId="045E947E" w14:textId="77777777" w:rsidR="00B65568" w:rsidRPr="00205D5A" w:rsidRDefault="00B65568" w:rsidP="00081CEF">
            <w:pPr>
              <w:jc w:val="center"/>
              <w:rPr>
                <w:rFonts w:asciiTheme="minorHAnsi" w:hAnsiTheme="minorHAnsi"/>
                <w:color w:val="FFFFFF" w:themeColor="background1"/>
              </w:rPr>
            </w:pPr>
            <w:r w:rsidRPr="00205D5A">
              <w:rPr>
                <w:rFonts w:asciiTheme="minorHAnsi" w:hAnsiTheme="minorHAnsi"/>
                <w:color w:val="FFFFFF" w:themeColor="background1"/>
              </w:rPr>
              <w:t>3</w:t>
            </w:r>
          </w:p>
        </w:tc>
        <w:tc>
          <w:tcPr>
            <w:tcW w:w="1003" w:type="pct"/>
            <w:gridSpan w:val="2"/>
            <w:vMerge w:val="restart"/>
            <w:textDirection w:val="btLr"/>
            <w:vAlign w:val="center"/>
          </w:tcPr>
          <w:p w14:paraId="3B736696" w14:textId="77777777" w:rsidR="00B65568" w:rsidRPr="00205D5A" w:rsidRDefault="00B65568" w:rsidP="00081CEF">
            <w:pPr>
              <w:ind w:left="113" w:right="113"/>
              <w:jc w:val="both"/>
              <w:rPr>
                <w:rFonts w:asciiTheme="minorHAnsi" w:hAnsiTheme="minorHAnsi"/>
                <w:b/>
              </w:rPr>
            </w:pPr>
            <w:r w:rsidRPr="00205D5A">
              <w:rPr>
                <w:rFonts w:asciiTheme="minorHAnsi" w:hAnsiTheme="minorHAnsi"/>
                <w:b/>
              </w:rPr>
              <w:t>Total</w:t>
            </w:r>
          </w:p>
        </w:tc>
      </w:tr>
      <w:tr w:rsidR="00B65568" w:rsidRPr="00205D5A" w14:paraId="5220C5BB" w14:textId="77777777" w:rsidTr="00356700">
        <w:trPr>
          <w:cantSplit/>
          <w:trHeight w:val="907"/>
        </w:trPr>
        <w:tc>
          <w:tcPr>
            <w:tcW w:w="691" w:type="pct"/>
            <w:shd w:val="clear" w:color="auto" w:fill="D9D9D9" w:themeFill="background1" w:themeFillShade="D9"/>
            <w:vAlign w:val="center"/>
          </w:tcPr>
          <w:p w14:paraId="2FFF80AA" w14:textId="77777777" w:rsidR="00B65568" w:rsidRPr="00205D5A" w:rsidRDefault="00B65568" w:rsidP="00081CEF">
            <w:pPr>
              <w:jc w:val="both"/>
              <w:rPr>
                <w:rFonts w:asciiTheme="minorHAnsi" w:hAnsiTheme="minorHAnsi"/>
                <w:b/>
              </w:rPr>
            </w:pPr>
            <w:r w:rsidRPr="00205D5A">
              <w:rPr>
                <w:rFonts w:asciiTheme="minorHAnsi" w:hAnsiTheme="minorHAnsi"/>
                <w:b/>
              </w:rPr>
              <w:t>Name of participant</w:t>
            </w:r>
          </w:p>
        </w:tc>
        <w:tc>
          <w:tcPr>
            <w:tcW w:w="1155" w:type="pct"/>
            <w:gridSpan w:val="2"/>
            <w:shd w:val="clear" w:color="auto" w:fill="DEEAF6" w:themeFill="accent1" w:themeFillTint="33"/>
            <w:textDirection w:val="btLr"/>
            <w:vAlign w:val="center"/>
          </w:tcPr>
          <w:p w14:paraId="77F7BDF1" w14:textId="77777777" w:rsidR="00B65568" w:rsidRPr="00205D5A" w:rsidRDefault="00B65568" w:rsidP="00081CEF">
            <w:pPr>
              <w:ind w:left="113" w:right="113"/>
              <w:rPr>
                <w:rFonts w:asciiTheme="minorHAnsi" w:hAnsiTheme="minorHAnsi"/>
                <w:b/>
                <w:color w:val="000000" w:themeColor="text1"/>
              </w:rPr>
            </w:pPr>
            <w:r w:rsidRPr="00205D5A">
              <w:rPr>
                <w:rFonts w:asciiTheme="minorHAnsi" w:hAnsiTheme="minorHAnsi"/>
                <w:b/>
                <w:color w:val="000000" w:themeColor="text1"/>
              </w:rPr>
              <w:t>SIL</w:t>
            </w:r>
          </w:p>
        </w:tc>
        <w:tc>
          <w:tcPr>
            <w:tcW w:w="1077" w:type="pct"/>
            <w:shd w:val="clear" w:color="auto" w:fill="DEEAF6" w:themeFill="accent1" w:themeFillTint="33"/>
            <w:textDirection w:val="btLr"/>
            <w:vAlign w:val="center"/>
          </w:tcPr>
          <w:p w14:paraId="763EABA0" w14:textId="77777777" w:rsidR="00B65568" w:rsidRPr="00205D5A" w:rsidRDefault="00B65568" w:rsidP="00081CEF">
            <w:pPr>
              <w:ind w:left="113" w:right="113"/>
              <w:rPr>
                <w:rFonts w:asciiTheme="minorHAnsi" w:hAnsiTheme="minorHAnsi"/>
              </w:rPr>
            </w:pPr>
            <w:r w:rsidRPr="00205D5A">
              <w:rPr>
                <w:rFonts w:asciiTheme="minorHAnsi" w:hAnsiTheme="minorHAnsi"/>
              </w:rPr>
              <w:t>SYNC</w:t>
            </w:r>
          </w:p>
        </w:tc>
        <w:tc>
          <w:tcPr>
            <w:tcW w:w="1074" w:type="pct"/>
            <w:shd w:val="clear" w:color="auto" w:fill="5B9BD5" w:themeFill="accent1"/>
            <w:textDirection w:val="btLr"/>
            <w:vAlign w:val="center"/>
          </w:tcPr>
          <w:p w14:paraId="5D4B1AAD" w14:textId="77777777" w:rsidR="00B65568" w:rsidRPr="00205D5A" w:rsidRDefault="00B65568" w:rsidP="00081CEF">
            <w:pPr>
              <w:ind w:left="113" w:right="113"/>
              <w:rPr>
                <w:rFonts w:asciiTheme="minorHAnsi" w:hAnsiTheme="minorHAnsi"/>
                <w:color w:val="FFFFFF" w:themeColor="background1"/>
              </w:rPr>
            </w:pPr>
            <w:r w:rsidRPr="00205D5A">
              <w:rPr>
                <w:rFonts w:asciiTheme="minorHAnsi" w:hAnsiTheme="minorHAnsi"/>
                <w:color w:val="FFFFFF" w:themeColor="background1"/>
              </w:rPr>
              <w:t>EXUS</w:t>
            </w:r>
          </w:p>
        </w:tc>
        <w:tc>
          <w:tcPr>
            <w:tcW w:w="1003" w:type="pct"/>
            <w:gridSpan w:val="2"/>
            <w:vMerge/>
            <w:vAlign w:val="center"/>
          </w:tcPr>
          <w:p w14:paraId="254B3AF0" w14:textId="77777777" w:rsidR="00B65568" w:rsidRPr="00205D5A" w:rsidRDefault="00B65568" w:rsidP="00081CEF">
            <w:pPr>
              <w:jc w:val="both"/>
              <w:rPr>
                <w:rFonts w:asciiTheme="minorHAnsi" w:hAnsiTheme="minorHAnsi"/>
              </w:rPr>
            </w:pPr>
          </w:p>
        </w:tc>
      </w:tr>
      <w:tr w:rsidR="00B65568" w:rsidRPr="00205D5A" w14:paraId="73706789" w14:textId="77777777" w:rsidTr="00356700">
        <w:trPr>
          <w:cantSplit/>
          <w:trHeight w:val="397"/>
        </w:trPr>
        <w:tc>
          <w:tcPr>
            <w:tcW w:w="691" w:type="pct"/>
            <w:shd w:val="clear" w:color="auto" w:fill="D9D9D9" w:themeFill="background1" w:themeFillShade="D9"/>
            <w:vAlign w:val="center"/>
          </w:tcPr>
          <w:p w14:paraId="4E4E67C8" w14:textId="77777777" w:rsidR="00B65568" w:rsidRPr="00205D5A" w:rsidRDefault="00B65568" w:rsidP="00081CEF">
            <w:pPr>
              <w:jc w:val="both"/>
              <w:rPr>
                <w:rFonts w:asciiTheme="minorHAnsi" w:hAnsiTheme="minorHAnsi"/>
                <w:b/>
              </w:rPr>
            </w:pPr>
            <w:r w:rsidRPr="00205D5A">
              <w:rPr>
                <w:rFonts w:asciiTheme="minorHAnsi" w:hAnsiTheme="minorHAnsi"/>
                <w:b/>
              </w:rPr>
              <w:t>PMs</w:t>
            </w:r>
          </w:p>
        </w:tc>
        <w:tc>
          <w:tcPr>
            <w:tcW w:w="1155" w:type="pct"/>
            <w:gridSpan w:val="2"/>
            <w:shd w:val="clear" w:color="auto" w:fill="DEEAF6" w:themeFill="accent1" w:themeFillTint="33"/>
            <w:vAlign w:val="center"/>
          </w:tcPr>
          <w:p w14:paraId="30F03D1F" w14:textId="6C08D9CD" w:rsidR="00B65568" w:rsidRPr="00205D5A" w:rsidRDefault="00F06C1F" w:rsidP="00081CEF">
            <w:pPr>
              <w:jc w:val="center"/>
              <w:rPr>
                <w:rFonts w:asciiTheme="minorHAnsi" w:hAnsiTheme="minorHAnsi"/>
                <w:b/>
                <w:color w:val="000000" w:themeColor="text1"/>
              </w:rPr>
            </w:pPr>
            <w:r w:rsidRPr="00205D5A">
              <w:rPr>
                <w:rFonts w:asciiTheme="minorHAnsi" w:hAnsiTheme="minorHAnsi"/>
                <w:b/>
                <w:color w:val="000000" w:themeColor="text1"/>
              </w:rPr>
              <w:t>3</w:t>
            </w:r>
            <w:r w:rsidR="00656F70" w:rsidRPr="00205D5A">
              <w:rPr>
                <w:rFonts w:asciiTheme="minorHAnsi" w:hAnsiTheme="minorHAnsi"/>
                <w:b/>
                <w:color w:val="000000" w:themeColor="text1"/>
              </w:rPr>
              <w:t>0</w:t>
            </w:r>
          </w:p>
        </w:tc>
        <w:tc>
          <w:tcPr>
            <w:tcW w:w="1077" w:type="pct"/>
            <w:shd w:val="clear" w:color="auto" w:fill="DEEAF6" w:themeFill="accent1" w:themeFillTint="33"/>
            <w:vAlign w:val="center"/>
          </w:tcPr>
          <w:p w14:paraId="0B65A375" w14:textId="53C3A9BC" w:rsidR="00B65568" w:rsidRPr="00205D5A" w:rsidRDefault="00656F70" w:rsidP="00081CEF">
            <w:pPr>
              <w:jc w:val="center"/>
              <w:rPr>
                <w:rFonts w:asciiTheme="minorHAnsi" w:hAnsiTheme="minorHAnsi"/>
              </w:rPr>
            </w:pPr>
            <w:r w:rsidRPr="00205D5A">
              <w:rPr>
                <w:rFonts w:asciiTheme="minorHAnsi" w:hAnsiTheme="minorHAnsi"/>
              </w:rPr>
              <w:t>20</w:t>
            </w:r>
          </w:p>
        </w:tc>
        <w:tc>
          <w:tcPr>
            <w:tcW w:w="1074" w:type="pct"/>
            <w:shd w:val="clear" w:color="auto" w:fill="5B9BD5" w:themeFill="accent1"/>
            <w:vAlign w:val="center"/>
          </w:tcPr>
          <w:p w14:paraId="553C8722" w14:textId="62D6E621" w:rsidR="00B65568" w:rsidRPr="00205D5A" w:rsidRDefault="00656F70" w:rsidP="00081CEF">
            <w:pPr>
              <w:jc w:val="center"/>
              <w:rPr>
                <w:rFonts w:asciiTheme="minorHAnsi" w:hAnsiTheme="minorHAnsi"/>
                <w:color w:val="FFFFFF" w:themeColor="background1"/>
              </w:rPr>
            </w:pPr>
            <w:r w:rsidRPr="00205D5A">
              <w:rPr>
                <w:rFonts w:asciiTheme="minorHAnsi" w:hAnsiTheme="minorHAnsi"/>
                <w:color w:val="FFFFFF" w:themeColor="background1"/>
              </w:rPr>
              <w:t>20</w:t>
            </w:r>
          </w:p>
        </w:tc>
        <w:tc>
          <w:tcPr>
            <w:tcW w:w="1003" w:type="pct"/>
            <w:gridSpan w:val="2"/>
            <w:vAlign w:val="center"/>
          </w:tcPr>
          <w:p w14:paraId="0E191612" w14:textId="6DEAD7B9" w:rsidR="00D51E28" w:rsidRPr="00205D5A" w:rsidRDefault="00D51E28" w:rsidP="00D51E28">
            <w:pPr>
              <w:jc w:val="center"/>
              <w:rPr>
                <w:rFonts w:asciiTheme="minorHAnsi" w:hAnsiTheme="minorHAnsi"/>
                <w:b/>
              </w:rPr>
            </w:pPr>
            <w:r w:rsidRPr="00205D5A">
              <w:rPr>
                <w:rFonts w:asciiTheme="minorHAnsi" w:hAnsiTheme="minorHAnsi"/>
                <w:b/>
              </w:rPr>
              <w:t>70</w:t>
            </w:r>
          </w:p>
        </w:tc>
      </w:tr>
    </w:tbl>
    <w:p w14:paraId="0A1620F6" w14:textId="6E271F5B" w:rsidR="00B65568" w:rsidRPr="00205D5A" w:rsidRDefault="00B65568" w:rsidP="008B2B03">
      <w:pPr>
        <w:rPr>
          <w:rFonts w:asciiTheme="minorHAnsi" w:eastAsiaTheme="majorEastAsia" w:hAnsiTheme="minorHAnsi"/>
        </w:rPr>
      </w:pPr>
    </w:p>
    <w:p w14:paraId="413CC302" w14:textId="77777777" w:rsidR="00030745" w:rsidRPr="00205D5A" w:rsidRDefault="00030745" w:rsidP="008B2B03">
      <w:pPr>
        <w:jc w:val="both"/>
        <w:rPr>
          <w:rFonts w:asciiTheme="minorHAnsi" w:hAnsiTheme="minorHAnsi"/>
          <w:b/>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6483F877" w14:textId="77777777" w:rsidTr="004C2763">
        <w:tc>
          <w:tcPr>
            <w:tcW w:w="5000" w:type="pct"/>
          </w:tcPr>
          <w:p w14:paraId="53120535"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Objectives</w:t>
            </w:r>
            <w:r w:rsidRPr="00205D5A">
              <w:rPr>
                <w:rFonts w:asciiTheme="minorHAnsi" w:hAnsiTheme="minorHAnsi"/>
              </w:rPr>
              <w:t xml:space="preserve"> </w:t>
            </w:r>
          </w:p>
          <w:p w14:paraId="215211DC" w14:textId="7018D1F5" w:rsidR="00030745" w:rsidRPr="00205D5A" w:rsidRDefault="00034F6B" w:rsidP="008B2B03">
            <w:pPr>
              <w:pStyle w:val="H2020Standard"/>
              <w:rPr>
                <w:rFonts w:asciiTheme="minorHAnsi" w:hAnsiTheme="minorHAnsi"/>
                <w:sz w:val="24"/>
                <w:szCs w:val="24"/>
                <w:lang w:val="en-US"/>
              </w:rPr>
            </w:pPr>
            <w:r w:rsidRPr="00205D5A">
              <w:rPr>
                <w:rFonts w:asciiTheme="minorHAnsi" w:hAnsiTheme="minorHAnsi"/>
                <w:u w:val="single"/>
                <w:lang w:val="en-US"/>
              </w:rPr>
              <w:t>D</w:t>
            </w:r>
            <w:r w:rsidRPr="00205D5A">
              <w:rPr>
                <w:rFonts w:asciiTheme="minorHAnsi" w:hAnsiTheme="minorHAnsi"/>
                <w:lang w:val="en-US"/>
              </w:rPr>
              <w:t>efine and create all the activities to reach-out to users and providers and pave the way to go-to-market with the complete environment. All activitie</w:t>
            </w:r>
            <w:r w:rsidR="005B3663">
              <w:rPr>
                <w:rFonts w:asciiTheme="minorHAnsi" w:hAnsiTheme="minorHAnsi"/>
                <w:lang w:val="en-US"/>
              </w:rPr>
              <w:t>s that involved external organiz</w:t>
            </w:r>
            <w:r w:rsidRPr="00205D5A">
              <w:rPr>
                <w:rFonts w:asciiTheme="minorHAnsi" w:hAnsiTheme="minorHAnsi"/>
                <w:lang w:val="en-US"/>
              </w:rPr>
              <w:t>ations are created and managed through this work package. The approach to go-to-market has been defined at proposal time, and will be refined in task 5.1. The coordination of the activities are done by task 1.2.</w:t>
            </w:r>
          </w:p>
        </w:tc>
      </w:tr>
    </w:tbl>
    <w:p w14:paraId="35DFDB60" w14:textId="77777777" w:rsidR="00030745" w:rsidRPr="00205D5A" w:rsidRDefault="00030745" w:rsidP="00773AA6">
      <w:pPr>
        <w:jc w:val="both"/>
        <w:rPr>
          <w:rFonts w:asciiTheme="minorHAnsi" w:hAnsiTheme="minorHAnsi"/>
        </w:rPr>
      </w:pPr>
    </w:p>
    <w:tbl>
      <w:tblPr>
        <w:tblW w:w="4945"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186"/>
      </w:tblGrid>
      <w:tr w:rsidR="00030745" w:rsidRPr="00205D5A" w14:paraId="184850EF" w14:textId="77777777" w:rsidTr="00030745">
        <w:tc>
          <w:tcPr>
            <w:tcW w:w="5000" w:type="pct"/>
          </w:tcPr>
          <w:p w14:paraId="67EFCC29" w14:textId="11ECD4FF" w:rsidR="00030745" w:rsidRPr="00205D5A" w:rsidRDefault="00030745" w:rsidP="008B2B03">
            <w:pPr>
              <w:spacing w:before="60" w:after="60"/>
              <w:jc w:val="both"/>
              <w:rPr>
                <w:rFonts w:asciiTheme="minorHAnsi" w:hAnsiTheme="minorHAnsi"/>
                <w:b/>
              </w:rPr>
            </w:pPr>
            <w:r w:rsidRPr="00205D5A">
              <w:rPr>
                <w:rFonts w:asciiTheme="minorHAnsi" w:hAnsiTheme="minorHAnsi"/>
                <w:b/>
              </w:rPr>
              <w:lastRenderedPageBreak/>
              <w:t>Description of work</w:t>
            </w:r>
          </w:p>
          <w:p w14:paraId="27A990B7" w14:textId="2316C356"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 5.1:</w:t>
            </w:r>
            <w:r w:rsidRPr="00205D5A">
              <w:rPr>
                <w:rFonts w:asciiTheme="minorHAnsi" w:hAnsiTheme="minorHAnsi"/>
                <w:i/>
                <w:lang w:val="en-US"/>
              </w:rPr>
              <w:t xml:space="preserve"> </w:t>
            </w:r>
            <w:r w:rsidR="005012F2" w:rsidRPr="00205D5A">
              <w:rPr>
                <w:rFonts w:asciiTheme="minorHAnsi" w:hAnsiTheme="minorHAnsi"/>
                <w:b/>
                <w:i/>
                <w:lang w:val="en-US"/>
              </w:rPr>
              <w:t>E</w:t>
            </w:r>
            <w:r w:rsidRPr="00205D5A">
              <w:rPr>
                <w:rFonts w:asciiTheme="minorHAnsi" w:hAnsiTheme="minorHAnsi"/>
                <w:b/>
                <w:i/>
                <w:lang w:val="en-US"/>
              </w:rPr>
              <w:t xml:space="preserve">xploitation and dissemination strategy </w:t>
            </w:r>
            <w:r w:rsidRPr="00205D5A">
              <w:rPr>
                <w:rFonts w:asciiTheme="minorHAnsi" w:hAnsiTheme="minorHAnsi"/>
                <w:i/>
                <w:lang w:val="en-US"/>
              </w:rPr>
              <w:t xml:space="preserve">(Months: </w:t>
            </w:r>
            <w:r w:rsidRPr="00205D5A">
              <w:rPr>
                <w:rFonts w:asciiTheme="minorHAnsi" w:hAnsiTheme="minorHAnsi"/>
                <w:b/>
                <w:i/>
                <w:lang w:val="en-US"/>
              </w:rPr>
              <w:t xml:space="preserve">M1-M8 </w:t>
            </w:r>
            <w:r w:rsidRPr="00205D5A">
              <w:rPr>
                <w:rFonts w:asciiTheme="minorHAnsi" w:hAnsiTheme="minorHAnsi"/>
                <w:i/>
                <w:lang w:val="en-US"/>
              </w:rPr>
              <w:t xml:space="preserve">/ Partners: </w:t>
            </w:r>
            <w:r w:rsidR="001C40D0" w:rsidRPr="00205D5A">
              <w:rPr>
                <w:rFonts w:asciiTheme="minorHAnsi" w:hAnsiTheme="minorHAnsi"/>
                <w:b/>
                <w:i/>
                <w:lang w:val="en-US"/>
              </w:rPr>
              <w:t>SYNC</w:t>
            </w:r>
            <w:r w:rsidRPr="00205D5A">
              <w:rPr>
                <w:rFonts w:asciiTheme="minorHAnsi" w:hAnsiTheme="minorHAnsi"/>
                <w:b/>
                <w:i/>
                <w:lang w:val="en-US"/>
              </w:rPr>
              <w:t xml:space="preserve"> (task leader), all)</w:t>
            </w:r>
          </w:p>
          <w:p w14:paraId="2F218709"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focuses on detailing the go-to-market approach in terms of approach and planning. It covers the refinement of the business pricing strategy (section 2.1.4), the steps to involve users during the project, the identification of all the exploitation channels and the supporting communication activities. The methodology will build on T1.3 (specifically D1.4 issued at M6) to ensure that the licensing and IPR solutions are aligned to exploitation. The approach impacts the definition of the the exploitation and dissemination strategy; this strategy is implemented by tasks 5.2 to 5.7.</w:t>
            </w:r>
          </w:p>
          <w:p w14:paraId="344633D8" w14:textId="6B668869" w:rsidR="00356700" w:rsidRPr="00205D5A" w:rsidRDefault="00356700" w:rsidP="00356700">
            <w:pPr>
              <w:pStyle w:val="H2020Standard"/>
              <w:rPr>
                <w:rFonts w:asciiTheme="minorHAnsi" w:hAnsiTheme="minorHAnsi"/>
                <w:b/>
                <w:i/>
                <w:lang w:val="en-US"/>
              </w:rPr>
            </w:pPr>
            <w:r w:rsidRPr="00205D5A">
              <w:rPr>
                <w:rFonts w:asciiTheme="minorHAnsi" w:hAnsiTheme="minorHAnsi"/>
                <w:b/>
                <w:i/>
                <w:lang w:val="en-US"/>
              </w:rPr>
              <w:t>T5.2: SMEs open call(s) (</w:t>
            </w:r>
            <w:r w:rsidRPr="00205D5A">
              <w:rPr>
                <w:rFonts w:asciiTheme="minorHAnsi" w:hAnsiTheme="minorHAnsi"/>
                <w:b/>
                <w:lang w:val="en-US"/>
              </w:rPr>
              <w:t>Months</w:t>
            </w:r>
            <w:r w:rsidRPr="00205D5A">
              <w:rPr>
                <w:rFonts w:asciiTheme="minorHAnsi" w:hAnsiTheme="minorHAnsi"/>
                <w:b/>
                <w:i/>
                <w:lang w:val="en-US"/>
              </w:rPr>
              <w:t>: M2-M</w:t>
            </w:r>
            <w:r w:rsidR="003132BD" w:rsidRPr="00205D5A">
              <w:rPr>
                <w:rFonts w:asciiTheme="minorHAnsi" w:hAnsiTheme="minorHAnsi"/>
                <w:b/>
                <w:i/>
                <w:lang w:val="en-US"/>
              </w:rPr>
              <w:t>30</w:t>
            </w:r>
            <w:r w:rsidRPr="00205D5A">
              <w:rPr>
                <w:rFonts w:asciiTheme="minorHAnsi" w:hAnsiTheme="minorHAnsi"/>
                <w:b/>
                <w:i/>
                <w:lang w:val="en-US"/>
              </w:rPr>
              <w:t xml:space="preserve"> / </w:t>
            </w:r>
            <w:r w:rsidRPr="00205D5A">
              <w:rPr>
                <w:rFonts w:asciiTheme="minorHAnsi" w:hAnsiTheme="minorHAnsi"/>
                <w:i/>
                <w:lang w:val="en-US"/>
              </w:rPr>
              <w:t>Partners</w:t>
            </w:r>
            <w:r w:rsidRPr="00205D5A">
              <w:rPr>
                <w:rFonts w:asciiTheme="minorHAnsi" w:hAnsiTheme="minorHAnsi"/>
                <w:b/>
                <w:i/>
                <w:lang w:val="en-US"/>
              </w:rPr>
              <w:t xml:space="preserve">: </w:t>
            </w:r>
            <w:r w:rsidR="001C40D0" w:rsidRPr="00205D5A">
              <w:rPr>
                <w:rFonts w:asciiTheme="minorHAnsi" w:hAnsiTheme="minorHAnsi"/>
                <w:b/>
                <w:i/>
                <w:lang w:val="en-US"/>
              </w:rPr>
              <w:t>SIL</w:t>
            </w:r>
            <w:r w:rsidRPr="00205D5A">
              <w:rPr>
                <w:rFonts w:asciiTheme="minorHAnsi" w:hAnsiTheme="minorHAnsi"/>
                <w:b/>
                <w:i/>
                <w:lang w:val="en-US"/>
              </w:rPr>
              <w:t xml:space="preserve"> (task leader), </w:t>
            </w:r>
            <w:r w:rsidR="001C40D0" w:rsidRPr="00205D5A">
              <w:rPr>
                <w:rFonts w:asciiTheme="minorHAnsi" w:hAnsiTheme="minorHAnsi"/>
                <w:b/>
                <w:i/>
                <w:lang w:val="en-US"/>
              </w:rPr>
              <w:t>all</w:t>
            </w:r>
            <w:r w:rsidRPr="00205D5A">
              <w:rPr>
                <w:rFonts w:asciiTheme="minorHAnsi" w:hAnsiTheme="minorHAnsi"/>
                <w:b/>
                <w:i/>
                <w:lang w:val="en-US"/>
              </w:rPr>
              <w:t>)</w:t>
            </w:r>
          </w:p>
          <w:p w14:paraId="043FBB91" w14:textId="2F174CE5"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def</w:t>
            </w:r>
            <w:r w:rsidR="00D06CDA" w:rsidRPr="00205D5A">
              <w:rPr>
                <w:rFonts w:asciiTheme="minorHAnsi" w:hAnsiTheme="minorHAnsi"/>
                <w:lang w:val="en-US"/>
              </w:rPr>
              <w:t>ines and organiz</w:t>
            </w:r>
            <w:r w:rsidRPr="00205D5A">
              <w:rPr>
                <w:rFonts w:asciiTheme="minorHAnsi" w:hAnsiTheme="minorHAnsi"/>
                <w:lang w:val="en-US"/>
              </w:rPr>
              <w:t xml:space="preserve">es </w:t>
            </w:r>
            <w:r w:rsidR="00F21B32" w:rsidRPr="00205D5A">
              <w:rPr>
                <w:rFonts w:asciiTheme="minorHAnsi" w:hAnsiTheme="minorHAnsi"/>
                <w:lang w:val="en-US"/>
              </w:rPr>
              <w:t>two open calls</w:t>
            </w:r>
            <w:r w:rsidRPr="00205D5A">
              <w:rPr>
                <w:rFonts w:asciiTheme="minorHAnsi" w:hAnsiTheme="minorHAnsi"/>
                <w:lang w:val="en-US"/>
              </w:rPr>
              <w:t xml:space="preserve"> to identify SMEs who will participate </w:t>
            </w:r>
            <w:r w:rsidR="00115BFD" w:rsidRPr="00205D5A">
              <w:rPr>
                <w:rFonts w:asciiTheme="minorHAnsi" w:hAnsiTheme="minorHAnsi"/>
                <w:lang w:val="en-US"/>
              </w:rPr>
              <w:t>in</w:t>
            </w:r>
            <w:r w:rsidRPr="00205D5A">
              <w:rPr>
                <w:rFonts w:asciiTheme="minorHAnsi" w:hAnsiTheme="minorHAnsi"/>
                <w:lang w:val="en-US"/>
              </w:rPr>
              <w:t xml:space="preserve"> the two piloting iterations. The approach is to select 5 to 10</w:t>
            </w:r>
            <w:r w:rsidR="00E913A9" w:rsidRPr="00205D5A">
              <w:rPr>
                <w:rFonts w:asciiTheme="minorHAnsi" w:hAnsiTheme="minorHAnsi"/>
                <w:lang w:val="en-US"/>
              </w:rPr>
              <w:t xml:space="preserve"> SMEs in the first call</w:t>
            </w:r>
            <w:r w:rsidRPr="00205D5A">
              <w:rPr>
                <w:rFonts w:asciiTheme="minorHAnsi" w:hAnsiTheme="minorHAnsi"/>
                <w:lang w:val="en-US"/>
              </w:rPr>
              <w:t xml:space="preserve">. The selection criteria include profile of SME in terms of level of expertise in IT, </w:t>
            </w:r>
            <w:r w:rsidR="00AB7BF3" w:rsidRPr="00205D5A">
              <w:rPr>
                <w:rFonts w:asciiTheme="minorHAnsi" w:hAnsiTheme="minorHAnsi"/>
                <w:lang w:val="en-US"/>
              </w:rPr>
              <w:t xml:space="preserve">security relevance and fitting application </w:t>
            </w:r>
            <w:r w:rsidR="00832492" w:rsidRPr="00205D5A">
              <w:rPr>
                <w:rFonts w:asciiTheme="minorHAnsi" w:hAnsiTheme="minorHAnsi"/>
                <w:lang w:val="en-US"/>
              </w:rPr>
              <w:t xml:space="preserve">willing </w:t>
            </w:r>
            <w:r w:rsidR="00AB7BF3" w:rsidRPr="00205D5A">
              <w:rPr>
                <w:rFonts w:asciiTheme="minorHAnsi" w:hAnsiTheme="minorHAnsi"/>
                <w:lang w:val="en-US"/>
              </w:rPr>
              <w:t xml:space="preserve">to </w:t>
            </w:r>
            <w:r w:rsidR="00711E66" w:rsidRPr="00205D5A">
              <w:rPr>
                <w:rFonts w:asciiTheme="minorHAnsi" w:hAnsiTheme="minorHAnsi"/>
                <w:lang w:val="en-US"/>
              </w:rPr>
              <w:t>migrate</w:t>
            </w:r>
            <w:r w:rsidR="00AB7BF3" w:rsidRPr="00205D5A">
              <w:rPr>
                <w:rFonts w:asciiTheme="minorHAnsi" w:hAnsiTheme="minorHAnsi"/>
                <w:lang w:val="en-US"/>
              </w:rPr>
              <w:t xml:space="preserve"> to a secure container</w:t>
            </w:r>
            <w:r w:rsidR="005C6796" w:rsidRPr="00205D5A">
              <w:rPr>
                <w:rFonts w:asciiTheme="minorHAnsi" w:hAnsiTheme="minorHAnsi"/>
                <w:lang w:val="en-US"/>
              </w:rPr>
              <w:t xml:space="preserve"> or </w:t>
            </w:r>
            <w:r w:rsidR="00711E66" w:rsidRPr="00205D5A">
              <w:rPr>
                <w:rFonts w:asciiTheme="minorHAnsi" w:hAnsiTheme="minorHAnsi"/>
                <w:lang w:val="en-US"/>
              </w:rPr>
              <w:t xml:space="preserve">combine </w:t>
            </w:r>
            <w:r w:rsidR="00B52A1F" w:rsidRPr="00205D5A">
              <w:rPr>
                <w:rFonts w:asciiTheme="minorHAnsi" w:hAnsiTheme="minorHAnsi"/>
                <w:lang w:val="en-US"/>
              </w:rPr>
              <w:t>their application with one of the</w:t>
            </w:r>
            <w:r w:rsidR="00711E66" w:rsidRPr="00205D5A">
              <w:rPr>
                <w:rFonts w:asciiTheme="minorHAnsi" w:hAnsiTheme="minorHAnsi"/>
                <w:lang w:val="en-US"/>
              </w:rPr>
              <w:t xml:space="preserve"> standard secure container</w:t>
            </w:r>
            <w:r w:rsidRPr="00205D5A">
              <w:rPr>
                <w:rFonts w:asciiTheme="minorHAnsi" w:hAnsiTheme="minorHAnsi"/>
                <w:lang w:val="en-US"/>
              </w:rPr>
              <w:t xml:space="preserve">. The task foresees a first call </w:t>
            </w:r>
            <w:r w:rsidR="00843243" w:rsidRPr="00205D5A">
              <w:rPr>
                <w:rFonts w:asciiTheme="minorHAnsi" w:hAnsiTheme="minorHAnsi"/>
                <w:lang w:val="en-US"/>
              </w:rPr>
              <w:t>such the first piloting sessions start no later than</w:t>
            </w:r>
            <w:r w:rsidRPr="00205D5A">
              <w:rPr>
                <w:rFonts w:asciiTheme="minorHAnsi" w:hAnsiTheme="minorHAnsi"/>
                <w:lang w:val="en-US"/>
              </w:rPr>
              <w:t xml:space="preserve"> M</w:t>
            </w:r>
            <w:r w:rsidR="003E0018" w:rsidRPr="00205D5A">
              <w:rPr>
                <w:rFonts w:asciiTheme="minorHAnsi" w:hAnsiTheme="minorHAnsi"/>
                <w:lang w:val="en-US"/>
              </w:rPr>
              <w:t>1</w:t>
            </w:r>
            <w:r w:rsidR="0073542C" w:rsidRPr="00205D5A">
              <w:rPr>
                <w:rFonts w:asciiTheme="minorHAnsi" w:hAnsiTheme="minorHAnsi"/>
                <w:lang w:val="en-US"/>
              </w:rPr>
              <w:t>2</w:t>
            </w:r>
            <w:r w:rsidRPr="00205D5A">
              <w:rPr>
                <w:rFonts w:asciiTheme="minorHAnsi" w:hAnsiTheme="minorHAnsi"/>
                <w:lang w:val="en-US"/>
              </w:rPr>
              <w:t xml:space="preserve">; </w:t>
            </w:r>
            <w:r w:rsidR="003132BD" w:rsidRPr="00205D5A">
              <w:rPr>
                <w:rFonts w:asciiTheme="minorHAnsi" w:hAnsiTheme="minorHAnsi"/>
                <w:lang w:val="en-US"/>
              </w:rPr>
              <w:t xml:space="preserve">a second call </w:t>
            </w:r>
            <w:r w:rsidR="00ED3C33" w:rsidRPr="00205D5A">
              <w:rPr>
                <w:rFonts w:asciiTheme="minorHAnsi" w:hAnsiTheme="minorHAnsi"/>
                <w:lang w:val="en-US"/>
              </w:rPr>
              <w:t>will</w:t>
            </w:r>
            <w:r w:rsidR="003132BD" w:rsidRPr="00205D5A">
              <w:rPr>
                <w:rFonts w:asciiTheme="minorHAnsi" w:hAnsiTheme="minorHAnsi"/>
                <w:lang w:val="en-US"/>
              </w:rPr>
              <w:t xml:space="preserve"> be organiz</w:t>
            </w:r>
            <w:r w:rsidRPr="00205D5A">
              <w:rPr>
                <w:rFonts w:asciiTheme="minorHAnsi" w:hAnsiTheme="minorHAnsi"/>
                <w:lang w:val="en-US"/>
              </w:rPr>
              <w:t xml:space="preserve">ed </w:t>
            </w:r>
            <w:r w:rsidR="00ED3C33" w:rsidRPr="00205D5A">
              <w:rPr>
                <w:rFonts w:asciiTheme="minorHAnsi" w:hAnsiTheme="minorHAnsi"/>
                <w:lang w:val="en-US"/>
              </w:rPr>
              <w:t>not later than 1</w:t>
            </w:r>
            <w:r w:rsidR="00B06912" w:rsidRPr="00205D5A">
              <w:rPr>
                <w:rFonts w:asciiTheme="minorHAnsi" w:hAnsiTheme="minorHAnsi"/>
                <w:lang w:val="en-US"/>
              </w:rPr>
              <w:t>2</w:t>
            </w:r>
            <w:r w:rsidR="00ED3C33" w:rsidRPr="00205D5A">
              <w:rPr>
                <w:rFonts w:asciiTheme="minorHAnsi" w:hAnsiTheme="minorHAnsi"/>
                <w:lang w:val="en-US"/>
              </w:rPr>
              <w:t xml:space="preserve"> months after the first call</w:t>
            </w:r>
            <w:r w:rsidR="0091181E" w:rsidRPr="00205D5A">
              <w:rPr>
                <w:rFonts w:asciiTheme="minorHAnsi" w:hAnsiTheme="minorHAnsi"/>
                <w:lang w:val="en-US"/>
              </w:rPr>
              <w:t xml:space="preserve">. </w:t>
            </w:r>
            <w:r w:rsidR="00E77066" w:rsidRPr="00205D5A">
              <w:rPr>
                <w:rFonts w:asciiTheme="minorHAnsi" w:hAnsiTheme="minorHAnsi"/>
                <w:lang w:val="en-US"/>
              </w:rPr>
              <w:t>The 2</w:t>
            </w:r>
            <w:r w:rsidR="00E77066" w:rsidRPr="00205D5A">
              <w:rPr>
                <w:rFonts w:asciiTheme="minorHAnsi" w:hAnsiTheme="minorHAnsi"/>
                <w:vertAlign w:val="superscript"/>
                <w:lang w:val="en-US"/>
              </w:rPr>
              <w:t>nd</w:t>
            </w:r>
            <w:r w:rsidR="00E77066" w:rsidRPr="00205D5A">
              <w:rPr>
                <w:rFonts w:asciiTheme="minorHAnsi" w:hAnsiTheme="minorHAnsi"/>
                <w:lang w:val="en-US"/>
              </w:rPr>
              <w:t xml:space="preserve"> call </w:t>
            </w:r>
            <w:r w:rsidR="00442501" w:rsidRPr="00205D5A">
              <w:rPr>
                <w:rFonts w:asciiTheme="minorHAnsi" w:hAnsiTheme="minorHAnsi"/>
                <w:lang w:val="en-US"/>
              </w:rPr>
              <w:t xml:space="preserve">will select more SMEs for a total </w:t>
            </w:r>
            <w:r w:rsidR="00483D66" w:rsidRPr="00205D5A">
              <w:rPr>
                <w:rFonts w:asciiTheme="minorHAnsi" w:hAnsiTheme="minorHAnsi"/>
                <w:lang w:val="en-US"/>
              </w:rPr>
              <w:t>of 20 SMEs.</w:t>
            </w:r>
            <w:r w:rsidR="00442501" w:rsidRPr="00205D5A">
              <w:rPr>
                <w:rFonts w:asciiTheme="minorHAnsi" w:hAnsiTheme="minorHAnsi"/>
                <w:lang w:val="en-US"/>
              </w:rPr>
              <w:t xml:space="preserve"> </w:t>
            </w:r>
            <w:r w:rsidR="0091181E" w:rsidRPr="00205D5A">
              <w:rPr>
                <w:rFonts w:asciiTheme="minorHAnsi" w:hAnsiTheme="minorHAnsi"/>
                <w:lang w:val="en-US"/>
              </w:rPr>
              <w:t xml:space="preserve">The decision </w:t>
            </w:r>
            <w:r w:rsidR="00370079" w:rsidRPr="00205D5A">
              <w:rPr>
                <w:rFonts w:asciiTheme="minorHAnsi" w:hAnsiTheme="minorHAnsi"/>
                <w:lang w:val="en-US"/>
              </w:rPr>
              <w:t>when to</w:t>
            </w:r>
            <w:r w:rsidR="0091181E" w:rsidRPr="00205D5A">
              <w:rPr>
                <w:rFonts w:asciiTheme="minorHAnsi" w:hAnsiTheme="minorHAnsi"/>
                <w:lang w:val="en-US"/>
              </w:rPr>
              <w:t xml:space="preserve"> organiz</w:t>
            </w:r>
            <w:r w:rsidRPr="00205D5A">
              <w:rPr>
                <w:rFonts w:asciiTheme="minorHAnsi" w:hAnsiTheme="minorHAnsi"/>
                <w:lang w:val="en-US"/>
              </w:rPr>
              <w:t xml:space="preserve">e a second call will be taken within task 1.2 </w:t>
            </w:r>
            <w:r w:rsidR="00370079" w:rsidRPr="00205D5A">
              <w:rPr>
                <w:rFonts w:asciiTheme="minorHAnsi" w:hAnsiTheme="minorHAnsi"/>
                <w:lang w:val="en-US"/>
              </w:rPr>
              <w:t>following the finaliz</w:t>
            </w:r>
            <w:r w:rsidRPr="00205D5A">
              <w:rPr>
                <w:rFonts w:asciiTheme="minorHAnsi" w:hAnsiTheme="minorHAnsi"/>
                <w:lang w:val="en-US"/>
              </w:rPr>
              <w:t xml:space="preserve">ation of the first set of piloting sessions. The decision will be based on </w:t>
            </w:r>
            <w:r w:rsidR="00155646" w:rsidRPr="00205D5A">
              <w:rPr>
                <w:rFonts w:asciiTheme="minorHAnsi" w:hAnsiTheme="minorHAnsi"/>
                <w:lang w:val="en-US"/>
              </w:rPr>
              <w:t xml:space="preserve">the time when the changes </w:t>
            </w:r>
            <w:r w:rsidR="00FF51D1" w:rsidRPr="00205D5A">
              <w:rPr>
                <w:rFonts w:asciiTheme="minorHAnsi" w:hAnsiTheme="minorHAnsi"/>
                <w:lang w:val="en-US"/>
              </w:rPr>
              <w:t>of the SCP platform</w:t>
            </w:r>
            <w:r w:rsidR="00155646" w:rsidRPr="00205D5A">
              <w:rPr>
                <w:rFonts w:asciiTheme="minorHAnsi" w:hAnsiTheme="minorHAnsi"/>
                <w:lang w:val="en-US"/>
              </w:rPr>
              <w:t xml:space="preserve"> </w:t>
            </w:r>
            <w:r w:rsidR="00270B54" w:rsidRPr="00205D5A">
              <w:rPr>
                <w:rFonts w:asciiTheme="minorHAnsi" w:hAnsiTheme="minorHAnsi"/>
                <w:lang w:val="en-US"/>
              </w:rPr>
              <w:t>from</w:t>
            </w:r>
            <w:r w:rsidR="00155646" w:rsidRPr="00205D5A">
              <w:rPr>
                <w:rFonts w:asciiTheme="minorHAnsi" w:hAnsiTheme="minorHAnsi"/>
                <w:lang w:val="en-US"/>
              </w:rPr>
              <w:t xml:space="preserve"> the first </w:t>
            </w:r>
            <w:r w:rsidR="00F010EB" w:rsidRPr="00205D5A">
              <w:rPr>
                <w:rFonts w:asciiTheme="minorHAnsi" w:hAnsiTheme="minorHAnsi"/>
                <w:lang w:val="en-US"/>
              </w:rPr>
              <w:t xml:space="preserve">pilot session </w:t>
            </w:r>
            <w:r w:rsidR="00270B54" w:rsidRPr="00205D5A">
              <w:rPr>
                <w:rFonts w:asciiTheme="minorHAnsi" w:hAnsiTheme="minorHAnsi"/>
                <w:lang w:val="en-US"/>
              </w:rPr>
              <w:t>will be</w:t>
            </w:r>
            <w:r w:rsidR="00F010EB" w:rsidRPr="00205D5A">
              <w:rPr>
                <w:rFonts w:asciiTheme="minorHAnsi" w:hAnsiTheme="minorHAnsi"/>
                <w:lang w:val="en-US"/>
              </w:rPr>
              <w:t>come available</w:t>
            </w:r>
            <w:r w:rsidRPr="00205D5A">
              <w:rPr>
                <w:rFonts w:asciiTheme="minorHAnsi" w:hAnsiTheme="minorHAnsi"/>
                <w:lang w:val="en-US"/>
              </w:rPr>
              <w:t>.</w:t>
            </w:r>
            <w:r w:rsidR="00AC108F" w:rsidRPr="00205D5A">
              <w:rPr>
                <w:rFonts w:asciiTheme="minorHAnsi" w:hAnsiTheme="minorHAnsi"/>
                <w:lang w:val="en-US"/>
              </w:rPr>
              <w:t xml:space="preserve"> This task</w:t>
            </w:r>
            <w:r w:rsidR="00217779" w:rsidRPr="00205D5A">
              <w:rPr>
                <w:rFonts w:asciiTheme="minorHAnsi" w:hAnsiTheme="minorHAnsi"/>
                <w:lang w:val="en-US"/>
              </w:rPr>
              <w:t>s</w:t>
            </w:r>
            <w:r w:rsidR="00AC108F" w:rsidRPr="00205D5A">
              <w:rPr>
                <w:rFonts w:asciiTheme="minorHAnsi" w:hAnsiTheme="minorHAnsi"/>
                <w:lang w:val="en-US"/>
              </w:rPr>
              <w:t xml:space="preserve"> includes </w:t>
            </w:r>
            <w:r w:rsidR="00CE1744" w:rsidRPr="00205D5A">
              <w:rPr>
                <w:rFonts w:asciiTheme="minorHAnsi" w:hAnsiTheme="minorHAnsi"/>
                <w:lang w:val="en-US"/>
              </w:rPr>
              <w:t>the effort to handle the piloting sessions.</w:t>
            </w:r>
          </w:p>
          <w:p w14:paraId="69C8910C" w14:textId="5B110D22" w:rsidR="008D6E22"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T5.3</w:t>
            </w:r>
            <w:r w:rsidR="00804039" w:rsidRPr="00205D5A">
              <w:rPr>
                <w:rFonts w:asciiTheme="minorHAnsi" w:hAnsiTheme="minorHAnsi"/>
                <w:b/>
                <w:i/>
                <w:lang w:val="en-US"/>
              </w:rPr>
              <w:t xml:space="preserve"> </w:t>
            </w:r>
            <w:r w:rsidR="001F791C" w:rsidRPr="00205D5A">
              <w:rPr>
                <w:rFonts w:asciiTheme="minorHAnsi" w:hAnsiTheme="minorHAnsi"/>
                <w:b/>
                <w:i/>
                <w:lang w:val="en-US"/>
              </w:rPr>
              <w:t>Continuous Trial Channel</w:t>
            </w:r>
            <w:r w:rsidR="00804039" w:rsidRPr="00205D5A">
              <w:rPr>
                <w:rFonts w:asciiTheme="minorHAnsi" w:hAnsiTheme="minorHAnsi"/>
                <w:b/>
                <w:i/>
                <w:lang w:val="en-US"/>
              </w:rPr>
              <w:t xml:space="preserve"> (Months: M</w:t>
            </w:r>
            <w:r w:rsidR="00245450" w:rsidRPr="00205D5A">
              <w:rPr>
                <w:rFonts w:asciiTheme="minorHAnsi" w:hAnsiTheme="minorHAnsi"/>
                <w:b/>
                <w:i/>
                <w:lang w:val="en-US"/>
              </w:rPr>
              <w:t>1</w:t>
            </w:r>
            <w:r w:rsidR="00804039" w:rsidRPr="00205D5A">
              <w:rPr>
                <w:rFonts w:asciiTheme="minorHAnsi" w:hAnsiTheme="minorHAnsi"/>
                <w:b/>
                <w:i/>
                <w:lang w:val="en-US"/>
              </w:rPr>
              <w:t>0-M30</w:t>
            </w:r>
            <w:r w:rsidR="00245450" w:rsidRPr="00205D5A">
              <w:rPr>
                <w:rFonts w:asciiTheme="minorHAnsi" w:hAnsiTheme="minorHAnsi"/>
                <w:b/>
                <w:i/>
                <w:lang w:val="en-US"/>
              </w:rPr>
              <w:t>, Partners: SYNC (task leader), EXUS</w:t>
            </w:r>
            <w:r w:rsidR="00804039" w:rsidRPr="00205D5A">
              <w:rPr>
                <w:rFonts w:asciiTheme="minorHAnsi" w:hAnsiTheme="minorHAnsi"/>
                <w:b/>
                <w:i/>
                <w:lang w:val="en-US"/>
              </w:rPr>
              <w:t>)</w:t>
            </w:r>
          </w:p>
          <w:p w14:paraId="07DF05C4" w14:textId="0F6E8DF4" w:rsidR="00804039" w:rsidRPr="00205D5A" w:rsidRDefault="00245450" w:rsidP="00356700">
            <w:pPr>
              <w:pStyle w:val="H2020Standard"/>
              <w:rPr>
                <w:rFonts w:asciiTheme="minorHAnsi" w:hAnsiTheme="minorHAnsi"/>
                <w:lang w:val="en-US"/>
              </w:rPr>
            </w:pPr>
            <w:r w:rsidRPr="00205D5A">
              <w:rPr>
                <w:rFonts w:asciiTheme="minorHAnsi" w:hAnsiTheme="minorHAnsi"/>
                <w:lang w:val="en-US"/>
              </w:rPr>
              <w:t xml:space="preserve">We will identify at least </w:t>
            </w:r>
            <w:r w:rsidR="00804039" w:rsidRPr="00205D5A">
              <w:rPr>
                <w:rFonts w:asciiTheme="minorHAnsi" w:hAnsiTheme="minorHAnsi"/>
                <w:lang w:val="en-US"/>
              </w:rPr>
              <w:t>two large organization</w:t>
            </w:r>
            <w:r w:rsidRPr="00205D5A">
              <w:rPr>
                <w:rFonts w:asciiTheme="minorHAnsi" w:hAnsiTheme="minorHAnsi"/>
                <w:lang w:val="en-US"/>
              </w:rPr>
              <w:t>s</w:t>
            </w:r>
            <w:r w:rsidR="00804039" w:rsidRPr="00205D5A">
              <w:rPr>
                <w:rFonts w:asciiTheme="minorHAnsi" w:hAnsiTheme="minorHAnsi"/>
                <w:lang w:val="en-US"/>
              </w:rPr>
              <w:t xml:space="preserve"> </w:t>
            </w:r>
            <w:r w:rsidRPr="00205D5A">
              <w:rPr>
                <w:rFonts w:asciiTheme="minorHAnsi" w:hAnsiTheme="minorHAnsi"/>
                <w:lang w:val="en-US"/>
              </w:rPr>
              <w:t xml:space="preserve">that are willing to </w:t>
            </w:r>
            <w:r w:rsidR="0057258D" w:rsidRPr="00205D5A">
              <w:rPr>
                <w:rFonts w:asciiTheme="minorHAnsi" w:hAnsiTheme="minorHAnsi"/>
                <w:lang w:val="en-US"/>
              </w:rPr>
              <w:t>participate</w:t>
            </w:r>
            <w:r w:rsidRPr="00205D5A">
              <w:rPr>
                <w:rFonts w:asciiTheme="minorHAnsi" w:hAnsiTheme="minorHAnsi"/>
                <w:lang w:val="en-US"/>
              </w:rPr>
              <w:t xml:space="preserve"> in an application </w:t>
            </w:r>
            <w:r w:rsidR="00804039" w:rsidRPr="00205D5A">
              <w:rPr>
                <w:rFonts w:asciiTheme="minorHAnsi" w:hAnsiTheme="minorHAnsi"/>
                <w:lang w:val="en-US"/>
              </w:rPr>
              <w:t>pilot</w:t>
            </w:r>
            <w:r w:rsidRPr="00205D5A">
              <w:rPr>
                <w:rFonts w:asciiTheme="minorHAnsi" w:hAnsiTheme="minorHAnsi"/>
                <w:lang w:val="en-US"/>
              </w:rPr>
              <w:t xml:space="preserve"> session.</w:t>
            </w:r>
            <w:r w:rsidR="00804039" w:rsidRPr="00205D5A">
              <w:rPr>
                <w:rFonts w:asciiTheme="minorHAnsi" w:hAnsiTheme="minorHAnsi"/>
                <w:lang w:val="en-US"/>
              </w:rPr>
              <w:t xml:space="preserve"> </w:t>
            </w:r>
            <w:r w:rsidRPr="00205D5A">
              <w:rPr>
                <w:rFonts w:asciiTheme="minorHAnsi" w:hAnsiTheme="minorHAnsi"/>
                <w:lang w:val="en-US"/>
              </w:rPr>
              <w:t>At least one application pilot session will be</w:t>
            </w:r>
            <w:r w:rsidR="0057258D" w:rsidRPr="00205D5A">
              <w:rPr>
                <w:rFonts w:asciiTheme="minorHAnsi" w:hAnsiTheme="minorHAnsi"/>
                <w:lang w:val="en-US"/>
              </w:rPr>
              <w:t xml:space="preserve"> started for each of the two flagship applications.</w:t>
            </w:r>
          </w:p>
          <w:p w14:paraId="0F9CC3A4" w14:textId="5419092D"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T5.4</w:t>
            </w:r>
            <w:r w:rsidR="00356700" w:rsidRPr="00205D5A">
              <w:rPr>
                <w:rFonts w:asciiTheme="minorHAnsi" w:hAnsiTheme="minorHAnsi"/>
                <w:b/>
                <w:i/>
                <w:lang w:val="en-US"/>
              </w:rPr>
              <w:t>:</w:t>
            </w:r>
            <w:r w:rsidR="00356700" w:rsidRPr="00205D5A">
              <w:rPr>
                <w:rFonts w:asciiTheme="minorHAnsi" w:hAnsiTheme="minorHAnsi"/>
                <w:i/>
                <w:lang w:val="en-US"/>
              </w:rPr>
              <w:t xml:space="preserve"> </w:t>
            </w:r>
            <w:r w:rsidR="00356700" w:rsidRPr="00205D5A">
              <w:rPr>
                <w:rFonts w:asciiTheme="minorHAnsi" w:hAnsiTheme="minorHAnsi"/>
                <w:b/>
                <w:i/>
                <w:lang w:val="en-US"/>
              </w:rPr>
              <w:t xml:space="preserve">Exploitation channels and road-show </w:t>
            </w:r>
            <w:r w:rsidR="00356700" w:rsidRPr="00205D5A">
              <w:rPr>
                <w:rFonts w:asciiTheme="minorHAnsi" w:hAnsiTheme="minorHAnsi"/>
                <w:i/>
                <w:lang w:val="en-US"/>
              </w:rPr>
              <w:t xml:space="preserve">(Months: </w:t>
            </w:r>
            <w:r w:rsidR="00356700" w:rsidRPr="00205D5A">
              <w:rPr>
                <w:rFonts w:asciiTheme="minorHAnsi" w:hAnsiTheme="minorHAnsi"/>
                <w:b/>
                <w:i/>
                <w:lang w:val="en-US"/>
              </w:rPr>
              <w:t>M</w:t>
            </w:r>
            <w:r w:rsidR="004C00E3" w:rsidRPr="00205D5A">
              <w:rPr>
                <w:rFonts w:asciiTheme="minorHAnsi" w:hAnsiTheme="minorHAnsi"/>
                <w:b/>
                <w:i/>
                <w:lang w:val="en-US"/>
              </w:rPr>
              <w:t>12</w:t>
            </w:r>
            <w:r w:rsidR="00356700" w:rsidRPr="00205D5A">
              <w:rPr>
                <w:rFonts w:asciiTheme="minorHAnsi" w:hAnsiTheme="minorHAnsi"/>
                <w:b/>
                <w:i/>
                <w:lang w:val="en-US"/>
              </w:rPr>
              <w:t>-M</w:t>
            </w:r>
            <w:r w:rsidR="00AA45B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1C40D0"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0C0A12F8" w14:textId="77777777" w:rsidR="00356700"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A dedicated road-show will also be implemented jointly by the partners, under the coordination of a dedicated road-show manager.</w:t>
            </w:r>
          </w:p>
          <w:p w14:paraId="798663E5" w14:textId="161A7493" w:rsidR="00356700" w:rsidRPr="00205D5A" w:rsidRDefault="008D6E22" w:rsidP="00356700">
            <w:pPr>
              <w:pStyle w:val="H2020Standard"/>
              <w:rPr>
                <w:rFonts w:asciiTheme="minorHAnsi" w:hAnsiTheme="minorHAnsi"/>
                <w:b/>
                <w:i/>
                <w:lang w:val="en-US"/>
              </w:rPr>
            </w:pPr>
            <w:r w:rsidRPr="00205D5A">
              <w:rPr>
                <w:rFonts w:asciiTheme="minorHAnsi" w:hAnsiTheme="minorHAnsi"/>
                <w:b/>
                <w:i/>
                <w:lang w:val="en-US"/>
              </w:rPr>
              <w:t>T5.5</w:t>
            </w:r>
            <w:r w:rsidR="00356700" w:rsidRPr="00205D5A">
              <w:rPr>
                <w:rFonts w:asciiTheme="minorHAnsi" w:hAnsiTheme="minorHAnsi"/>
                <w:b/>
                <w:i/>
                <w:lang w:val="en-US"/>
              </w:rPr>
              <w:t xml:space="preserve">: Communication activities </w:t>
            </w:r>
            <w:r w:rsidR="00356700" w:rsidRPr="00205D5A">
              <w:rPr>
                <w:rFonts w:asciiTheme="minorHAnsi" w:hAnsiTheme="minorHAnsi"/>
                <w:i/>
                <w:lang w:val="en-US"/>
              </w:rPr>
              <w:t xml:space="preserve">(Months: </w:t>
            </w:r>
            <w:r w:rsidR="00356700" w:rsidRPr="00205D5A">
              <w:rPr>
                <w:rFonts w:asciiTheme="minorHAnsi" w:hAnsiTheme="minorHAnsi"/>
                <w:b/>
                <w:i/>
                <w:lang w:val="en-US"/>
              </w:rPr>
              <w:t>M7-M</w:t>
            </w:r>
            <w:r w:rsidR="003B0F94" w:rsidRPr="00205D5A">
              <w:rPr>
                <w:rFonts w:asciiTheme="minorHAnsi" w:hAnsiTheme="minorHAnsi"/>
                <w:b/>
                <w:i/>
                <w:lang w:val="en-US"/>
              </w:rPr>
              <w:t>30</w:t>
            </w:r>
            <w:r w:rsidR="00356700" w:rsidRPr="00205D5A">
              <w:rPr>
                <w:rFonts w:asciiTheme="minorHAnsi" w:hAnsiTheme="minorHAnsi"/>
                <w:b/>
                <w:i/>
                <w:lang w:val="en-US"/>
              </w:rPr>
              <w:t xml:space="preserve"> </w:t>
            </w:r>
            <w:r w:rsidR="00356700" w:rsidRPr="00205D5A">
              <w:rPr>
                <w:rFonts w:asciiTheme="minorHAnsi" w:hAnsiTheme="minorHAnsi"/>
                <w:i/>
                <w:lang w:val="en-US"/>
              </w:rPr>
              <w:t xml:space="preserve">/ Partners: </w:t>
            </w:r>
            <w:r w:rsidR="0039076C" w:rsidRPr="00205D5A">
              <w:rPr>
                <w:rFonts w:asciiTheme="minorHAnsi" w:hAnsiTheme="minorHAnsi"/>
                <w:b/>
                <w:i/>
                <w:lang w:val="en-US"/>
              </w:rPr>
              <w:t>EXUS</w:t>
            </w:r>
            <w:r w:rsidR="00356700" w:rsidRPr="00205D5A">
              <w:rPr>
                <w:rFonts w:asciiTheme="minorHAnsi" w:hAnsiTheme="minorHAnsi"/>
                <w:b/>
                <w:i/>
                <w:lang w:val="en-US"/>
              </w:rPr>
              <w:t xml:space="preserve"> (task leader), all)</w:t>
            </w:r>
          </w:p>
          <w:p w14:paraId="6A820009" w14:textId="33B3440D" w:rsidR="00030745" w:rsidRPr="00205D5A" w:rsidRDefault="00356700" w:rsidP="00356700">
            <w:pPr>
              <w:pStyle w:val="H2020Standard"/>
              <w:rPr>
                <w:rFonts w:asciiTheme="minorHAnsi" w:hAnsiTheme="minorHAnsi"/>
                <w:lang w:val="en-US"/>
              </w:rPr>
            </w:pPr>
            <w:r w:rsidRPr="00205D5A">
              <w:rPr>
                <w:rFonts w:asciiTheme="minorHAnsi" w:hAnsiTheme="minorHAnsi"/>
                <w:lang w:val="en-US"/>
              </w:rPr>
              <w:t>This task implements the communication activities to present, promote and foster market uptake through the exploitation channels identified in T5.1., using the exploitation and dissemination plan defined in T5.1.</w:t>
            </w:r>
          </w:p>
        </w:tc>
      </w:tr>
    </w:tbl>
    <w:p w14:paraId="29559760" w14:textId="77777777" w:rsidR="00030745" w:rsidRPr="00205D5A" w:rsidRDefault="00030745" w:rsidP="008B2B03">
      <w:pPr>
        <w:jc w:val="both"/>
        <w:rPr>
          <w:rFonts w:asciiTheme="minorHAnsi" w:hAnsiTheme="minorHAnsi"/>
        </w:rPr>
      </w:pPr>
    </w:p>
    <w:tbl>
      <w:tblPr>
        <w:tblW w:w="4960"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9214"/>
      </w:tblGrid>
      <w:tr w:rsidR="00030745" w:rsidRPr="00205D5A" w14:paraId="6C7376AB" w14:textId="77777777" w:rsidTr="004C2763">
        <w:tc>
          <w:tcPr>
            <w:tcW w:w="5000" w:type="pct"/>
          </w:tcPr>
          <w:p w14:paraId="539CFA57" w14:textId="77777777" w:rsidR="00030745" w:rsidRPr="00205D5A" w:rsidRDefault="00030745" w:rsidP="008B2B03">
            <w:pPr>
              <w:spacing w:before="60" w:after="60"/>
              <w:jc w:val="both"/>
              <w:rPr>
                <w:rFonts w:asciiTheme="minorHAnsi" w:hAnsiTheme="minorHAnsi"/>
              </w:rPr>
            </w:pPr>
            <w:r w:rsidRPr="00205D5A">
              <w:rPr>
                <w:rFonts w:asciiTheme="minorHAnsi" w:hAnsiTheme="minorHAnsi"/>
                <w:b/>
              </w:rPr>
              <w:t>Deliverables</w:t>
            </w:r>
          </w:p>
          <w:p w14:paraId="52235924" w14:textId="459338C0"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D5.1 (Report): Exploita</w:t>
            </w:r>
            <w:r w:rsidR="001C7AA9" w:rsidRPr="00205D5A">
              <w:rPr>
                <w:rFonts w:asciiTheme="minorHAnsi" w:hAnsiTheme="minorHAnsi"/>
                <w:b/>
                <w:i/>
                <w:sz w:val="22"/>
                <w:szCs w:val="22"/>
              </w:rPr>
              <w:t>tion and dissemination strategy</w:t>
            </w:r>
            <w:r w:rsidRPr="00205D5A">
              <w:rPr>
                <w:rFonts w:asciiTheme="minorHAnsi" w:hAnsiTheme="minorHAnsi"/>
                <w:b/>
                <w:i/>
                <w:sz w:val="22"/>
                <w:szCs w:val="22"/>
              </w:rPr>
              <w:t xml:space="preserve"> (Editor: </w:t>
            </w:r>
            <w:r w:rsidR="00962798" w:rsidRPr="00205D5A">
              <w:rPr>
                <w:rFonts w:asciiTheme="minorHAnsi" w:hAnsiTheme="minorHAnsi"/>
                <w:b/>
                <w:i/>
                <w:sz w:val="22"/>
                <w:szCs w:val="22"/>
              </w:rPr>
              <w:t>SYNC</w:t>
            </w:r>
            <w:r w:rsidRPr="00205D5A">
              <w:rPr>
                <w:rFonts w:asciiTheme="minorHAnsi" w:hAnsiTheme="minorHAnsi"/>
                <w:b/>
                <w:i/>
                <w:sz w:val="22"/>
                <w:szCs w:val="22"/>
              </w:rPr>
              <w:t>, Delivered: M8, Related task: T5.1)</w:t>
            </w:r>
          </w:p>
          <w:p w14:paraId="311F9F28" w14:textId="77777777"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describes the methodology used by the project to ensure a coordinated approach to the market.</w:t>
            </w:r>
          </w:p>
          <w:p w14:paraId="25299CA5" w14:textId="7E587B1A" w:rsidR="00356700" w:rsidRPr="00205D5A" w:rsidRDefault="00356700" w:rsidP="00356700">
            <w:pPr>
              <w:spacing w:before="60" w:after="60"/>
              <w:jc w:val="both"/>
              <w:rPr>
                <w:rFonts w:asciiTheme="minorHAnsi" w:hAnsiTheme="minorHAnsi"/>
                <w:b/>
                <w:i/>
                <w:sz w:val="22"/>
                <w:szCs w:val="22"/>
              </w:rPr>
            </w:pPr>
            <w:r w:rsidRPr="00205D5A">
              <w:rPr>
                <w:rFonts w:asciiTheme="minorHAnsi" w:hAnsiTheme="minorHAnsi"/>
                <w:b/>
                <w:i/>
                <w:sz w:val="22"/>
                <w:szCs w:val="22"/>
              </w:rPr>
              <w:t>D5.2</w:t>
            </w:r>
            <w:r w:rsidR="00CC5F0F" w:rsidRPr="00205D5A">
              <w:rPr>
                <w:rFonts w:asciiTheme="minorHAnsi" w:hAnsiTheme="minorHAnsi"/>
                <w:b/>
                <w:i/>
                <w:sz w:val="22"/>
                <w:szCs w:val="22"/>
              </w:rPr>
              <w:t>, D5.3</w:t>
            </w:r>
            <w:r w:rsidRPr="00205D5A">
              <w:rPr>
                <w:rFonts w:asciiTheme="minorHAnsi" w:hAnsiTheme="minorHAnsi"/>
                <w:b/>
                <w:i/>
                <w:sz w:val="22"/>
                <w:szCs w:val="22"/>
              </w:rPr>
              <w:t xml:space="preserve"> (Other): SME Call (Editor: </w:t>
            </w:r>
            <w:r w:rsidR="001C7AA9" w:rsidRPr="00205D5A">
              <w:rPr>
                <w:rFonts w:asciiTheme="minorHAnsi" w:hAnsiTheme="minorHAnsi"/>
                <w:b/>
                <w:i/>
                <w:sz w:val="22"/>
                <w:szCs w:val="22"/>
              </w:rPr>
              <w:t>SIL</w:t>
            </w:r>
            <w:r w:rsidRPr="00205D5A">
              <w:rPr>
                <w:rFonts w:asciiTheme="minorHAnsi" w:hAnsiTheme="minorHAnsi"/>
                <w:b/>
                <w:i/>
                <w:sz w:val="22"/>
                <w:szCs w:val="22"/>
              </w:rPr>
              <w:t>, Delivered: M</w:t>
            </w:r>
            <w:r w:rsidR="0031206A" w:rsidRPr="00205D5A">
              <w:rPr>
                <w:rFonts w:asciiTheme="minorHAnsi" w:hAnsiTheme="minorHAnsi"/>
                <w:b/>
                <w:i/>
                <w:sz w:val="22"/>
                <w:szCs w:val="22"/>
              </w:rPr>
              <w:t>12</w:t>
            </w:r>
            <w:r w:rsidRPr="00205D5A">
              <w:rPr>
                <w:rFonts w:asciiTheme="minorHAnsi" w:hAnsiTheme="minorHAnsi"/>
                <w:b/>
                <w:i/>
                <w:sz w:val="22"/>
                <w:szCs w:val="22"/>
              </w:rPr>
              <w:t>, M</w:t>
            </w:r>
            <w:r w:rsidR="0031206A" w:rsidRPr="00205D5A">
              <w:rPr>
                <w:rFonts w:asciiTheme="minorHAnsi" w:hAnsiTheme="minorHAnsi"/>
                <w:b/>
                <w:i/>
                <w:sz w:val="22"/>
                <w:szCs w:val="22"/>
              </w:rPr>
              <w:t>24</w:t>
            </w:r>
            <w:r w:rsidRPr="00205D5A">
              <w:rPr>
                <w:rFonts w:asciiTheme="minorHAnsi" w:hAnsiTheme="minorHAnsi"/>
                <w:b/>
                <w:i/>
                <w:sz w:val="22"/>
                <w:szCs w:val="22"/>
              </w:rPr>
              <w:t>, Related task: T5.2)</w:t>
            </w:r>
          </w:p>
          <w:p w14:paraId="486B3AFC" w14:textId="74C51CA0" w:rsidR="00356700" w:rsidRPr="00205D5A" w:rsidRDefault="00356700" w:rsidP="00356700">
            <w:pPr>
              <w:spacing w:before="60" w:after="60"/>
              <w:jc w:val="both"/>
              <w:rPr>
                <w:rFonts w:asciiTheme="minorHAnsi" w:hAnsiTheme="minorHAnsi"/>
                <w:sz w:val="22"/>
                <w:szCs w:val="22"/>
              </w:rPr>
            </w:pPr>
            <w:r w:rsidRPr="00205D5A">
              <w:rPr>
                <w:rFonts w:asciiTheme="minorHAnsi" w:hAnsiTheme="minorHAnsi"/>
                <w:sz w:val="22"/>
                <w:szCs w:val="22"/>
              </w:rPr>
              <w:t>This deliverable is the open call to ide</w:t>
            </w:r>
            <w:r w:rsidR="00EF2253" w:rsidRPr="00205D5A">
              <w:rPr>
                <w:rFonts w:asciiTheme="minorHAnsi" w:hAnsiTheme="minorHAnsi"/>
                <w:sz w:val="22"/>
                <w:szCs w:val="22"/>
              </w:rPr>
              <w:t xml:space="preserve">ntify the SMEs who participate in </w:t>
            </w:r>
            <w:r w:rsidRPr="00205D5A">
              <w:rPr>
                <w:rFonts w:asciiTheme="minorHAnsi" w:hAnsiTheme="minorHAnsi"/>
                <w:sz w:val="22"/>
                <w:szCs w:val="22"/>
              </w:rPr>
              <w:t xml:space="preserve">the piloting </w:t>
            </w:r>
            <w:r w:rsidR="00EF2253" w:rsidRPr="00205D5A">
              <w:rPr>
                <w:rFonts w:asciiTheme="minorHAnsi" w:hAnsiTheme="minorHAnsi"/>
                <w:sz w:val="22"/>
                <w:szCs w:val="22"/>
              </w:rPr>
              <w:t>activities</w:t>
            </w:r>
            <w:r w:rsidRPr="00205D5A">
              <w:rPr>
                <w:rFonts w:asciiTheme="minorHAnsi" w:hAnsiTheme="minorHAnsi"/>
                <w:sz w:val="22"/>
                <w:szCs w:val="22"/>
              </w:rPr>
              <w:t>. The deliverable may take different forms, depending on the channels used to announce the open call. A second version of the deliverable (D5.</w:t>
            </w:r>
            <w:r w:rsidR="00116E19" w:rsidRPr="00205D5A">
              <w:rPr>
                <w:rFonts w:asciiTheme="minorHAnsi" w:hAnsiTheme="minorHAnsi"/>
                <w:sz w:val="22"/>
                <w:szCs w:val="22"/>
              </w:rPr>
              <w:t>3</w:t>
            </w:r>
            <w:r w:rsidRPr="00205D5A">
              <w:rPr>
                <w:rFonts w:asciiTheme="minorHAnsi" w:hAnsiTheme="minorHAnsi"/>
                <w:sz w:val="22"/>
                <w:szCs w:val="22"/>
              </w:rPr>
              <w:t xml:space="preserve">) </w:t>
            </w:r>
            <w:r w:rsidR="00116E19" w:rsidRPr="00205D5A">
              <w:rPr>
                <w:rFonts w:asciiTheme="minorHAnsi" w:hAnsiTheme="minorHAnsi"/>
                <w:sz w:val="22"/>
                <w:szCs w:val="22"/>
              </w:rPr>
              <w:t>will</w:t>
            </w:r>
            <w:r w:rsidRPr="00205D5A">
              <w:rPr>
                <w:rFonts w:asciiTheme="minorHAnsi" w:hAnsiTheme="minorHAnsi"/>
                <w:sz w:val="22"/>
                <w:szCs w:val="22"/>
              </w:rPr>
              <w:t xml:space="preserve"> be issued </w:t>
            </w:r>
            <w:r w:rsidR="00116E19" w:rsidRPr="00205D5A">
              <w:rPr>
                <w:rFonts w:asciiTheme="minorHAnsi" w:hAnsiTheme="minorHAnsi"/>
                <w:sz w:val="22"/>
                <w:szCs w:val="22"/>
              </w:rPr>
              <w:t xml:space="preserve">no later than </w:t>
            </w:r>
            <w:r w:rsidRPr="00205D5A">
              <w:rPr>
                <w:rFonts w:asciiTheme="minorHAnsi" w:hAnsiTheme="minorHAnsi"/>
                <w:sz w:val="22"/>
                <w:szCs w:val="22"/>
              </w:rPr>
              <w:t>M</w:t>
            </w:r>
            <w:r w:rsidR="00116E19" w:rsidRPr="00205D5A">
              <w:rPr>
                <w:rFonts w:asciiTheme="minorHAnsi" w:hAnsiTheme="minorHAnsi"/>
                <w:sz w:val="22"/>
                <w:szCs w:val="22"/>
              </w:rPr>
              <w:t>24</w:t>
            </w:r>
            <w:r w:rsidRPr="00205D5A">
              <w:rPr>
                <w:rFonts w:asciiTheme="minorHAnsi" w:hAnsiTheme="minorHAnsi"/>
                <w:sz w:val="22"/>
                <w:szCs w:val="22"/>
              </w:rPr>
              <w:t>, as detailed in task 5.2 above.</w:t>
            </w:r>
          </w:p>
          <w:p w14:paraId="33DC2726" w14:textId="38C47641" w:rsidR="00356700" w:rsidRPr="00205D5A" w:rsidRDefault="00A8221F" w:rsidP="00356700">
            <w:pPr>
              <w:spacing w:before="60" w:after="60"/>
              <w:jc w:val="both"/>
              <w:rPr>
                <w:rFonts w:asciiTheme="minorHAnsi" w:hAnsiTheme="minorHAnsi"/>
                <w:b/>
                <w:i/>
                <w:sz w:val="22"/>
                <w:szCs w:val="22"/>
              </w:rPr>
            </w:pPr>
            <w:r w:rsidRPr="00205D5A">
              <w:rPr>
                <w:rFonts w:asciiTheme="minorHAnsi" w:hAnsiTheme="minorHAnsi"/>
                <w:b/>
                <w:i/>
                <w:sz w:val="22"/>
                <w:szCs w:val="22"/>
              </w:rPr>
              <w:t>D5.4, D5.5</w:t>
            </w:r>
            <w:r w:rsidR="00356700" w:rsidRPr="00205D5A">
              <w:rPr>
                <w:rFonts w:asciiTheme="minorHAnsi" w:hAnsiTheme="minorHAnsi"/>
                <w:b/>
                <w:i/>
                <w:sz w:val="22"/>
                <w:szCs w:val="22"/>
              </w:rPr>
              <w:t xml:space="preserve"> (Report): Communication activities (Editor: </w:t>
            </w:r>
            <w:r w:rsidR="00E766AC" w:rsidRPr="00205D5A">
              <w:rPr>
                <w:rFonts w:asciiTheme="minorHAnsi" w:hAnsiTheme="minorHAnsi"/>
                <w:b/>
                <w:i/>
                <w:sz w:val="22"/>
                <w:szCs w:val="22"/>
              </w:rPr>
              <w:t>EXUS</w:t>
            </w:r>
            <w:r w:rsidR="00356700" w:rsidRPr="00205D5A">
              <w:rPr>
                <w:rFonts w:asciiTheme="minorHAnsi" w:hAnsiTheme="minorHAnsi"/>
                <w:b/>
                <w:i/>
                <w:sz w:val="22"/>
                <w:szCs w:val="22"/>
              </w:rPr>
              <w:t xml:space="preserve">, </w:t>
            </w:r>
            <w:proofErr w:type="gramStart"/>
            <w:r w:rsidR="00010400" w:rsidRPr="00205D5A">
              <w:rPr>
                <w:rFonts w:asciiTheme="minorHAnsi" w:hAnsiTheme="minorHAnsi"/>
                <w:b/>
                <w:i/>
                <w:sz w:val="22"/>
                <w:szCs w:val="22"/>
              </w:rPr>
              <w:t>Delivered</w:t>
            </w:r>
            <w:proofErr w:type="gramEnd"/>
            <w:r w:rsidR="00356700" w:rsidRPr="00205D5A">
              <w:rPr>
                <w:rFonts w:asciiTheme="minorHAnsi" w:hAnsiTheme="minorHAnsi"/>
                <w:b/>
                <w:i/>
                <w:sz w:val="22"/>
                <w:szCs w:val="22"/>
              </w:rPr>
              <w:t>: M12, M</w:t>
            </w:r>
            <w:r w:rsidR="00414AE8" w:rsidRPr="00205D5A">
              <w:rPr>
                <w:rFonts w:asciiTheme="minorHAnsi" w:hAnsiTheme="minorHAnsi"/>
                <w:b/>
                <w:i/>
                <w:sz w:val="22"/>
                <w:szCs w:val="22"/>
              </w:rPr>
              <w:t>30</w:t>
            </w:r>
            <w:r w:rsidR="004D7F9A" w:rsidRPr="00205D5A">
              <w:rPr>
                <w:rFonts w:asciiTheme="minorHAnsi" w:hAnsiTheme="minorHAnsi"/>
                <w:b/>
                <w:i/>
                <w:sz w:val="22"/>
                <w:szCs w:val="22"/>
              </w:rPr>
              <w:t xml:space="preserve"> Related task</w:t>
            </w:r>
            <w:r w:rsidR="00DC70C8" w:rsidRPr="00205D5A">
              <w:rPr>
                <w:rFonts w:asciiTheme="minorHAnsi" w:hAnsiTheme="minorHAnsi"/>
                <w:b/>
                <w:i/>
                <w:sz w:val="22"/>
                <w:szCs w:val="22"/>
              </w:rPr>
              <w:t>s</w:t>
            </w:r>
            <w:r w:rsidR="00356700" w:rsidRPr="00205D5A">
              <w:rPr>
                <w:rFonts w:asciiTheme="minorHAnsi" w:hAnsiTheme="minorHAnsi"/>
                <w:b/>
                <w:i/>
                <w:sz w:val="22"/>
                <w:szCs w:val="22"/>
              </w:rPr>
              <w:t xml:space="preserve">: </w:t>
            </w:r>
            <w:r w:rsidR="00724F9B" w:rsidRPr="00205D5A">
              <w:rPr>
                <w:rFonts w:asciiTheme="minorHAnsi" w:hAnsiTheme="minorHAnsi"/>
                <w:b/>
                <w:i/>
                <w:sz w:val="22"/>
                <w:szCs w:val="22"/>
              </w:rPr>
              <w:t xml:space="preserve">T5.3, </w:t>
            </w:r>
            <w:r w:rsidR="008D6E22" w:rsidRPr="00205D5A">
              <w:rPr>
                <w:rFonts w:asciiTheme="minorHAnsi" w:hAnsiTheme="minorHAnsi"/>
                <w:b/>
                <w:i/>
                <w:sz w:val="22"/>
                <w:szCs w:val="22"/>
              </w:rPr>
              <w:t>T5.4</w:t>
            </w:r>
            <w:r w:rsidR="00DC70C8" w:rsidRPr="00205D5A">
              <w:rPr>
                <w:rFonts w:asciiTheme="minorHAnsi" w:hAnsiTheme="minorHAnsi"/>
                <w:b/>
                <w:i/>
                <w:sz w:val="22"/>
                <w:szCs w:val="22"/>
              </w:rPr>
              <w:t xml:space="preserve"> and </w:t>
            </w:r>
            <w:r w:rsidR="00356700" w:rsidRPr="00205D5A">
              <w:rPr>
                <w:rFonts w:asciiTheme="minorHAnsi" w:hAnsiTheme="minorHAnsi"/>
                <w:b/>
                <w:i/>
                <w:sz w:val="22"/>
                <w:szCs w:val="22"/>
              </w:rPr>
              <w:t>T5.</w:t>
            </w:r>
            <w:r w:rsidR="008D6E22" w:rsidRPr="00205D5A">
              <w:rPr>
                <w:rFonts w:asciiTheme="minorHAnsi" w:hAnsiTheme="minorHAnsi"/>
                <w:b/>
                <w:i/>
                <w:sz w:val="22"/>
                <w:szCs w:val="22"/>
              </w:rPr>
              <w:t>5</w:t>
            </w:r>
            <w:r w:rsidR="00356700" w:rsidRPr="00205D5A">
              <w:rPr>
                <w:rFonts w:asciiTheme="minorHAnsi" w:hAnsiTheme="minorHAnsi"/>
                <w:b/>
                <w:i/>
                <w:sz w:val="22"/>
                <w:szCs w:val="22"/>
              </w:rPr>
              <w:t>)</w:t>
            </w:r>
          </w:p>
          <w:p w14:paraId="293835C4" w14:textId="0229FD47" w:rsidR="00030745" w:rsidRPr="00205D5A" w:rsidRDefault="00356700" w:rsidP="00724F9B">
            <w:pPr>
              <w:pStyle w:val="H2020Standard"/>
              <w:rPr>
                <w:rFonts w:asciiTheme="minorHAnsi" w:hAnsiTheme="minorHAnsi"/>
                <w:color w:val="000000"/>
                <w:lang w:val="en-US"/>
              </w:rPr>
            </w:pPr>
            <w:r w:rsidRPr="00205D5A">
              <w:rPr>
                <w:rFonts w:asciiTheme="minorHAnsi" w:hAnsiTheme="minorHAnsi"/>
                <w:lang w:val="en-US"/>
              </w:rPr>
              <w:lastRenderedPageBreak/>
              <w:t>This deliverable reports all the communication activities carried out, including the exploitation channels</w:t>
            </w:r>
            <w:r w:rsidR="00724F9B" w:rsidRPr="00205D5A">
              <w:rPr>
                <w:rFonts w:asciiTheme="minorHAnsi" w:hAnsiTheme="minorHAnsi"/>
                <w:lang w:val="en-US"/>
              </w:rPr>
              <w:t>, continuous trial channel,</w:t>
            </w:r>
            <w:r w:rsidRPr="00205D5A">
              <w:rPr>
                <w:rFonts w:asciiTheme="minorHAnsi" w:hAnsiTheme="minorHAnsi"/>
                <w:lang w:val="en-US"/>
              </w:rPr>
              <w:t xml:space="preserve"> </w:t>
            </w:r>
            <w:r w:rsidR="00724F9B" w:rsidRPr="00205D5A">
              <w:rPr>
                <w:rFonts w:asciiTheme="minorHAnsi" w:hAnsiTheme="minorHAnsi"/>
                <w:lang w:val="en-US"/>
              </w:rPr>
              <w:t>and the road-show</w:t>
            </w:r>
            <w:r w:rsidRPr="00205D5A">
              <w:rPr>
                <w:rFonts w:asciiTheme="minorHAnsi" w:hAnsiTheme="minorHAnsi"/>
                <w:lang w:val="en-US"/>
              </w:rPr>
              <w:t>. It also analyses the KPIs linked to the go-to-market strategy and updates the strategy elaborated in T5.1 as necessary</w:t>
            </w:r>
            <w:r w:rsidR="00DF7E16" w:rsidRPr="00205D5A">
              <w:rPr>
                <w:rFonts w:asciiTheme="minorHAnsi" w:hAnsiTheme="minorHAnsi"/>
                <w:lang w:val="en-US"/>
              </w:rPr>
              <w:t>.</w:t>
            </w:r>
          </w:p>
        </w:tc>
      </w:tr>
    </w:tbl>
    <w:p w14:paraId="249C6F7D" w14:textId="77777777" w:rsidR="00030745" w:rsidRPr="00205D5A" w:rsidRDefault="00030745" w:rsidP="008B2B03">
      <w:pPr>
        <w:jc w:val="both"/>
        <w:rPr>
          <w:rFonts w:asciiTheme="minorHAnsi" w:hAnsiTheme="minorHAnsi"/>
          <w:b/>
        </w:rPr>
      </w:pPr>
    </w:p>
    <w:p w14:paraId="25127921" w14:textId="77777777" w:rsidR="00030745" w:rsidRPr="00205D5A" w:rsidRDefault="00030745" w:rsidP="008B2B03">
      <w:pPr>
        <w:pStyle w:val="berschrift3"/>
        <w:rPr>
          <w:rFonts w:asciiTheme="minorHAnsi" w:hAnsiTheme="minorHAnsi"/>
          <w:lang w:val="en-US"/>
        </w:rPr>
      </w:pPr>
      <w:bookmarkStart w:id="74" w:name="_Toc464574418"/>
      <w:bookmarkStart w:id="75" w:name="_Toc465148694"/>
      <w:r w:rsidRPr="00205D5A">
        <w:rPr>
          <w:rFonts w:asciiTheme="minorHAnsi" w:hAnsiTheme="minorHAnsi"/>
          <w:lang w:val="en-US"/>
        </w:rPr>
        <w:t>List of Work Packages</w:t>
      </w:r>
      <w:bookmarkEnd w:id="74"/>
      <w:bookmarkEnd w:id="75"/>
      <w:r w:rsidRPr="00205D5A">
        <w:rPr>
          <w:rFonts w:asciiTheme="minorHAnsi" w:hAnsiTheme="minorHAnsi"/>
          <w:lang w:val="en-US"/>
        </w:rPr>
        <w:t xml:space="preserve"> </w:t>
      </w:r>
    </w:p>
    <w:tbl>
      <w:tblPr>
        <w:tblW w:w="5000" w:type="pct"/>
        <w:jc w:val="center"/>
        <w:tblLook w:val="0000" w:firstRow="0" w:lastRow="0" w:firstColumn="0" w:lastColumn="0" w:noHBand="0" w:noVBand="0"/>
      </w:tblPr>
      <w:tblGrid>
        <w:gridCol w:w="688"/>
        <w:gridCol w:w="4196"/>
        <w:gridCol w:w="643"/>
        <w:gridCol w:w="1211"/>
        <w:gridCol w:w="908"/>
        <w:gridCol w:w="821"/>
        <w:gridCol w:w="821"/>
      </w:tblGrid>
      <w:tr w:rsidR="00030745" w:rsidRPr="00205D5A" w14:paraId="6DED7369"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0BDBE47"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w:t>
            </w: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A399B16"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WP title</w:t>
            </w: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2EFF670C"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no.</w:t>
            </w: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720F8D9"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Lead participant</w:t>
            </w:r>
          </w:p>
        </w:tc>
        <w:tc>
          <w:tcPr>
            <w:tcW w:w="90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6F76D3A"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Person months</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D26467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Start month</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06997B4" w14:textId="77777777" w:rsidR="00030745" w:rsidRPr="00205D5A" w:rsidRDefault="00030745" w:rsidP="00C46D3E">
            <w:pPr>
              <w:jc w:val="both"/>
              <w:rPr>
                <w:rFonts w:asciiTheme="minorHAnsi" w:hAnsiTheme="minorHAnsi"/>
                <w:b/>
                <w:sz w:val="21"/>
                <w:szCs w:val="21"/>
              </w:rPr>
            </w:pPr>
            <w:r w:rsidRPr="00205D5A">
              <w:rPr>
                <w:rFonts w:asciiTheme="minorHAnsi" w:hAnsiTheme="minorHAnsi"/>
                <w:b/>
                <w:sz w:val="21"/>
                <w:szCs w:val="21"/>
              </w:rPr>
              <w:t>End month</w:t>
            </w:r>
          </w:p>
        </w:tc>
      </w:tr>
      <w:tr w:rsidR="006C46B4" w:rsidRPr="00205D5A" w14:paraId="75F525EF"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497164A1" w14:textId="6B378AE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WP1</w:t>
            </w:r>
          </w:p>
        </w:tc>
        <w:tc>
          <w:tcPr>
            <w:tcW w:w="4196" w:type="dxa"/>
            <w:tcBorders>
              <w:top w:val="single" w:sz="2" w:space="0" w:color="auto"/>
              <w:left w:val="single" w:sz="2" w:space="0" w:color="auto"/>
              <w:bottom w:val="single" w:sz="2" w:space="0" w:color="auto"/>
              <w:right w:val="single" w:sz="2" w:space="0" w:color="auto"/>
            </w:tcBorders>
            <w:vAlign w:val="bottom"/>
          </w:tcPr>
          <w:p w14:paraId="1E2E4257" w14:textId="50E276EE"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Project management</w:t>
            </w:r>
          </w:p>
        </w:tc>
        <w:tc>
          <w:tcPr>
            <w:tcW w:w="643" w:type="dxa"/>
            <w:tcBorders>
              <w:top w:val="single" w:sz="2" w:space="0" w:color="auto"/>
              <w:left w:val="single" w:sz="2" w:space="0" w:color="auto"/>
              <w:bottom w:val="single" w:sz="2" w:space="0" w:color="auto"/>
              <w:right w:val="single" w:sz="2" w:space="0" w:color="auto"/>
            </w:tcBorders>
            <w:vAlign w:val="bottom"/>
          </w:tcPr>
          <w:p w14:paraId="6FB3D2E1" w14:textId="6B54201E"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60ADE252" w14:textId="4829EEA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09D042E0" w14:textId="6F6756DE"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c>
          <w:tcPr>
            <w:tcW w:w="821" w:type="dxa"/>
            <w:tcBorders>
              <w:top w:val="single" w:sz="2" w:space="0" w:color="auto"/>
              <w:left w:val="single" w:sz="2" w:space="0" w:color="auto"/>
              <w:bottom w:val="single" w:sz="2" w:space="0" w:color="auto"/>
              <w:right w:val="single" w:sz="2" w:space="0" w:color="auto"/>
            </w:tcBorders>
            <w:vAlign w:val="bottom"/>
          </w:tcPr>
          <w:p w14:paraId="15A2521C" w14:textId="414549F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0F34C1A2" w14:textId="2BC459C4"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3AE91AFC"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58BD49F8" w14:textId="771BF4C7"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WP2</w:t>
            </w:r>
          </w:p>
        </w:tc>
        <w:tc>
          <w:tcPr>
            <w:tcW w:w="4196" w:type="dxa"/>
            <w:tcBorders>
              <w:top w:val="single" w:sz="2" w:space="0" w:color="auto"/>
              <w:left w:val="single" w:sz="2" w:space="0" w:color="auto"/>
              <w:bottom w:val="single" w:sz="2" w:space="0" w:color="auto"/>
              <w:right w:val="single" w:sz="2" w:space="0" w:color="auto"/>
            </w:tcBorders>
            <w:vAlign w:val="bottom"/>
          </w:tcPr>
          <w:p w14:paraId="70CB8A94" w14:textId="08585ED1" w:rsidR="006C46B4" w:rsidRPr="00205D5A" w:rsidRDefault="006C46B4" w:rsidP="00C46D3E">
            <w:pPr>
              <w:ind w:left="34"/>
              <w:rPr>
                <w:rFonts w:asciiTheme="minorHAnsi" w:hAnsiTheme="minorHAnsi"/>
                <w:sz w:val="22"/>
                <w:szCs w:val="22"/>
              </w:rPr>
            </w:pPr>
            <w:r w:rsidRPr="00205D5A">
              <w:rPr>
                <w:rFonts w:asciiTheme="minorHAnsi" w:eastAsia="Times New Roman" w:hAnsiTheme="minorHAnsi" w:cs="Arial"/>
                <w:color w:val="000000"/>
                <w:sz w:val="22"/>
                <w:szCs w:val="22"/>
              </w:rPr>
              <w:t>System blue-print</w:t>
            </w:r>
          </w:p>
        </w:tc>
        <w:tc>
          <w:tcPr>
            <w:tcW w:w="643" w:type="dxa"/>
            <w:tcBorders>
              <w:top w:val="single" w:sz="2" w:space="0" w:color="auto"/>
              <w:left w:val="single" w:sz="2" w:space="0" w:color="auto"/>
              <w:bottom w:val="single" w:sz="2" w:space="0" w:color="auto"/>
              <w:right w:val="single" w:sz="2" w:space="0" w:color="auto"/>
            </w:tcBorders>
            <w:vAlign w:val="bottom"/>
          </w:tcPr>
          <w:p w14:paraId="4B9047A7" w14:textId="6FE1FD1D"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79199D1E" w14:textId="73F8C146"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66AD84BA" w14:textId="2047CA5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38</w:t>
            </w:r>
          </w:p>
        </w:tc>
        <w:tc>
          <w:tcPr>
            <w:tcW w:w="821" w:type="dxa"/>
            <w:tcBorders>
              <w:top w:val="single" w:sz="2" w:space="0" w:color="auto"/>
              <w:left w:val="single" w:sz="2" w:space="0" w:color="auto"/>
              <w:bottom w:val="single" w:sz="2" w:space="0" w:color="auto"/>
              <w:right w:val="single" w:sz="2" w:space="0" w:color="auto"/>
            </w:tcBorders>
            <w:vAlign w:val="bottom"/>
          </w:tcPr>
          <w:p w14:paraId="29C9C4F0" w14:textId="748FE2DD"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3C94FE35" w14:textId="30FB9B9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6</w:t>
            </w:r>
          </w:p>
        </w:tc>
      </w:tr>
      <w:tr w:rsidR="006C46B4" w:rsidRPr="00205D5A" w14:paraId="0D95920A"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BBD0652" w14:textId="12A796F1"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WP3</w:t>
            </w:r>
          </w:p>
        </w:tc>
        <w:tc>
          <w:tcPr>
            <w:tcW w:w="4196" w:type="dxa"/>
            <w:tcBorders>
              <w:top w:val="single" w:sz="2" w:space="0" w:color="auto"/>
              <w:left w:val="single" w:sz="2" w:space="0" w:color="auto"/>
              <w:bottom w:val="single" w:sz="2" w:space="0" w:color="auto"/>
              <w:right w:val="single" w:sz="2" w:space="0" w:color="auto"/>
            </w:tcBorders>
            <w:vAlign w:val="bottom"/>
          </w:tcPr>
          <w:p w14:paraId="3DA84A49" w14:textId="03453B2D"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System delivery</w:t>
            </w:r>
          </w:p>
        </w:tc>
        <w:tc>
          <w:tcPr>
            <w:tcW w:w="643" w:type="dxa"/>
            <w:tcBorders>
              <w:top w:val="single" w:sz="2" w:space="0" w:color="auto"/>
              <w:left w:val="single" w:sz="2" w:space="0" w:color="auto"/>
              <w:bottom w:val="single" w:sz="2" w:space="0" w:color="auto"/>
              <w:right w:val="single" w:sz="2" w:space="0" w:color="auto"/>
            </w:tcBorders>
            <w:vAlign w:val="bottom"/>
          </w:tcPr>
          <w:p w14:paraId="7C36ABD5" w14:textId="086B1F21"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1</w:t>
            </w:r>
          </w:p>
        </w:tc>
        <w:tc>
          <w:tcPr>
            <w:tcW w:w="1211" w:type="dxa"/>
            <w:tcBorders>
              <w:top w:val="single" w:sz="2" w:space="0" w:color="auto"/>
              <w:left w:val="single" w:sz="2" w:space="0" w:color="auto"/>
              <w:bottom w:val="single" w:sz="2" w:space="0" w:color="auto"/>
              <w:right w:val="single" w:sz="2" w:space="0" w:color="auto"/>
            </w:tcBorders>
            <w:vAlign w:val="bottom"/>
          </w:tcPr>
          <w:p w14:paraId="586AF7FF" w14:textId="63BE9AFC"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SIL</w:t>
            </w:r>
          </w:p>
        </w:tc>
        <w:tc>
          <w:tcPr>
            <w:tcW w:w="908" w:type="dxa"/>
            <w:tcBorders>
              <w:top w:val="single" w:sz="2" w:space="0" w:color="auto"/>
              <w:left w:val="single" w:sz="2" w:space="0" w:color="auto"/>
              <w:bottom w:val="single" w:sz="2" w:space="0" w:color="auto"/>
              <w:right w:val="single" w:sz="2" w:space="0" w:color="auto"/>
            </w:tcBorders>
            <w:vAlign w:val="bottom"/>
          </w:tcPr>
          <w:p w14:paraId="1AB8E7F3" w14:textId="70B4FD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120</w:t>
            </w:r>
          </w:p>
        </w:tc>
        <w:tc>
          <w:tcPr>
            <w:tcW w:w="821" w:type="dxa"/>
            <w:tcBorders>
              <w:top w:val="single" w:sz="2" w:space="0" w:color="auto"/>
              <w:left w:val="single" w:sz="2" w:space="0" w:color="auto"/>
              <w:bottom w:val="single" w:sz="2" w:space="0" w:color="auto"/>
              <w:right w:val="single" w:sz="2" w:space="0" w:color="auto"/>
            </w:tcBorders>
            <w:vAlign w:val="bottom"/>
          </w:tcPr>
          <w:p w14:paraId="42A727D9" w14:textId="1441CED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21B0901E" w14:textId="592D6837"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764A5E8B"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3E103385" w14:textId="378E575D"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WP4</w:t>
            </w:r>
          </w:p>
        </w:tc>
        <w:tc>
          <w:tcPr>
            <w:tcW w:w="4196" w:type="dxa"/>
            <w:tcBorders>
              <w:top w:val="single" w:sz="2" w:space="0" w:color="auto"/>
              <w:left w:val="single" w:sz="2" w:space="0" w:color="auto"/>
              <w:bottom w:val="single" w:sz="2" w:space="0" w:color="auto"/>
              <w:right w:val="single" w:sz="2" w:space="0" w:color="auto"/>
            </w:tcBorders>
            <w:vAlign w:val="bottom"/>
          </w:tcPr>
          <w:p w14:paraId="0E953D67" w14:textId="0BFAFC91"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Piloting</w:t>
            </w:r>
          </w:p>
        </w:tc>
        <w:tc>
          <w:tcPr>
            <w:tcW w:w="643" w:type="dxa"/>
            <w:tcBorders>
              <w:top w:val="single" w:sz="2" w:space="0" w:color="auto"/>
              <w:left w:val="single" w:sz="2" w:space="0" w:color="auto"/>
              <w:bottom w:val="single" w:sz="2" w:space="0" w:color="auto"/>
              <w:right w:val="single" w:sz="2" w:space="0" w:color="auto"/>
            </w:tcBorders>
            <w:vAlign w:val="bottom"/>
          </w:tcPr>
          <w:p w14:paraId="0E6141DB" w14:textId="4CC207CB"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2</w:t>
            </w:r>
          </w:p>
        </w:tc>
        <w:tc>
          <w:tcPr>
            <w:tcW w:w="1211" w:type="dxa"/>
            <w:tcBorders>
              <w:top w:val="single" w:sz="2" w:space="0" w:color="auto"/>
              <w:left w:val="single" w:sz="2" w:space="0" w:color="auto"/>
              <w:bottom w:val="single" w:sz="2" w:space="0" w:color="auto"/>
              <w:right w:val="single" w:sz="2" w:space="0" w:color="auto"/>
            </w:tcBorders>
            <w:vAlign w:val="bottom"/>
          </w:tcPr>
          <w:p w14:paraId="44283331" w14:textId="248D25CB"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SYNC</w:t>
            </w:r>
          </w:p>
        </w:tc>
        <w:tc>
          <w:tcPr>
            <w:tcW w:w="908" w:type="dxa"/>
            <w:tcBorders>
              <w:top w:val="single" w:sz="2" w:space="0" w:color="auto"/>
              <w:left w:val="single" w:sz="2" w:space="0" w:color="auto"/>
              <w:bottom w:val="single" w:sz="2" w:space="0" w:color="auto"/>
              <w:right w:val="single" w:sz="2" w:space="0" w:color="auto"/>
            </w:tcBorders>
            <w:vAlign w:val="bottom"/>
          </w:tcPr>
          <w:p w14:paraId="5540C753" w14:textId="64CFB1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80</w:t>
            </w:r>
          </w:p>
        </w:tc>
        <w:tc>
          <w:tcPr>
            <w:tcW w:w="821" w:type="dxa"/>
            <w:tcBorders>
              <w:top w:val="single" w:sz="2" w:space="0" w:color="auto"/>
              <w:left w:val="single" w:sz="2" w:space="0" w:color="auto"/>
              <w:bottom w:val="single" w:sz="2" w:space="0" w:color="auto"/>
              <w:right w:val="single" w:sz="2" w:space="0" w:color="auto"/>
            </w:tcBorders>
            <w:vAlign w:val="bottom"/>
          </w:tcPr>
          <w:p w14:paraId="312BA3E7" w14:textId="62376EAF"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2</w:t>
            </w:r>
          </w:p>
        </w:tc>
        <w:tc>
          <w:tcPr>
            <w:tcW w:w="821" w:type="dxa"/>
            <w:tcBorders>
              <w:top w:val="single" w:sz="2" w:space="0" w:color="auto"/>
              <w:left w:val="single" w:sz="2" w:space="0" w:color="auto"/>
              <w:bottom w:val="single" w:sz="2" w:space="0" w:color="auto"/>
              <w:right w:val="single" w:sz="2" w:space="0" w:color="auto"/>
            </w:tcBorders>
            <w:vAlign w:val="bottom"/>
          </w:tcPr>
          <w:p w14:paraId="723BAC35" w14:textId="647C6F68"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6C46B4" w:rsidRPr="00205D5A" w14:paraId="660BC198" w14:textId="77777777" w:rsidTr="001701C2">
        <w:trPr>
          <w:cantSplit/>
          <w:jc w:val="center"/>
        </w:trPr>
        <w:tc>
          <w:tcPr>
            <w:tcW w:w="688" w:type="dxa"/>
            <w:tcBorders>
              <w:top w:val="single" w:sz="2" w:space="0" w:color="auto"/>
              <w:left w:val="single" w:sz="2" w:space="0" w:color="auto"/>
              <w:bottom w:val="single" w:sz="2" w:space="0" w:color="auto"/>
              <w:right w:val="single" w:sz="2" w:space="0" w:color="auto"/>
            </w:tcBorders>
            <w:vAlign w:val="bottom"/>
          </w:tcPr>
          <w:p w14:paraId="1E19ECEA" w14:textId="43456C2A" w:rsidR="006C46B4" w:rsidRPr="00205D5A" w:rsidRDefault="006C46B4" w:rsidP="00C46D3E">
            <w:pPr>
              <w:ind w:left="34"/>
              <w:jc w:val="center"/>
              <w:rPr>
                <w:rFonts w:asciiTheme="minorHAnsi" w:hAnsiTheme="minorHAnsi"/>
                <w:sz w:val="22"/>
                <w:szCs w:val="22"/>
              </w:rPr>
            </w:pPr>
            <w:r w:rsidRPr="00205D5A">
              <w:rPr>
                <w:rFonts w:asciiTheme="minorHAnsi" w:eastAsia="Times New Roman" w:hAnsiTheme="minorHAnsi" w:cs="Arial"/>
                <w:b/>
                <w:bCs/>
                <w:color w:val="000000"/>
                <w:sz w:val="22"/>
                <w:szCs w:val="22"/>
              </w:rPr>
              <w:t>WP5</w:t>
            </w:r>
          </w:p>
        </w:tc>
        <w:tc>
          <w:tcPr>
            <w:tcW w:w="4196" w:type="dxa"/>
            <w:tcBorders>
              <w:top w:val="single" w:sz="2" w:space="0" w:color="auto"/>
              <w:left w:val="single" w:sz="2" w:space="0" w:color="auto"/>
              <w:bottom w:val="single" w:sz="2" w:space="0" w:color="auto"/>
              <w:right w:val="single" w:sz="2" w:space="0" w:color="auto"/>
            </w:tcBorders>
            <w:vAlign w:val="bottom"/>
          </w:tcPr>
          <w:p w14:paraId="63A28E91" w14:textId="6EA6EEEA" w:rsidR="006C46B4" w:rsidRPr="00205D5A" w:rsidRDefault="006C46B4" w:rsidP="00C46D3E">
            <w:pPr>
              <w:rPr>
                <w:rFonts w:asciiTheme="minorHAnsi" w:hAnsiTheme="minorHAnsi"/>
                <w:sz w:val="22"/>
                <w:szCs w:val="22"/>
                <w:highlight w:val="yellow"/>
              </w:rPr>
            </w:pPr>
            <w:r w:rsidRPr="00205D5A">
              <w:rPr>
                <w:rFonts w:asciiTheme="minorHAnsi" w:eastAsia="Times New Roman" w:hAnsiTheme="minorHAnsi" w:cs="Arial"/>
                <w:color w:val="000000"/>
                <w:sz w:val="22"/>
                <w:szCs w:val="22"/>
              </w:rPr>
              <w:t>Go-to-market</w:t>
            </w:r>
          </w:p>
        </w:tc>
        <w:tc>
          <w:tcPr>
            <w:tcW w:w="643" w:type="dxa"/>
            <w:tcBorders>
              <w:top w:val="single" w:sz="2" w:space="0" w:color="auto"/>
              <w:left w:val="single" w:sz="2" w:space="0" w:color="auto"/>
              <w:bottom w:val="single" w:sz="2" w:space="0" w:color="auto"/>
              <w:right w:val="single" w:sz="2" w:space="0" w:color="auto"/>
            </w:tcBorders>
            <w:vAlign w:val="bottom"/>
          </w:tcPr>
          <w:p w14:paraId="6E444E67" w14:textId="4E95D743" w:rsidR="006C46B4" w:rsidRPr="00205D5A" w:rsidRDefault="006C46B4" w:rsidP="00C46D3E">
            <w:pPr>
              <w:ind w:left="34"/>
              <w:jc w:val="center"/>
              <w:rPr>
                <w:rFonts w:asciiTheme="minorHAnsi" w:hAnsiTheme="minorHAnsi"/>
                <w:sz w:val="22"/>
                <w:szCs w:val="22"/>
                <w:highlight w:val="yellow"/>
              </w:rPr>
            </w:pPr>
            <w:r w:rsidRPr="00205D5A">
              <w:rPr>
                <w:rFonts w:asciiTheme="minorHAnsi" w:eastAsia="Times New Roman" w:hAnsiTheme="minorHAnsi" w:cs="Arial"/>
                <w:color w:val="000000"/>
                <w:sz w:val="22"/>
                <w:szCs w:val="22"/>
              </w:rPr>
              <w:t>3</w:t>
            </w:r>
          </w:p>
        </w:tc>
        <w:tc>
          <w:tcPr>
            <w:tcW w:w="1211" w:type="dxa"/>
            <w:tcBorders>
              <w:top w:val="single" w:sz="2" w:space="0" w:color="auto"/>
              <w:left w:val="single" w:sz="2" w:space="0" w:color="auto"/>
              <w:bottom w:val="single" w:sz="2" w:space="0" w:color="auto"/>
              <w:right w:val="single" w:sz="2" w:space="0" w:color="auto"/>
            </w:tcBorders>
            <w:vAlign w:val="bottom"/>
          </w:tcPr>
          <w:p w14:paraId="4D80BDAD" w14:textId="1740DAFE" w:rsidR="006C46B4" w:rsidRPr="00205D5A" w:rsidRDefault="006C46B4" w:rsidP="00C46D3E">
            <w:pPr>
              <w:ind w:left="34"/>
              <w:rPr>
                <w:rFonts w:asciiTheme="minorHAnsi" w:hAnsiTheme="minorHAnsi"/>
                <w:sz w:val="22"/>
                <w:szCs w:val="22"/>
                <w:highlight w:val="yellow"/>
              </w:rPr>
            </w:pPr>
            <w:r w:rsidRPr="00205D5A">
              <w:rPr>
                <w:rFonts w:asciiTheme="minorHAnsi" w:eastAsia="Times New Roman" w:hAnsiTheme="minorHAnsi"/>
                <w:color w:val="000000"/>
                <w:sz w:val="22"/>
                <w:szCs w:val="22"/>
              </w:rPr>
              <w:t>EXUS</w:t>
            </w:r>
          </w:p>
        </w:tc>
        <w:tc>
          <w:tcPr>
            <w:tcW w:w="908" w:type="dxa"/>
            <w:tcBorders>
              <w:top w:val="single" w:sz="2" w:space="0" w:color="auto"/>
              <w:left w:val="single" w:sz="2" w:space="0" w:color="auto"/>
              <w:bottom w:val="single" w:sz="2" w:space="0" w:color="auto"/>
              <w:right w:val="single" w:sz="2" w:space="0" w:color="auto"/>
            </w:tcBorders>
            <w:vAlign w:val="bottom"/>
          </w:tcPr>
          <w:p w14:paraId="5EF98437" w14:textId="52B0C726"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52</w:t>
            </w:r>
          </w:p>
        </w:tc>
        <w:tc>
          <w:tcPr>
            <w:tcW w:w="821" w:type="dxa"/>
            <w:tcBorders>
              <w:top w:val="single" w:sz="2" w:space="0" w:color="auto"/>
              <w:left w:val="single" w:sz="2" w:space="0" w:color="auto"/>
              <w:bottom w:val="single" w:sz="2" w:space="0" w:color="auto"/>
              <w:right w:val="single" w:sz="2" w:space="0" w:color="auto"/>
            </w:tcBorders>
            <w:vAlign w:val="bottom"/>
          </w:tcPr>
          <w:p w14:paraId="2552212D" w14:textId="1A94659B"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1</w:t>
            </w:r>
          </w:p>
        </w:tc>
        <w:tc>
          <w:tcPr>
            <w:tcW w:w="821" w:type="dxa"/>
            <w:tcBorders>
              <w:top w:val="single" w:sz="2" w:space="0" w:color="auto"/>
              <w:left w:val="single" w:sz="2" w:space="0" w:color="auto"/>
              <w:bottom w:val="single" w:sz="2" w:space="0" w:color="auto"/>
              <w:right w:val="single" w:sz="2" w:space="0" w:color="auto"/>
            </w:tcBorders>
            <w:vAlign w:val="bottom"/>
          </w:tcPr>
          <w:p w14:paraId="5ACF841A" w14:textId="18430B1C" w:rsidR="006C46B4" w:rsidRPr="00205D5A" w:rsidRDefault="006C46B4" w:rsidP="00C46D3E">
            <w:pPr>
              <w:jc w:val="center"/>
              <w:rPr>
                <w:rFonts w:asciiTheme="minorHAnsi" w:hAnsiTheme="minorHAnsi"/>
                <w:sz w:val="22"/>
                <w:szCs w:val="22"/>
                <w:highlight w:val="yellow"/>
              </w:rPr>
            </w:pPr>
            <w:r w:rsidRPr="00205D5A">
              <w:rPr>
                <w:rFonts w:asciiTheme="minorHAnsi" w:eastAsia="Times New Roman" w:hAnsiTheme="minorHAnsi"/>
                <w:color w:val="000000"/>
                <w:sz w:val="22"/>
                <w:szCs w:val="22"/>
              </w:rPr>
              <w:t>30</w:t>
            </w:r>
          </w:p>
        </w:tc>
      </w:tr>
      <w:tr w:rsidR="00030745" w:rsidRPr="00205D5A" w14:paraId="53A9DF28" w14:textId="77777777" w:rsidTr="00187578">
        <w:trPr>
          <w:cantSplit/>
          <w:jc w:val="center"/>
        </w:trPr>
        <w:tc>
          <w:tcPr>
            <w:tcW w:w="688"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3A912C38" w14:textId="77777777" w:rsidR="00030745" w:rsidRPr="00205D5A" w:rsidRDefault="00030745" w:rsidP="00C46D3E">
            <w:pPr>
              <w:ind w:left="34"/>
              <w:rPr>
                <w:rFonts w:asciiTheme="minorHAnsi" w:hAnsiTheme="minorHAnsi"/>
                <w:sz w:val="21"/>
                <w:szCs w:val="21"/>
              </w:rPr>
            </w:pPr>
          </w:p>
        </w:tc>
        <w:tc>
          <w:tcPr>
            <w:tcW w:w="4196"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E5A2B1F" w14:textId="77777777" w:rsidR="00030745" w:rsidRPr="00205D5A" w:rsidRDefault="00030745" w:rsidP="00C46D3E">
            <w:pPr>
              <w:ind w:left="34"/>
              <w:rPr>
                <w:rFonts w:asciiTheme="minorHAnsi" w:hAnsiTheme="minorHAnsi"/>
                <w:sz w:val="21"/>
                <w:szCs w:val="21"/>
              </w:rPr>
            </w:pPr>
          </w:p>
        </w:tc>
        <w:tc>
          <w:tcPr>
            <w:tcW w:w="643"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143528BE" w14:textId="77777777" w:rsidR="00030745" w:rsidRPr="00205D5A" w:rsidRDefault="00030745" w:rsidP="00C46D3E">
            <w:pPr>
              <w:ind w:left="34"/>
              <w:rPr>
                <w:rFonts w:asciiTheme="minorHAnsi" w:hAnsiTheme="minorHAnsi"/>
                <w:sz w:val="21"/>
                <w:szCs w:val="21"/>
              </w:rPr>
            </w:pPr>
          </w:p>
        </w:tc>
        <w:tc>
          <w:tcPr>
            <w:tcW w:w="121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5668CAD4" w14:textId="77777777" w:rsidR="00030745" w:rsidRPr="00205D5A" w:rsidRDefault="00030745" w:rsidP="00C46D3E">
            <w:pPr>
              <w:ind w:left="34"/>
              <w:rPr>
                <w:rFonts w:asciiTheme="minorHAnsi" w:hAnsiTheme="minorHAnsi"/>
                <w:sz w:val="21"/>
                <w:szCs w:val="21"/>
              </w:rPr>
            </w:pPr>
          </w:p>
        </w:tc>
        <w:tc>
          <w:tcPr>
            <w:tcW w:w="908" w:type="dxa"/>
            <w:tcBorders>
              <w:top w:val="single" w:sz="2" w:space="0" w:color="auto"/>
              <w:left w:val="single" w:sz="2" w:space="0" w:color="auto"/>
              <w:bottom w:val="single" w:sz="2" w:space="0" w:color="auto"/>
              <w:right w:val="single" w:sz="2" w:space="0" w:color="auto"/>
            </w:tcBorders>
            <w:vAlign w:val="center"/>
          </w:tcPr>
          <w:p w14:paraId="0D39FDA3" w14:textId="378FF1DC" w:rsidR="00030745" w:rsidRPr="00205D5A" w:rsidRDefault="006C46B4" w:rsidP="00C46D3E">
            <w:pPr>
              <w:jc w:val="center"/>
              <w:rPr>
                <w:rFonts w:asciiTheme="minorHAnsi" w:hAnsiTheme="minorHAnsi"/>
                <w:sz w:val="21"/>
                <w:szCs w:val="21"/>
              </w:rPr>
            </w:pPr>
            <w:r w:rsidRPr="00205D5A">
              <w:rPr>
                <w:rFonts w:asciiTheme="minorHAnsi" w:hAnsiTheme="minorHAnsi"/>
                <w:sz w:val="21"/>
                <w:szCs w:val="21"/>
              </w:rPr>
              <w:t>320</w:t>
            </w: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04C408CC" w14:textId="77777777" w:rsidR="00030745" w:rsidRPr="00205D5A" w:rsidRDefault="00030745" w:rsidP="00C46D3E">
            <w:pPr>
              <w:ind w:left="34"/>
              <w:rPr>
                <w:rFonts w:asciiTheme="minorHAnsi" w:hAnsiTheme="minorHAnsi"/>
                <w:sz w:val="21"/>
                <w:szCs w:val="21"/>
              </w:rPr>
            </w:pPr>
          </w:p>
        </w:tc>
        <w:tc>
          <w:tcPr>
            <w:tcW w:w="821" w:type="dxa"/>
            <w:tcBorders>
              <w:top w:val="single" w:sz="2" w:space="0" w:color="auto"/>
              <w:left w:val="single" w:sz="2" w:space="0" w:color="auto"/>
              <w:bottom w:val="single" w:sz="2" w:space="0" w:color="auto"/>
              <w:right w:val="single" w:sz="2" w:space="0" w:color="auto"/>
            </w:tcBorders>
            <w:shd w:val="clear" w:color="auto" w:fill="DEEAF6" w:themeFill="accent1" w:themeFillTint="33"/>
            <w:vAlign w:val="center"/>
          </w:tcPr>
          <w:p w14:paraId="6F921E86" w14:textId="77777777" w:rsidR="00030745" w:rsidRPr="00205D5A" w:rsidRDefault="00030745" w:rsidP="00C46D3E">
            <w:pPr>
              <w:ind w:left="34"/>
              <w:rPr>
                <w:rFonts w:asciiTheme="minorHAnsi" w:hAnsiTheme="minorHAnsi"/>
                <w:sz w:val="21"/>
                <w:szCs w:val="21"/>
              </w:rPr>
            </w:pPr>
          </w:p>
        </w:tc>
      </w:tr>
    </w:tbl>
    <w:p w14:paraId="36E2F1B3" w14:textId="6812DF68" w:rsidR="00030745" w:rsidRPr="00205D5A" w:rsidRDefault="00030745" w:rsidP="00773AA6">
      <w:pPr>
        <w:pStyle w:val="Beschriftung"/>
        <w:spacing w:before="60"/>
        <w:jc w:val="center"/>
        <w:rPr>
          <w:rFonts w:asciiTheme="minorHAnsi" w:hAnsiTheme="minorHAnsi"/>
          <w:lang w:val="en-US"/>
        </w:rPr>
      </w:pPr>
      <w:bookmarkStart w:id="76" w:name="_Toc416787380"/>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9E6E7D">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9E6E7D">
        <w:rPr>
          <w:rFonts w:asciiTheme="minorHAnsi" w:hAnsiTheme="minorHAnsi"/>
          <w:noProof/>
          <w:lang w:val="en-US"/>
        </w:rPr>
        <w:t>2</w:t>
      </w:r>
      <w:r w:rsidR="0027477E" w:rsidRPr="00205D5A">
        <w:rPr>
          <w:rFonts w:asciiTheme="minorHAnsi" w:hAnsiTheme="minorHAnsi"/>
          <w:lang w:val="en-US"/>
        </w:rPr>
        <w:fldChar w:fldCharType="end"/>
      </w:r>
      <w:r w:rsidRPr="00205D5A">
        <w:rPr>
          <w:rFonts w:asciiTheme="minorHAnsi" w:hAnsiTheme="minorHAnsi"/>
          <w:lang w:val="en-US"/>
        </w:rPr>
        <w:t>: List of Work Packages</w:t>
      </w:r>
      <w:bookmarkEnd w:id="76"/>
    </w:p>
    <w:p w14:paraId="6CD76F6B" w14:textId="77777777" w:rsidR="00D70E7A" w:rsidRPr="00205D5A" w:rsidRDefault="00D70E7A" w:rsidP="00D70E7A">
      <w:pPr>
        <w:rPr>
          <w:rFonts w:asciiTheme="minorHAnsi" w:hAnsiTheme="minorHAnsi"/>
        </w:rPr>
      </w:pPr>
    </w:p>
    <w:p w14:paraId="3B5F36A5" w14:textId="77777777" w:rsidR="00030745" w:rsidRPr="00205D5A" w:rsidRDefault="00030745" w:rsidP="008B2B03">
      <w:pPr>
        <w:pStyle w:val="berschrift3"/>
        <w:rPr>
          <w:rFonts w:asciiTheme="minorHAnsi" w:hAnsiTheme="minorHAnsi"/>
          <w:lang w:val="en-US"/>
        </w:rPr>
      </w:pPr>
      <w:bookmarkStart w:id="77" w:name="_Toc464574419"/>
      <w:bookmarkStart w:id="78" w:name="_Toc465148695"/>
      <w:r w:rsidRPr="00205D5A">
        <w:rPr>
          <w:rFonts w:asciiTheme="minorHAnsi" w:hAnsiTheme="minorHAnsi"/>
          <w:lang w:val="en-US"/>
        </w:rPr>
        <w:t>List of Deliverables</w:t>
      </w:r>
      <w:bookmarkEnd w:id="77"/>
      <w:bookmarkEnd w:id="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
        <w:gridCol w:w="2936"/>
        <w:gridCol w:w="555"/>
        <w:gridCol w:w="1593"/>
        <w:gridCol w:w="1383"/>
        <w:gridCol w:w="933"/>
        <w:gridCol w:w="995"/>
      </w:tblGrid>
      <w:tr w:rsidR="0027477E" w:rsidRPr="00205D5A" w14:paraId="01180DA3" w14:textId="77777777" w:rsidTr="007F540C">
        <w:trPr>
          <w:trHeight w:val="340"/>
          <w:tblHeader/>
          <w:jc w:val="center"/>
        </w:trPr>
        <w:tc>
          <w:tcPr>
            <w:tcW w:w="893" w:type="dxa"/>
            <w:shd w:val="clear" w:color="auto" w:fill="DEEAF6" w:themeFill="accent1" w:themeFillTint="33"/>
            <w:vAlign w:val="center"/>
          </w:tcPr>
          <w:p w14:paraId="4EC030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 no.</w:t>
            </w:r>
          </w:p>
        </w:tc>
        <w:tc>
          <w:tcPr>
            <w:tcW w:w="0" w:type="auto"/>
            <w:shd w:val="clear" w:color="auto" w:fill="DEEAF6" w:themeFill="accent1" w:themeFillTint="33"/>
            <w:vAlign w:val="center"/>
          </w:tcPr>
          <w:p w14:paraId="3E2018E1"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Deliverable name</w:t>
            </w:r>
          </w:p>
        </w:tc>
        <w:tc>
          <w:tcPr>
            <w:tcW w:w="555" w:type="dxa"/>
            <w:shd w:val="clear" w:color="auto" w:fill="DEEAF6" w:themeFill="accent1" w:themeFillTint="33"/>
            <w:vAlign w:val="center"/>
          </w:tcPr>
          <w:p w14:paraId="70675437"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WP no.</w:t>
            </w:r>
          </w:p>
        </w:tc>
        <w:tc>
          <w:tcPr>
            <w:tcW w:w="1593" w:type="dxa"/>
            <w:shd w:val="clear" w:color="auto" w:fill="DEEAF6" w:themeFill="accent1" w:themeFillTint="33"/>
            <w:vAlign w:val="center"/>
          </w:tcPr>
          <w:p w14:paraId="4716B213"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Lead part.</w:t>
            </w:r>
          </w:p>
        </w:tc>
        <w:tc>
          <w:tcPr>
            <w:tcW w:w="1383" w:type="dxa"/>
            <w:shd w:val="clear" w:color="auto" w:fill="DEEAF6" w:themeFill="accent1" w:themeFillTint="33"/>
            <w:vAlign w:val="center"/>
          </w:tcPr>
          <w:p w14:paraId="4CBA528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Type</w:t>
            </w:r>
          </w:p>
        </w:tc>
        <w:tc>
          <w:tcPr>
            <w:tcW w:w="933" w:type="dxa"/>
            <w:shd w:val="clear" w:color="auto" w:fill="DEEAF6" w:themeFill="accent1" w:themeFillTint="33"/>
            <w:vAlign w:val="center"/>
          </w:tcPr>
          <w:p w14:paraId="22FDC849" w14:textId="77777777" w:rsidR="00030745" w:rsidRPr="00205D5A" w:rsidRDefault="00030745" w:rsidP="008B2B03">
            <w:pPr>
              <w:jc w:val="both"/>
              <w:rPr>
                <w:rFonts w:asciiTheme="minorHAnsi" w:hAnsiTheme="minorHAnsi"/>
                <w:b/>
                <w:sz w:val="21"/>
                <w:szCs w:val="21"/>
              </w:rPr>
            </w:pPr>
            <w:proofErr w:type="spellStart"/>
            <w:r w:rsidRPr="00205D5A">
              <w:rPr>
                <w:rFonts w:asciiTheme="minorHAnsi" w:hAnsiTheme="minorHAnsi"/>
                <w:b/>
                <w:sz w:val="21"/>
                <w:szCs w:val="21"/>
              </w:rPr>
              <w:t>Dissem</w:t>
            </w:r>
            <w:proofErr w:type="spellEnd"/>
            <w:r w:rsidRPr="00205D5A">
              <w:rPr>
                <w:rFonts w:asciiTheme="minorHAnsi" w:hAnsiTheme="minorHAnsi"/>
                <w:b/>
                <w:sz w:val="21"/>
                <w:szCs w:val="21"/>
              </w:rPr>
              <w:t>.</w:t>
            </w:r>
          </w:p>
          <w:p w14:paraId="7CF962EC"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level</w:t>
            </w:r>
          </w:p>
        </w:tc>
        <w:tc>
          <w:tcPr>
            <w:tcW w:w="995" w:type="dxa"/>
            <w:shd w:val="clear" w:color="auto" w:fill="DEEAF6" w:themeFill="accent1" w:themeFillTint="33"/>
            <w:vAlign w:val="center"/>
          </w:tcPr>
          <w:p w14:paraId="0654DFBD" w14:textId="77777777" w:rsidR="00030745" w:rsidRPr="00205D5A" w:rsidRDefault="00030745" w:rsidP="008B2B03">
            <w:pPr>
              <w:jc w:val="both"/>
              <w:rPr>
                <w:rFonts w:asciiTheme="minorHAnsi" w:hAnsiTheme="minorHAnsi"/>
                <w:b/>
                <w:sz w:val="21"/>
                <w:szCs w:val="21"/>
              </w:rPr>
            </w:pPr>
            <w:r w:rsidRPr="00205D5A">
              <w:rPr>
                <w:rFonts w:asciiTheme="minorHAnsi" w:hAnsiTheme="minorHAnsi"/>
                <w:b/>
                <w:sz w:val="21"/>
                <w:szCs w:val="21"/>
              </w:rPr>
              <w:t>Delivery month</w:t>
            </w:r>
          </w:p>
        </w:tc>
      </w:tr>
      <w:tr w:rsidR="0027477E" w:rsidRPr="00205D5A" w14:paraId="72707120" w14:textId="77777777" w:rsidTr="007F540C">
        <w:trPr>
          <w:jc w:val="center"/>
        </w:trPr>
        <w:tc>
          <w:tcPr>
            <w:tcW w:w="893" w:type="dxa"/>
          </w:tcPr>
          <w:p w14:paraId="12CFCDA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D1.1</w:t>
            </w:r>
          </w:p>
        </w:tc>
        <w:tc>
          <w:tcPr>
            <w:tcW w:w="0" w:type="auto"/>
          </w:tcPr>
          <w:p w14:paraId="491061CC" w14:textId="613DED3E" w:rsidR="00030745" w:rsidRPr="00205D5A" w:rsidRDefault="00500B14" w:rsidP="008B2B03">
            <w:pPr>
              <w:rPr>
                <w:rFonts w:asciiTheme="minorHAnsi" w:hAnsiTheme="minorHAnsi"/>
                <w:sz w:val="22"/>
                <w:szCs w:val="22"/>
              </w:rPr>
            </w:pPr>
            <w:r w:rsidRPr="00205D5A">
              <w:rPr>
                <w:rFonts w:asciiTheme="minorHAnsi" w:hAnsiTheme="minorHAnsi"/>
                <w:sz w:val="22"/>
                <w:szCs w:val="22"/>
              </w:rPr>
              <w:t>Processes, reporting guidelines and online tool</w:t>
            </w:r>
          </w:p>
        </w:tc>
        <w:tc>
          <w:tcPr>
            <w:tcW w:w="555" w:type="dxa"/>
          </w:tcPr>
          <w:p w14:paraId="148498F4"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DEC8F99" w14:textId="1FC35E55"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374DBAF2" w14:textId="26002B8C"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r w:rsidR="00500B14" w:rsidRPr="00205D5A">
              <w:rPr>
                <w:rFonts w:asciiTheme="minorHAnsi" w:hAnsiTheme="minorHAnsi"/>
                <w:sz w:val="22"/>
                <w:szCs w:val="22"/>
              </w:rPr>
              <w:t>,OTHER</w:t>
            </w:r>
          </w:p>
        </w:tc>
        <w:tc>
          <w:tcPr>
            <w:tcW w:w="933" w:type="dxa"/>
          </w:tcPr>
          <w:p w14:paraId="3C09B200" w14:textId="2506B18E"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AFE8CE7" w14:textId="0CD663CA"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r>
      <w:tr w:rsidR="0027477E" w:rsidRPr="00205D5A" w14:paraId="6E68B557" w14:textId="77777777" w:rsidTr="007F540C">
        <w:trPr>
          <w:jc w:val="center"/>
        </w:trPr>
        <w:tc>
          <w:tcPr>
            <w:tcW w:w="893" w:type="dxa"/>
          </w:tcPr>
          <w:p w14:paraId="5EB0D87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D1.2</w:t>
            </w:r>
          </w:p>
        </w:tc>
        <w:tc>
          <w:tcPr>
            <w:tcW w:w="0" w:type="auto"/>
          </w:tcPr>
          <w:p w14:paraId="416CAF56" w14:textId="12FBFCFC"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018F3DE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F4586B9" w14:textId="68250EEF"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4E6AE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0691E47" w14:textId="70BADA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BBB6043" w14:textId="4B551F33"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31993963" w14:textId="77777777" w:rsidTr="007F540C">
        <w:trPr>
          <w:jc w:val="center"/>
        </w:trPr>
        <w:tc>
          <w:tcPr>
            <w:tcW w:w="893" w:type="dxa"/>
          </w:tcPr>
          <w:p w14:paraId="4201C3FD"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D1.3</w:t>
            </w:r>
          </w:p>
        </w:tc>
        <w:tc>
          <w:tcPr>
            <w:tcW w:w="0" w:type="auto"/>
          </w:tcPr>
          <w:p w14:paraId="58C8A4A3" w14:textId="1C68F445" w:rsidR="00030745" w:rsidRPr="00205D5A" w:rsidRDefault="00500B14" w:rsidP="008B2B03">
            <w:pPr>
              <w:rPr>
                <w:rFonts w:asciiTheme="minorHAnsi" w:hAnsiTheme="minorHAnsi"/>
                <w:sz w:val="22"/>
                <w:szCs w:val="22"/>
              </w:rPr>
            </w:pPr>
            <w:r w:rsidRPr="00205D5A">
              <w:rPr>
                <w:rFonts w:asciiTheme="minorHAnsi" w:hAnsiTheme="minorHAnsi"/>
                <w:sz w:val="22"/>
                <w:szCs w:val="22"/>
              </w:rPr>
              <w:t>Annual management reports</w:t>
            </w:r>
          </w:p>
        </w:tc>
        <w:tc>
          <w:tcPr>
            <w:tcW w:w="555" w:type="dxa"/>
          </w:tcPr>
          <w:p w14:paraId="2460F8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37246731" w14:textId="016FB7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0A979C1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54CF227" w14:textId="35E68C64"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23F2B868" w14:textId="68A4ADA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12, 24</w:t>
            </w:r>
          </w:p>
        </w:tc>
      </w:tr>
      <w:tr w:rsidR="0027477E" w:rsidRPr="00205D5A" w14:paraId="063369D6" w14:textId="77777777" w:rsidTr="007F540C">
        <w:trPr>
          <w:jc w:val="center"/>
        </w:trPr>
        <w:tc>
          <w:tcPr>
            <w:tcW w:w="893" w:type="dxa"/>
          </w:tcPr>
          <w:p w14:paraId="5E3B4901" w14:textId="04FA2A6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w:t>
            </w:r>
            <w:r w:rsidRPr="00205D5A">
              <w:rPr>
                <w:rFonts w:asciiTheme="minorHAnsi" w:hAnsiTheme="minorHAnsi"/>
                <w:sz w:val="22"/>
                <w:szCs w:val="22"/>
              </w:rPr>
              <w:t>.</w:t>
            </w:r>
            <w:r w:rsidR="00500B14" w:rsidRPr="00205D5A">
              <w:rPr>
                <w:rFonts w:asciiTheme="minorHAnsi" w:hAnsiTheme="minorHAnsi"/>
                <w:sz w:val="22"/>
                <w:szCs w:val="22"/>
              </w:rPr>
              <w:t>4</w:t>
            </w:r>
          </w:p>
        </w:tc>
        <w:tc>
          <w:tcPr>
            <w:tcW w:w="0" w:type="auto"/>
          </w:tcPr>
          <w:p w14:paraId="236C947D" w14:textId="0C39CB8D" w:rsidR="00030745" w:rsidRPr="00205D5A" w:rsidRDefault="00500B14" w:rsidP="008B2B03">
            <w:pPr>
              <w:rPr>
                <w:rFonts w:asciiTheme="minorHAnsi" w:hAnsiTheme="minorHAnsi"/>
                <w:sz w:val="22"/>
                <w:szCs w:val="22"/>
              </w:rPr>
            </w:pPr>
            <w:r w:rsidRPr="00205D5A">
              <w:rPr>
                <w:rFonts w:asciiTheme="minorHAnsi" w:hAnsiTheme="minorHAnsi"/>
                <w:sz w:val="22"/>
                <w:szCs w:val="22"/>
              </w:rPr>
              <w:t>IPR and licensing report</w:t>
            </w:r>
            <w:r w:rsidR="00030745" w:rsidRPr="00205D5A">
              <w:rPr>
                <w:rFonts w:asciiTheme="minorHAnsi" w:hAnsiTheme="minorHAnsi"/>
                <w:sz w:val="22"/>
                <w:szCs w:val="22"/>
              </w:rPr>
              <w:t xml:space="preserve"> </w:t>
            </w:r>
          </w:p>
        </w:tc>
        <w:tc>
          <w:tcPr>
            <w:tcW w:w="555" w:type="dxa"/>
          </w:tcPr>
          <w:p w14:paraId="1789532F" w14:textId="204285B0"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0A48E867" w14:textId="330F83E2"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A085EF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E30996E" w14:textId="754351D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97AC70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12</w:t>
            </w:r>
          </w:p>
        </w:tc>
      </w:tr>
      <w:tr w:rsidR="0027477E" w:rsidRPr="00205D5A" w14:paraId="57F5F6E8" w14:textId="77777777" w:rsidTr="007F540C">
        <w:trPr>
          <w:jc w:val="center"/>
        </w:trPr>
        <w:tc>
          <w:tcPr>
            <w:tcW w:w="893" w:type="dxa"/>
          </w:tcPr>
          <w:p w14:paraId="7D6FF2FB" w14:textId="32A8602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500B14" w:rsidRPr="00205D5A">
              <w:rPr>
                <w:rFonts w:asciiTheme="minorHAnsi" w:hAnsiTheme="minorHAnsi"/>
                <w:sz w:val="22"/>
                <w:szCs w:val="22"/>
              </w:rPr>
              <w:t>1.5</w:t>
            </w:r>
          </w:p>
        </w:tc>
        <w:tc>
          <w:tcPr>
            <w:tcW w:w="0" w:type="auto"/>
          </w:tcPr>
          <w:p w14:paraId="4AC988E2" w14:textId="007E96E9" w:rsidR="00030745" w:rsidRPr="00205D5A" w:rsidRDefault="00500B14" w:rsidP="008B2B03">
            <w:pPr>
              <w:rPr>
                <w:rFonts w:asciiTheme="minorHAnsi" w:hAnsiTheme="minorHAnsi"/>
                <w:sz w:val="22"/>
                <w:szCs w:val="22"/>
              </w:rPr>
            </w:pPr>
            <w:r w:rsidRPr="00205D5A">
              <w:rPr>
                <w:rFonts w:asciiTheme="minorHAnsi" w:hAnsiTheme="minorHAnsi"/>
                <w:sz w:val="22"/>
                <w:szCs w:val="22"/>
              </w:rPr>
              <w:t>Updated IPR and licensing scheme</w:t>
            </w:r>
            <w:r w:rsidR="00030745" w:rsidRPr="00205D5A">
              <w:rPr>
                <w:rFonts w:asciiTheme="minorHAnsi" w:hAnsiTheme="minorHAnsi"/>
                <w:sz w:val="22"/>
                <w:szCs w:val="22"/>
              </w:rPr>
              <w:t xml:space="preserve"> </w:t>
            </w:r>
          </w:p>
        </w:tc>
        <w:tc>
          <w:tcPr>
            <w:tcW w:w="555" w:type="dxa"/>
          </w:tcPr>
          <w:p w14:paraId="30953020" w14:textId="13702617"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1</w:t>
            </w:r>
          </w:p>
        </w:tc>
        <w:tc>
          <w:tcPr>
            <w:tcW w:w="1593" w:type="dxa"/>
          </w:tcPr>
          <w:p w14:paraId="66641649" w14:textId="5071F1B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B7E67B" w14:textId="3E53932C"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3211CF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0431127" w14:textId="2741E749" w:rsidR="00030745" w:rsidRPr="00205D5A" w:rsidRDefault="00500B14"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554A0E30" w14:textId="77777777" w:rsidTr="007F540C">
        <w:trPr>
          <w:jc w:val="center"/>
        </w:trPr>
        <w:tc>
          <w:tcPr>
            <w:tcW w:w="893" w:type="dxa"/>
          </w:tcPr>
          <w:p w14:paraId="120E1826" w14:textId="2652AF5E"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1</w:t>
            </w:r>
          </w:p>
        </w:tc>
        <w:tc>
          <w:tcPr>
            <w:tcW w:w="0" w:type="auto"/>
          </w:tcPr>
          <w:p w14:paraId="41C11291" w14:textId="4D1E6670" w:rsidR="00030745" w:rsidRPr="00205D5A" w:rsidRDefault="00F77A54" w:rsidP="008B2B03">
            <w:pPr>
              <w:rPr>
                <w:rFonts w:asciiTheme="minorHAnsi" w:hAnsiTheme="minorHAnsi"/>
                <w:sz w:val="22"/>
                <w:szCs w:val="22"/>
              </w:rPr>
            </w:pPr>
            <w:r w:rsidRPr="00205D5A">
              <w:rPr>
                <w:rFonts w:asciiTheme="minorHAnsi" w:hAnsiTheme="minorHAnsi"/>
                <w:sz w:val="22"/>
                <w:szCs w:val="22"/>
              </w:rPr>
              <w:t>Final SCP Requirements</w:t>
            </w:r>
          </w:p>
        </w:tc>
        <w:tc>
          <w:tcPr>
            <w:tcW w:w="555" w:type="dxa"/>
          </w:tcPr>
          <w:p w14:paraId="26F217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30758C0B" w14:textId="224CC6D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88A4103" w14:textId="7675962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5AECE0B6" w14:textId="180F154A"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C75910A" w14:textId="15B082B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B8063C6" w14:textId="77777777" w:rsidTr="007F540C">
        <w:trPr>
          <w:jc w:val="center"/>
        </w:trPr>
        <w:tc>
          <w:tcPr>
            <w:tcW w:w="893" w:type="dxa"/>
          </w:tcPr>
          <w:p w14:paraId="150F3450" w14:textId="2F9451B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D2.</w:t>
            </w:r>
            <w:r w:rsidR="00F77A54" w:rsidRPr="00205D5A">
              <w:rPr>
                <w:rFonts w:asciiTheme="minorHAnsi" w:hAnsiTheme="minorHAnsi"/>
                <w:sz w:val="22"/>
                <w:szCs w:val="22"/>
              </w:rPr>
              <w:t>2</w:t>
            </w:r>
          </w:p>
        </w:tc>
        <w:tc>
          <w:tcPr>
            <w:tcW w:w="0" w:type="auto"/>
          </w:tcPr>
          <w:p w14:paraId="0356919F" w14:textId="6810D1FE" w:rsidR="00030745" w:rsidRPr="00205D5A" w:rsidRDefault="00F77A54" w:rsidP="008B2B03">
            <w:pPr>
              <w:rPr>
                <w:rFonts w:asciiTheme="minorHAnsi" w:hAnsiTheme="minorHAnsi"/>
                <w:sz w:val="22"/>
                <w:szCs w:val="22"/>
              </w:rPr>
            </w:pPr>
            <w:r w:rsidRPr="00205D5A">
              <w:rPr>
                <w:rFonts w:asciiTheme="minorHAnsi" w:hAnsiTheme="minorHAnsi"/>
                <w:sz w:val="22"/>
                <w:szCs w:val="22"/>
              </w:rPr>
              <w:t>SCP application designs</w:t>
            </w:r>
          </w:p>
        </w:tc>
        <w:tc>
          <w:tcPr>
            <w:tcW w:w="555" w:type="dxa"/>
          </w:tcPr>
          <w:p w14:paraId="2B1D28D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8B4ED7E" w14:textId="6854F3A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007BA63" w14:textId="1E1473F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38649F8" w14:textId="11B073F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01D09F6A" w14:textId="395E746C"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66970D4A" w14:textId="77777777" w:rsidTr="007F540C">
        <w:trPr>
          <w:jc w:val="center"/>
        </w:trPr>
        <w:tc>
          <w:tcPr>
            <w:tcW w:w="893" w:type="dxa"/>
          </w:tcPr>
          <w:p w14:paraId="47807A99" w14:textId="77A51FF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2.3</w:t>
            </w:r>
          </w:p>
        </w:tc>
        <w:tc>
          <w:tcPr>
            <w:tcW w:w="0" w:type="auto"/>
          </w:tcPr>
          <w:p w14:paraId="26EC1DFE" w14:textId="14C7FA36"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S</w:t>
            </w:r>
            <w:r w:rsidR="00F77A54" w:rsidRPr="00205D5A">
              <w:rPr>
                <w:rFonts w:asciiTheme="minorHAnsi" w:hAnsiTheme="minorHAnsi"/>
                <w:sz w:val="22"/>
                <w:szCs w:val="22"/>
              </w:rPr>
              <w:t>CP Blue-print</w:t>
            </w:r>
            <w:r w:rsidRPr="00205D5A">
              <w:rPr>
                <w:rFonts w:asciiTheme="minorHAnsi" w:hAnsiTheme="minorHAnsi"/>
                <w:sz w:val="22"/>
                <w:szCs w:val="22"/>
              </w:rPr>
              <w:t xml:space="preserve"> </w:t>
            </w:r>
          </w:p>
        </w:tc>
        <w:tc>
          <w:tcPr>
            <w:tcW w:w="555" w:type="dxa"/>
          </w:tcPr>
          <w:p w14:paraId="4B476E04" w14:textId="56D6950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0E547A01" w14:textId="011F015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9D93714" w14:textId="1D83F087"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D22D560" w14:textId="69AF372B"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C60BF48" w14:textId="01E466F2"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2F0FD0D1" w14:textId="77777777" w:rsidTr="007F540C">
        <w:trPr>
          <w:jc w:val="center"/>
        </w:trPr>
        <w:tc>
          <w:tcPr>
            <w:tcW w:w="893" w:type="dxa"/>
          </w:tcPr>
          <w:p w14:paraId="4BE5AB72" w14:textId="324E068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77A54" w:rsidRPr="00205D5A">
              <w:rPr>
                <w:rFonts w:asciiTheme="minorHAnsi" w:hAnsiTheme="minorHAnsi"/>
                <w:sz w:val="22"/>
                <w:szCs w:val="22"/>
              </w:rPr>
              <w:t>2.4</w:t>
            </w:r>
          </w:p>
        </w:tc>
        <w:tc>
          <w:tcPr>
            <w:tcW w:w="0" w:type="auto"/>
          </w:tcPr>
          <w:p w14:paraId="44EF0CE8" w14:textId="765CBD0F"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Validation approach and KPIs</w:t>
            </w:r>
            <w:r w:rsidR="00030745" w:rsidRPr="00205D5A">
              <w:rPr>
                <w:rFonts w:asciiTheme="minorHAnsi" w:hAnsiTheme="minorHAnsi"/>
                <w:sz w:val="22"/>
                <w:szCs w:val="22"/>
              </w:rPr>
              <w:t xml:space="preserve"> </w:t>
            </w:r>
          </w:p>
        </w:tc>
        <w:tc>
          <w:tcPr>
            <w:tcW w:w="555" w:type="dxa"/>
          </w:tcPr>
          <w:p w14:paraId="21CEE79D" w14:textId="5ECDE7C0"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2</w:t>
            </w:r>
          </w:p>
        </w:tc>
        <w:tc>
          <w:tcPr>
            <w:tcW w:w="1593" w:type="dxa"/>
          </w:tcPr>
          <w:p w14:paraId="199848E1" w14:textId="1C40A1F8"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230A739" w14:textId="76926C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F8BF420" w14:textId="6A4CE651"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7212EDE" w14:textId="232CA7E4"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6</w:t>
            </w:r>
          </w:p>
        </w:tc>
      </w:tr>
      <w:tr w:rsidR="0027477E" w:rsidRPr="00205D5A" w14:paraId="3AF5E2F2" w14:textId="77777777" w:rsidTr="007F540C">
        <w:trPr>
          <w:jc w:val="center"/>
        </w:trPr>
        <w:tc>
          <w:tcPr>
            <w:tcW w:w="893" w:type="dxa"/>
          </w:tcPr>
          <w:p w14:paraId="0CCAB76C" w14:textId="03318FF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1</w:t>
            </w:r>
          </w:p>
        </w:tc>
        <w:tc>
          <w:tcPr>
            <w:tcW w:w="0" w:type="auto"/>
          </w:tcPr>
          <w:p w14:paraId="57EB6760" w14:textId="37C4C163" w:rsidR="00030745" w:rsidRPr="00205D5A" w:rsidRDefault="00F77A54">
            <w:pPr>
              <w:jc w:val="both"/>
              <w:rPr>
                <w:rFonts w:asciiTheme="minorHAnsi" w:hAnsiTheme="minorHAnsi"/>
                <w:sz w:val="22"/>
                <w:szCs w:val="22"/>
              </w:rPr>
            </w:pPr>
            <w:r w:rsidRPr="00205D5A">
              <w:rPr>
                <w:rFonts w:asciiTheme="minorHAnsi" w:hAnsiTheme="minorHAnsi"/>
                <w:sz w:val="22"/>
                <w:szCs w:val="22"/>
              </w:rPr>
              <w:t>Platform Implementation Report</w:t>
            </w:r>
            <w:r w:rsidR="00030745" w:rsidRPr="00205D5A">
              <w:rPr>
                <w:rFonts w:asciiTheme="minorHAnsi" w:hAnsiTheme="minorHAnsi"/>
                <w:sz w:val="22"/>
                <w:szCs w:val="22"/>
              </w:rPr>
              <w:t xml:space="preserve"> </w:t>
            </w:r>
          </w:p>
        </w:tc>
        <w:tc>
          <w:tcPr>
            <w:tcW w:w="555" w:type="dxa"/>
          </w:tcPr>
          <w:p w14:paraId="7CE9B01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C15DAAB" w14:textId="123BD32D"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5D72AA4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2FC90E3" w14:textId="1C212185"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E4F156D" w14:textId="3E0F9953" w:rsidR="00030745" w:rsidRPr="00205D5A" w:rsidRDefault="00F77A54" w:rsidP="008B2B03">
            <w:pPr>
              <w:jc w:val="both"/>
              <w:rPr>
                <w:rFonts w:asciiTheme="minorHAnsi" w:hAnsiTheme="minorHAnsi"/>
                <w:sz w:val="22"/>
                <w:szCs w:val="22"/>
              </w:rPr>
            </w:pPr>
            <w:r w:rsidRPr="00205D5A">
              <w:rPr>
                <w:rFonts w:asciiTheme="minorHAnsi" w:hAnsiTheme="minorHAnsi"/>
                <w:sz w:val="22"/>
                <w:szCs w:val="22"/>
              </w:rPr>
              <w:t>7</w:t>
            </w:r>
          </w:p>
        </w:tc>
      </w:tr>
      <w:tr w:rsidR="0027477E" w:rsidRPr="00205D5A" w14:paraId="731312FF" w14:textId="77777777" w:rsidTr="007F540C">
        <w:trPr>
          <w:jc w:val="center"/>
        </w:trPr>
        <w:tc>
          <w:tcPr>
            <w:tcW w:w="893" w:type="dxa"/>
          </w:tcPr>
          <w:p w14:paraId="06102A6B" w14:textId="7779CC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D3.</w:t>
            </w:r>
            <w:r w:rsidR="00F77A54" w:rsidRPr="00205D5A">
              <w:rPr>
                <w:rFonts w:asciiTheme="minorHAnsi" w:hAnsiTheme="minorHAnsi"/>
                <w:sz w:val="22"/>
                <w:szCs w:val="22"/>
              </w:rPr>
              <w:t>2</w:t>
            </w:r>
          </w:p>
        </w:tc>
        <w:tc>
          <w:tcPr>
            <w:tcW w:w="0" w:type="auto"/>
          </w:tcPr>
          <w:p w14:paraId="35380FCE" w14:textId="16B4E73F" w:rsidR="00030745" w:rsidRPr="00205D5A" w:rsidRDefault="00F51692" w:rsidP="007F540C">
            <w:pPr>
              <w:rPr>
                <w:rFonts w:asciiTheme="minorHAnsi" w:hAnsiTheme="minorHAnsi"/>
                <w:sz w:val="22"/>
                <w:szCs w:val="22"/>
              </w:rPr>
            </w:pPr>
            <w:r w:rsidRPr="00205D5A">
              <w:rPr>
                <w:rFonts w:asciiTheme="minorHAnsi" w:hAnsiTheme="minorHAnsi"/>
                <w:sz w:val="22"/>
                <w:szCs w:val="22"/>
              </w:rPr>
              <w:t>Platform and Application Implementation Report</w:t>
            </w:r>
            <w:r w:rsidR="00030745" w:rsidRPr="00205D5A">
              <w:rPr>
                <w:rFonts w:asciiTheme="minorHAnsi" w:hAnsiTheme="minorHAnsi"/>
                <w:sz w:val="22"/>
                <w:szCs w:val="22"/>
              </w:rPr>
              <w:t xml:space="preserve"> </w:t>
            </w:r>
          </w:p>
        </w:tc>
        <w:tc>
          <w:tcPr>
            <w:tcW w:w="555" w:type="dxa"/>
          </w:tcPr>
          <w:p w14:paraId="42C32FDF"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55105647" w14:textId="35180EC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ECABA9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7264C955" w14:textId="76FB357D"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F8CAE9A" w14:textId="1E3FF6C5"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w:t>
            </w:r>
            <w:r w:rsidR="00030745" w:rsidRPr="00205D5A">
              <w:rPr>
                <w:rFonts w:asciiTheme="minorHAnsi" w:hAnsiTheme="minorHAnsi"/>
                <w:sz w:val="22"/>
                <w:szCs w:val="22"/>
              </w:rPr>
              <w:t>6</w:t>
            </w:r>
          </w:p>
        </w:tc>
      </w:tr>
      <w:tr w:rsidR="0027477E" w:rsidRPr="00205D5A" w14:paraId="69E0AAFD" w14:textId="77777777" w:rsidTr="007F540C">
        <w:trPr>
          <w:jc w:val="center"/>
        </w:trPr>
        <w:tc>
          <w:tcPr>
            <w:tcW w:w="893" w:type="dxa"/>
          </w:tcPr>
          <w:p w14:paraId="3DCCC4A9" w14:textId="16EAAED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F51692" w:rsidRPr="00205D5A">
              <w:rPr>
                <w:rFonts w:asciiTheme="minorHAnsi" w:hAnsiTheme="minorHAnsi"/>
                <w:sz w:val="22"/>
                <w:szCs w:val="22"/>
              </w:rPr>
              <w:t>3.3</w:t>
            </w:r>
          </w:p>
        </w:tc>
        <w:tc>
          <w:tcPr>
            <w:tcW w:w="0" w:type="auto"/>
          </w:tcPr>
          <w:p w14:paraId="73A1632E" w14:textId="6934CCBD" w:rsidR="00030745" w:rsidRPr="00205D5A" w:rsidRDefault="00F51692" w:rsidP="008B2B03">
            <w:pPr>
              <w:rPr>
                <w:rFonts w:asciiTheme="minorHAnsi" w:hAnsiTheme="minorHAnsi"/>
                <w:sz w:val="22"/>
                <w:szCs w:val="22"/>
              </w:rPr>
            </w:pPr>
            <w:r w:rsidRPr="00205D5A">
              <w:rPr>
                <w:rFonts w:asciiTheme="minorHAnsi" w:hAnsiTheme="minorHAnsi"/>
                <w:sz w:val="22"/>
                <w:szCs w:val="22"/>
              </w:rPr>
              <w:t>Final Platform and Application Implementation Report</w:t>
            </w:r>
            <w:r w:rsidR="00030745" w:rsidRPr="00205D5A">
              <w:rPr>
                <w:rFonts w:asciiTheme="minorHAnsi" w:hAnsiTheme="minorHAnsi"/>
                <w:sz w:val="22"/>
                <w:szCs w:val="22"/>
              </w:rPr>
              <w:t xml:space="preserve"> </w:t>
            </w:r>
          </w:p>
        </w:tc>
        <w:tc>
          <w:tcPr>
            <w:tcW w:w="555" w:type="dxa"/>
          </w:tcPr>
          <w:p w14:paraId="1166C91C" w14:textId="299F674C"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w:t>
            </w:r>
          </w:p>
        </w:tc>
        <w:tc>
          <w:tcPr>
            <w:tcW w:w="1593" w:type="dxa"/>
          </w:tcPr>
          <w:p w14:paraId="2F3DF224" w14:textId="634A9304"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EXUS</w:t>
            </w:r>
          </w:p>
        </w:tc>
        <w:tc>
          <w:tcPr>
            <w:tcW w:w="1383" w:type="dxa"/>
          </w:tcPr>
          <w:p w14:paraId="767F270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0709B448" w14:textId="3EF6FA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A55D532" w14:textId="23F2697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30</w:t>
            </w:r>
          </w:p>
        </w:tc>
      </w:tr>
      <w:tr w:rsidR="0027477E" w:rsidRPr="00205D5A" w14:paraId="44F519DC" w14:textId="77777777" w:rsidTr="007F540C">
        <w:trPr>
          <w:jc w:val="center"/>
        </w:trPr>
        <w:tc>
          <w:tcPr>
            <w:tcW w:w="893" w:type="dxa"/>
          </w:tcPr>
          <w:p w14:paraId="6B0CA537" w14:textId="25C3C3D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1</w:t>
            </w:r>
          </w:p>
        </w:tc>
        <w:tc>
          <w:tcPr>
            <w:tcW w:w="0" w:type="auto"/>
          </w:tcPr>
          <w:p w14:paraId="5F2B321A" w14:textId="623D7E0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 Plan</w:t>
            </w:r>
            <w:r w:rsidR="00030745" w:rsidRPr="00205D5A">
              <w:rPr>
                <w:rFonts w:asciiTheme="minorHAnsi" w:hAnsiTheme="minorHAnsi"/>
                <w:sz w:val="22"/>
                <w:szCs w:val="22"/>
              </w:rPr>
              <w:t xml:space="preserve"> </w:t>
            </w:r>
          </w:p>
        </w:tc>
        <w:tc>
          <w:tcPr>
            <w:tcW w:w="555" w:type="dxa"/>
          </w:tcPr>
          <w:p w14:paraId="172E0AB5"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5C5D6D83" w14:textId="6C199C3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73F176E" w14:textId="52084BE8"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728C76" w14:textId="2354E271"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378358DE" w14:textId="0A7FD6C1"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1</w:t>
            </w:r>
            <w:r w:rsidR="00F51692" w:rsidRPr="00205D5A">
              <w:rPr>
                <w:rFonts w:asciiTheme="minorHAnsi" w:hAnsiTheme="minorHAnsi"/>
                <w:sz w:val="22"/>
                <w:szCs w:val="22"/>
              </w:rPr>
              <w:t>,8</w:t>
            </w:r>
          </w:p>
        </w:tc>
      </w:tr>
      <w:tr w:rsidR="0027477E" w:rsidRPr="00205D5A" w14:paraId="487C1311" w14:textId="77777777" w:rsidTr="007F540C">
        <w:trPr>
          <w:jc w:val="center"/>
        </w:trPr>
        <w:tc>
          <w:tcPr>
            <w:tcW w:w="893" w:type="dxa"/>
          </w:tcPr>
          <w:p w14:paraId="09EDE544" w14:textId="655E6B73"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F51692" w:rsidRPr="00205D5A">
              <w:rPr>
                <w:rFonts w:asciiTheme="minorHAnsi" w:hAnsiTheme="minorHAnsi"/>
                <w:sz w:val="22"/>
                <w:szCs w:val="22"/>
              </w:rPr>
              <w:t>2</w:t>
            </w:r>
          </w:p>
        </w:tc>
        <w:tc>
          <w:tcPr>
            <w:tcW w:w="0" w:type="auto"/>
          </w:tcPr>
          <w:p w14:paraId="21F96D2B" w14:textId="0F900935" w:rsidR="00030745" w:rsidRPr="00205D5A" w:rsidRDefault="00F51692" w:rsidP="00D70E7A">
            <w:pPr>
              <w:rPr>
                <w:rFonts w:asciiTheme="minorHAnsi" w:hAnsiTheme="minorHAnsi"/>
                <w:sz w:val="22"/>
                <w:szCs w:val="22"/>
              </w:rPr>
            </w:pPr>
            <w:r w:rsidRPr="00205D5A">
              <w:rPr>
                <w:rFonts w:asciiTheme="minorHAnsi" w:hAnsiTheme="minorHAnsi"/>
                <w:sz w:val="22"/>
                <w:szCs w:val="22"/>
              </w:rPr>
              <w:t>Pilot Plan</w:t>
            </w:r>
          </w:p>
        </w:tc>
        <w:tc>
          <w:tcPr>
            <w:tcW w:w="555" w:type="dxa"/>
          </w:tcPr>
          <w:p w14:paraId="78DDD15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70B55584" w14:textId="23BDFD3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779E917A" w14:textId="4AA7DAFB"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93FDE26" w14:textId="2488AB46"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23A0FC7" w14:textId="2A1F58F9"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1,8</w:t>
            </w:r>
          </w:p>
        </w:tc>
      </w:tr>
      <w:tr w:rsidR="0027477E" w:rsidRPr="00205D5A" w14:paraId="63655AB9" w14:textId="77777777" w:rsidTr="007F540C">
        <w:trPr>
          <w:jc w:val="center"/>
        </w:trPr>
        <w:tc>
          <w:tcPr>
            <w:tcW w:w="893" w:type="dxa"/>
          </w:tcPr>
          <w:p w14:paraId="5AF461D8" w14:textId="0FA5194F"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D4.</w:t>
            </w:r>
            <w:r w:rsidR="00197B1B" w:rsidRPr="00205D5A">
              <w:rPr>
                <w:rFonts w:asciiTheme="minorHAnsi" w:hAnsiTheme="minorHAnsi"/>
                <w:sz w:val="22"/>
                <w:szCs w:val="22"/>
              </w:rPr>
              <w:t>3</w:t>
            </w:r>
          </w:p>
        </w:tc>
        <w:tc>
          <w:tcPr>
            <w:tcW w:w="0" w:type="auto"/>
          </w:tcPr>
          <w:p w14:paraId="6C5A802C" w14:textId="4BC89ECD" w:rsidR="00030745" w:rsidRPr="00205D5A" w:rsidRDefault="00F51692" w:rsidP="008B2B03">
            <w:pPr>
              <w:rPr>
                <w:rFonts w:asciiTheme="minorHAnsi" w:hAnsiTheme="minorHAnsi"/>
                <w:sz w:val="22"/>
                <w:szCs w:val="22"/>
              </w:rPr>
            </w:pPr>
            <w:r w:rsidRPr="00205D5A">
              <w:rPr>
                <w:rFonts w:asciiTheme="minorHAnsi" w:hAnsiTheme="minorHAnsi"/>
                <w:sz w:val="22"/>
                <w:szCs w:val="22"/>
              </w:rPr>
              <w:t>Pilots Execution Report</w:t>
            </w:r>
            <w:r w:rsidR="00030745" w:rsidRPr="00205D5A">
              <w:rPr>
                <w:rFonts w:asciiTheme="minorHAnsi" w:hAnsiTheme="minorHAnsi"/>
                <w:sz w:val="22"/>
                <w:szCs w:val="22"/>
              </w:rPr>
              <w:t xml:space="preserve"> </w:t>
            </w:r>
          </w:p>
        </w:tc>
        <w:tc>
          <w:tcPr>
            <w:tcW w:w="555" w:type="dxa"/>
          </w:tcPr>
          <w:p w14:paraId="66F3F69E"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3848F520" w14:textId="6A80F3AA"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61F08B6A"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4214396" w14:textId="7010AEC0"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6B2AC8C7" w14:textId="4B0CEE77" w:rsidR="00030745" w:rsidRPr="00205D5A" w:rsidRDefault="00F51692"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789208F0" w14:textId="77777777" w:rsidTr="007F540C">
        <w:trPr>
          <w:jc w:val="center"/>
        </w:trPr>
        <w:tc>
          <w:tcPr>
            <w:tcW w:w="893" w:type="dxa"/>
          </w:tcPr>
          <w:p w14:paraId="425662B8" w14:textId="4A2528AA"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4.4</w:t>
            </w:r>
          </w:p>
        </w:tc>
        <w:tc>
          <w:tcPr>
            <w:tcW w:w="0" w:type="auto"/>
          </w:tcPr>
          <w:p w14:paraId="0715FBD2" w14:textId="52020EA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Pilots Execution Report</w:t>
            </w:r>
          </w:p>
        </w:tc>
        <w:tc>
          <w:tcPr>
            <w:tcW w:w="555" w:type="dxa"/>
          </w:tcPr>
          <w:p w14:paraId="716A6BFF" w14:textId="33FA32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4</w:t>
            </w:r>
          </w:p>
        </w:tc>
        <w:tc>
          <w:tcPr>
            <w:tcW w:w="1593" w:type="dxa"/>
          </w:tcPr>
          <w:p w14:paraId="1ABE0522" w14:textId="20610A2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06D7A79F" w14:textId="45D04E6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1A463011"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11AEC396" w14:textId="635D3231"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15,30</w:t>
            </w:r>
          </w:p>
        </w:tc>
      </w:tr>
      <w:tr w:rsidR="0027477E" w:rsidRPr="00205D5A" w14:paraId="3E9977D5" w14:textId="77777777" w:rsidTr="007F540C">
        <w:trPr>
          <w:jc w:val="center"/>
        </w:trPr>
        <w:tc>
          <w:tcPr>
            <w:tcW w:w="893" w:type="dxa"/>
          </w:tcPr>
          <w:p w14:paraId="156DC8EA" w14:textId="095B5B0B"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1</w:t>
            </w:r>
          </w:p>
        </w:tc>
        <w:tc>
          <w:tcPr>
            <w:tcW w:w="0" w:type="auto"/>
          </w:tcPr>
          <w:p w14:paraId="2FC177E0" w14:textId="4260458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Exploitation and dissemination strategy</w:t>
            </w:r>
          </w:p>
        </w:tc>
        <w:tc>
          <w:tcPr>
            <w:tcW w:w="555" w:type="dxa"/>
          </w:tcPr>
          <w:p w14:paraId="2C208F10"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781D259C" w14:textId="0257A42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SYNC</w:t>
            </w:r>
          </w:p>
        </w:tc>
        <w:tc>
          <w:tcPr>
            <w:tcW w:w="1383" w:type="dxa"/>
          </w:tcPr>
          <w:p w14:paraId="1138D8D8" w14:textId="774260A2"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4CE3A405" w14:textId="48822495"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4182D94" w14:textId="43C2511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8</w:t>
            </w:r>
          </w:p>
        </w:tc>
      </w:tr>
      <w:tr w:rsidR="0027477E" w:rsidRPr="00205D5A" w14:paraId="1164933C" w14:textId="77777777" w:rsidTr="007F540C">
        <w:trPr>
          <w:jc w:val="center"/>
        </w:trPr>
        <w:tc>
          <w:tcPr>
            <w:tcW w:w="893" w:type="dxa"/>
          </w:tcPr>
          <w:p w14:paraId="209703E4" w14:textId="10AE3EA5"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2</w:t>
            </w:r>
          </w:p>
        </w:tc>
        <w:tc>
          <w:tcPr>
            <w:tcW w:w="0" w:type="auto"/>
          </w:tcPr>
          <w:p w14:paraId="5C7D0FAD" w14:textId="06218E68"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44CF557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610F56A1" w14:textId="5060E2B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SIL</w:t>
            </w:r>
          </w:p>
        </w:tc>
        <w:tc>
          <w:tcPr>
            <w:tcW w:w="1383" w:type="dxa"/>
          </w:tcPr>
          <w:p w14:paraId="247B3D80" w14:textId="2FE5F2B3"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26F31744" w14:textId="239C98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6D05548" w14:textId="572166C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w:t>
            </w:r>
            <w:r w:rsidR="00030745" w:rsidRPr="00205D5A">
              <w:rPr>
                <w:rFonts w:asciiTheme="minorHAnsi" w:hAnsiTheme="minorHAnsi"/>
                <w:sz w:val="22"/>
                <w:szCs w:val="22"/>
              </w:rPr>
              <w:t>24</w:t>
            </w:r>
          </w:p>
        </w:tc>
      </w:tr>
      <w:tr w:rsidR="0027477E" w:rsidRPr="00205D5A" w14:paraId="61131E62" w14:textId="77777777" w:rsidTr="007F540C">
        <w:trPr>
          <w:jc w:val="center"/>
        </w:trPr>
        <w:tc>
          <w:tcPr>
            <w:tcW w:w="893" w:type="dxa"/>
          </w:tcPr>
          <w:p w14:paraId="5A7123BC" w14:textId="4999913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D5.</w:t>
            </w:r>
            <w:r w:rsidR="00197B1B" w:rsidRPr="00205D5A">
              <w:rPr>
                <w:rFonts w:asciiTheme="minorHAnsi" w:hAnsiTheme="minorHAnsi"/>
                <w:sz w:val="22"/>
                <w:szCs w:val="22"/>
              </w:rPr>
              <w:t>3</w:t>
            </w:r>
          </w:p>
        </w:tc>
        <w:tc>
          <w:tcPr>
            <w:tcW w:w="0" w:type="auto"/>
          </w:tcPr>
          <w:p w14:paraId="4174D351" w14:textId="2364D48E"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SME Call</w:t>
            </w:r>
          </w:p>
        </w:tc>
        <w:tc>
          <w:tcPr>
            <w:tcW w:w="555" w:type="dxa"/>
          </w:tcPr>
          <w:p w14:paraId="39DB931B"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37A753FE" w14:textId="6E3B22CD" w:rsidR="00030745" w:rsidRPr="00205D5A" w:rsidRDefault="00197B1B" w:rsidP="008B2B03">
            <w:pPr>
              <w:jc w:val="both"/>
              <w:rPr>
                <w:rFonts w:asciiTheme="minorHAnsi" w:hAnsiTheme="minorHAnsi"/>
                <w:sz w:val="22"/>
                <w:szCs w:val="22"/>
              </w:rPr>
            </w:pPr>
            <w:r w:rsidRPr="00205D5A">
              <w:rPr>
                <w:rFonts w:asciiTheme="minorHAnsi" w:hAnsiTheme="minorHAnsi"/>
                <w:color w:val="000000"/>
                <w:sz w:val="22"/>
                <w:szCs w:val="22"/>
              </w:rPr>
              <w:t>SIL</w:t>
            </w:r>
          </w:p>
        </w:tc>
        <w:tc>
          <w:tcPr>
            <w:tcW w:w="1383" w:type="dxa"/>
          </w:tcPr>
          <w:p w14:paraId="294E014E" w14:textId="6DB2FCC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OTHER</w:t>
            </w:r>
          </w:p>
        </w:tc>
        <w:tc>
          <w:tcPr>
            <w:tcW w:w="933" w:type="dxa"/>
          </w:tcPr>
          <w:p w14:paraId="3094D27F" w14:textId="0698EE5D"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585C1EB6" w14:textId="33FD0794"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12,24</w:t>
            </w:r>
          </w:p>
        </w:tc>
      </w:tr>
      <w:tr w:rsidR="0027477E" w:rsidRPr="00205D5A" w14:paraId="4B81DD99" w14:textId="77777777" w:rsidTr="007F540C">
        <w:trPr>
          <w:jc w:val="center"/>
        </w:trPr>
        <w:tc>
          <w:tcPr>
            <w:tcW w:w="893" w:type="dxa"/>
          </w:tcPr>
          <w:p w14:paraId="35816F84" w14:textId="0D188F89"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5.4</w:t>
            </w:r>
          </w:p>
        </w:tc>
        <w:tc>
          <w:tcPr>
            <w:tcW w:w="0" w:type="auto"/>
          </w:tcPr>
          <w:p w14:paraId="419FF398" w14:textId="02473B49" w:rsidR="00030745" w:rsidRPr="00205D5A" w:rsidRDefault="00197B1B" w:rsidP="008B2B03">
            <w:pPr>
              <w:rPr>
                <w:rFonts w:asciiTheme="minorHAnsi" w:hAnsiTheme="minorHAnsi"/>
                <w:sz w:val="22"/>
                <w:szCs w:val="22"/>
              </w:rPr>
            </w:pPr>
            <w:r w:rsidRPr="00205D5A">
              <w:rPr>
                <w:rFonts w:asciiTheme="minorHAnsi" w:hAnsiTheme="minorHAnsi"/>
                <w:sz w:val="22"/>
                <w:szCs w:val="22"/>
              </w:rPr>
              <w:t>Communication activities</w:t>
            </w:r>
            <w:r w:rsidR="00030745" w:rsidRPr="00205D5A">
              <w:rPr>
                <w:rFonts w:asciiTheme="minorHAnsi" w:hAnsiTheme="minorHAnsi"/>
                <w:sz w:val="22"/>
                <w:szCs w:val="22"/>
              </w:rPr>
              <w:t xml:space="preserve"> </w:t>
            </w:r>
          </w:p>
        </w:tc>
        <w:tc>
          <w:tcPr>
            <w:tcW w:w="555" w:type="dxa"/>
          </w:tcPr>
          <w:p w14:paraId="3050E37D" w14:textId="01BA220F"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5</w:t>
            </w:r>
          </w:p>
        </w:tc>
        <w:tc>
          <w:tcPr>
            <w:tcW w:w="1593" w:type="dxa"/>
          </w:tcPr>
          <w:p w14:paraId="2A340103" w14:textId="5CB95851"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8179853"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2C3B5F87" w14:textId="4D7DF51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7CCC7A6F" w14:textId="743115A0"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r w:rsidR="0027477E" w:rsidRPr="00205D5A" w14:paraId="190B741E" w14:textId="77777777" w:rsidTr="007F540C">
        <w:trPr>
          <w:jc w:val="center"/>
        </w:trPr>
        <w:tc>
          <w:tcPr>
            <w:tcW w:w="893" w:type="dxa"/>
          </w:tcPr>
          <w:p w14:paraId="501F185D" w14:textId="1A178EE4"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D</w:t>
            </w:r>
            <w:r w:rsidR="00197B1B" w:rsidRPr="00205D5A">
              <w:rPr>
                <w:rFonts w:asciiTheme="minorHAnsi" w:hAnsiTheme="minorHAnsi"/>
                <w:sz w:val="22"/>
                <w:szCs w:val="22"/>
              </w:rPr>
              <w:t>5.5</w:t>
            </w:r>
          </w:p>
        </w:tc>
        <w:tc>
          <w:tcPr>
            <w:tcW w:w="0" w:type="auto"/>
          </w:tcPr>
          <w:p w14:paraId="53F68332" w14:textId="14D18CBC"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Communication activities</w:t>
            </w:r>
          </w:p>
        </w:tc>
        <w:tc>
          <w:tcPr>
            <w:tcW w:w="555" w:type="dxa"/>
          </w:tcPr>
          <w:p w14:paraId="33140615" w14:textId="4610BBD9" w:rsidR="00030745" w:rsidRPr="00205D5A" w:rsidRDefault="00197B1B" w:rsidP="008B2B03">
            <w:pPr>
              <w:rPr>
                <w:rFonts w:asciiTheme="minorHAnsi" w:hAnsiTheme="minorHAnsi"/>
                <w:sz w:val="22"/>
                <w:szCs w:val="22"/>
              </w:rPr>
            </w:pPr>
            <w:r w:rsidRPr="00205D5A">
              <w:rPr>
                <w:rFonts w:asciiTheme="minorHAnsi" w:hAnsiTheme="minorHAnsi"/>
                <w:sz w:val="22"/>
                <w:szCs w:val="22"/>
              </w:rPr>
              <w:t>5</w:t>
            </w:r>
          </w:p>
        </w:tc>
        <w:tc>
          <w:tcPr>
            <w:tcW w:w="1593" w:type="dxa"/>
          </w:tcPr>
          <w:p w14:paraId="223A2334" w14:textId="0B034C7A" w:rsidR="00030745" w:rsidRPr="00205D5A" w:rsidRDefault="00197B1B" w:rsidP="008B2B03">
            <w:pPr>
              <w:rPr>
                <w:rFonts w:asciiTheme="minorHAnsi" w:hAnsiTheme="minorHAnsi"/>
                <w:sz w:val="22"/>
                <w:szCs w:val="22"/>
              </w:rPr>
            </w:pPr>
            <w:r w:rsidRPr="00205D5A">
              <w:rPr>
                <w:rFonts w:asciiTheme="minorHAnsi" w:hAnsiTheme="minorHAnsi"/>
                <w:sz w:val="22"/>
                <w:szCs w:val="22"/>
              </w:rPr>
              <w:t>EXUS</w:t>
            </w:r>
          </w:p>
        </w:tc>
        <w:tc>
          <w:tcPr>
            <w:tcW w:w="1383" w:type="dxa"/>
          </w:tcPr>
          <w:p w14:paraId="2B6557FC" w14:textId="77777777" w:rsidR="00030745" w:rsidRPr="00205D5A" w:rsidRDefault="00030745" w:rsidP="008B2B03">
            <w:pPr>
              <w:jc w:val="both"/>
              <w:rPr>
                <w:rFonts w:asciiTheme="minorHAnsi" w:hAnsiTheme="minorHAnsi"/>
                <w:sz w:val="22"/>
                <w:szCs w:val="22"/>
              </w:rPr>
            </w:pPr>
            <w:r w:rsidRPr="00205D5A">
              <w:rPr>
                <w:rFonts w:asciiTheme="minorHAnsi" w:hAnsiTheme="minorHAnsi"/>
                <w:sz w:val="22"/>
                <w:szCs w:val="22"/>
              </w:rPr>
              <w:t>R</w:t>
            </w:r>
          </w:p>
        </w:tc>
        <w:tc>
          <w:tcPr>
            <w:tcW w:w="933" w:type="dxa"/>
          </w:tcPr>
          <w:p w14:paraId="69ED2D12" w14:textId="1899933A"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CO</w:t>
            </w:r>
          </w:p>
        </w:tc>
        <w:tc>
          <w:tcPr>
            <w:tcW w:w="995" w:type="dxa"/>
          </w:tcPr>
          <w:p w14:paraId="4AE6F32A" w14:textId="56B1E6AB" w:rsidR="00030745" w:rsidRPr="00205D5A" w:rsidRDefault="00197B1B" w:rsidP="008B2B03">
            <w:pPr>
              <w:jc w:val="both"/>
              <w:rPr>
                <w:rFonts w:asciiTheme="minorHAnsi" w:hAnsiTheme="minorHAnsi"/>
                <w:sz w:val="22"/>
                <w:szCs w:val="22"/>
              </w:rPr>
            </w:pPr>
            <w:r w:rsidRPr="00205D5A">
              <w:rPr>
                <w:rFonts w:asciiTheme="minorHAnsi" w:hAnsiTheme="minorHAnsi"/>
                <w:sz w:val="22"/>
                <w:szCs w:val="22"/>
              </w:rPr>
              <w:t>12,30</w:t>
            </w:r>
          </w:p>
        </w:tc>
      </w:tr>
    </w:tbl>
    <w:p w14:paraId="381E8CA2" w14:textId="705523DE" w:rsidR="00030745" w:rsidRPr="00205D5A" w:rsidRDefault="00030745" w:rsidP="00773AA6">
      <w:pPr>
        <w:pStyle w:val="Beschriftung"/>
        <w:spacing w:before="60"/>
        <w:jc w:val="center"/>
        <w:rPr>
          <w:rFonts w:asciiTheme="minorHAnsi" w:hAnsiTheme="minorHAnsi"/>
          <w:lang w:val="en-US"/>
        </w:rPr>
      </w:pPr>
      <w:r w:rsidRPr="00205D5A">
        <w:rPr>
          <w:rFonts w:asciiTheme="minorHAnsi" w:hAnsiTheme="minorHAnsi"/>
          <w:lang w:val="en-US"/>
        </w:rPr>
        <w:t xml:space="preserve">Table </w:t>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STYLEREF 2 \s </w:instrText>
      </w:r>
      <w:r w:rsidR="0027477E" w:rsidRPr="00205D5A">
        <w:rPr>
          <w:rFonts w:asciiTheme="minorHAnsi" w:hAnsiTheme="minorHAnsi"/>
          <w:lang w:val="en-US"/>
        </w:rPr>
        <w:fldChar w:fldCharType="separate"/>
      </w:r>
      <w:r w:rsidR="009E6E7D">
        <w:rPr>
          <w:rFonts w:asciiTheme="minorHAnsi" w:hAnsiTheme="minorHAnsi"/>
          <w:noProof/>
          <w:lang w:val="en-US"/>
        </w:rPr>
        <w:t>3.1</w:t>
      </w:r>
      <w:r w:rsidR="0027477E" w:rsidRPr="00205D5A">
        <w:rPr>
          <w:rFonts w:asciiTheme="minorHAnsi" w:hAnsiTheme="minorHAnsi"/>
          <w:lang w:val="en-US"/>
        </w:rPr>
        <w:fldChar w:fldCharType="end"/>
      </w:r>
      <w:r w:rsidR="0027477E" w:rsidRPr="00205D5A">
        <w:rPr>
          <w:rFonts w:asciiTheme="minorHAnsi" w:hAnsiTheme="minorHAnsi"/>
          <w:lang w:val="en-US"/>
        </w:rPr>
        <w:noBreakHyphen/>
      </w:r>
      <w:r w:rsidR="0027477E" w:rsidRPr="00205D5A">
        <w:rPr>
          <w:rFonts w:asciiTheme="minorHAnsi" w:hAnsiTheme="minorHAnsi"/>
          <w:lang w:val="en-US"/>
        </w:rPr>
        <w:fldChar w:fldCharType="begin"/>
      </w:r>
      <w:r w:rsidR="0027477E" w:rsidRPr="00205D5A">
        <w:rPr>
          <w:rFonts w:asciiTheme="minorHAnsi" w:hAnsiTheme="minorHAnsi"/>
          <w:lang w:val="en-US"/>
        </w:rPr>
        <w:instrText xml:space="preserve"> SEQ Table \* ARABIC \s 2 </w:instrText>
      </w:r>
      <w:r w:rsidR="0027477E" w:rsidRPr="00205D5A">
        <w:rPr>
          <w:rFonts w:asciiTheme="minorHAnsi" w:hAnsiTheme="minorHAnsi"/>
          <w:lang w:val="en-US"/>
        </w:rPr>
        <w:fldChar w:fldCharType="separate"/>
      </w:r>
      <w:r w:rsidR="009E6E7D">
        <w:rPr>
          <w:rFonts w:asciiTheme="minorHAnsi" w:hAnsiTheme="minorHAnsi"/>
          <w:noProof/>
          <w:lang w:val="en-US"/>
        </w:rPr>
        <w:t>3</w:t>
      </w:r>
      <w:r w:rsidR="0027477E" w:rsidRPr="00205D5A">
        <w:rPr>
          <w:rFonts w:asciiTheme="minorHAnsi" w:hAnsiTheme="minorHAnsi"/>
          <w:lang w:val="en-US"/>
        </w:rPr>
        <w:fldChar w:fldCharType="end"/>
      </w:r>
      <w:r w:rsidRPr="00205D5A">
        <w:rPr>
          <w:rFonts w:asciiTheme="minorHAnsi" w:hAnsiTheme="minorHAnsi"/>
          <w:lang w:val="en-US"/>
        </w:rPr>
        <w:t>: List of Deliverables</w:t>
      </w:r>
    </w:p>
    <w:p w14:paraId="0705F401" w14:textId="77777777" w:rsidR="00030745" w:rsidRPr="00205D5A" w:rsidRDefault="00030745" w:rsidP="00137DAE">
      <w:pPr>
        <w:pStyle w:val="berschrift2"/>
        <w:ind w:left="708"/>
        <w:rPr>
          <w:rFonts w:asciiTheme="minorHAnsi" w:hAnsiTheme="minorHAnsi"/>
          <w:lang w:val="en-US"/>
        </w:rPr>
      </w:pPr>
      <w:bookmarkStart w:id="79" w:name="_Toc464574420"/>
      <w:bookmarkStart w:id="80" w:name="_Toc465148696"/>
      <w:r w:rsidRPr="00205D5A">
        <w:rPr>
          <w:rFonts w:asciiTheme="minorHAnsi" w:hAnsiTheme="minorHAnsi"/>
          <w:lang w:val="en-US"/>
        </w:rPr>
        <w:lastRenderedPageBreak/>
        <w:t>Management structure and procedures</w:t>
      </w:r>
      <w:bookmarkEnd w:id="79"/>
      <w:bookmarkEnd w:id="80"/>
      <w:r w:rsidRPr="00205D5A">
        <w:rPr>
          <w:rFonts w:asciiTheme="minorHAnsi" w:hAnsiTheme="minorHAnsi"/>
          <w:lang w:val="en-US"/>
        </w:rPr>
        <w:t xml:space="preserve"> </w:t>
      </w:r>
    </w:p>
    <w:p w14:paraId="5E24ECC1" w14:textId="01EB1CB8" w:rsidR="008E5BDE" w:rsidRPr="00205D5A" w:rsidRDefault="00137DAE" w:rsidP="00137DAE">
      <w:pPr>
        <w:pStyle w:val="berschrift3"/>
        <w:ind w:left="708"/>
        <w:rPr>
          <w:rFonts w:asciiTheme="minorHAnsi" w:hAnsiTheme="minorHAnsi"/>
          <w:lang w:val="en-US"/>
        </w:rPr>
      </w:pPr>
      <w:bookmarkStart w:id="81" w:name="_Toc445823630"/>
      <w:bookmarkStart w:id="82" w:name="_Toc465148697"/>
      <w:r w:rsidRPr="00205D5A">
        <w:rPr>
          <w:rFonts w:asciiTheme="minorHAnsi" w:hAnsiTheme="minorHAnsi"/>
          <w:lang w:val="en-US"/>
        </w:rPr>
        <w:t>Organiz</w:t>
      </w:r>
      <w:r w:rsidR="008E5BDE" w:rsidRPr="00205D5A">
        <w:rPr>
          <w:rFonts w:asciiTheme="minorHAnsi" w:hAnsiTheme="minorHAnsi"/>
          <w:lang w:val="en-US"/>
        </w:rPr>
        <w:t>ational structure and Decision making procedures</w:t>
      </w:r>
      <w:bookmarkEnd w:id="81"/>
      <w:bookmarkEnd w:id="82"/>
    </w:p>
    <w:p w14:paraId="499B8CAB" w14:textId="6BDA040F" w:rsidR="008E5BDE" w:rsidRPr="00205D5A" w:rsidRDefault="008E5BDE" w:rsidP="008E5BDE">
      <w:pPr>
        <w:jc w:val="both"/>
        <w:rPr>
          <w:rFonts w:asciiTheme="minorHAnsi" w:hAnsiTheme="minorHAnsi"/>
          <w:sz w:val="22"/>
          <w:szCs w:val="22"/>
        </w:rPr>
      </w:pPr>
      <w:r w:rsidRPr="00205D5A">
        <w:rPr>
          <w:rFonts w:asciiTheme="minorHAnsi" w:hAnsiTheme="minorHAnsi"/>
          <w:sz w:val="22"/>
          <w:szCs w:val="22"/>
        </w:rPr>
        <w:t xml:space="preserve">The challenging objectives of the </w:t>
      </w:r>
      <w:r w:rsidR="009D16EC" w:rsidRPr="00205D5A">
        <w:rPr>
          <w:rFonts w:asciiTheme="minorHAnsi" w:hAnsiTheme="minorHAnsi"/>
          <w:sz w:val="22"/>
          <w:szCs w:val="22"/>
        </w:rPr>
        <w:t>SCP</w:t>
      </w:r>
      <w:r w:rsidRPr="00205D5A">
        <w:rPr>
          <w:rFonts w:asciiTheme="minorHAnsi" w:hAnsiTheme="minorHAnsi"/>
          <w:sz w:val="22"/>
          <w:szCs w:val="22"/>
        </w:rPr>
        <w:t xml:space="preserve"> project require a strong yet flexible management structure, supported by agile decision-making mechanisms, not only for the overall guidance of the project’s activities, but also for interlinking al</w:t>
      </w:r>
      <w:r w:rsidR="00137DAE" w:rsidRPr="00205D5A">
        <w:rPr>
          <w:rFonts w:asciiTheme="minorHAnsi" w:hAnsiTheme="minorHAnsi"/>
          <w:sz w:val="22"/>
          <w:szCs w:val="22"/>
        </w:rPr>
        <w:t>l project components and optimiz</w:t>
      </w:r>
      <w:r w:rsidRPr="00205D5A">
        <w:rPr>
          <w:rFonts w:asciiTheme="minorHAnsi" w:hAnsiTheme="minorHAnsi"/>
          <w:sz w:val="22"/>
          <w:szCs w:val="22"/>
        </w:rPr>
        <w:t xml:space="preserve">ing liaison with the European Commission. </w:t>
      </w:r>
    </w:p>
    <w:p w14:paraId="6F704CD1" w14:textId="3CF0F34F"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project management structure has been designed to coordinate all components involved to ensure that </w:t>
      </w:r>
      <w:r w:rsidR="009D16EC" w:rsidRPr="00205D5A">
        <w:rPr>
          <w:rFonts w:asciiTheme="minorHAnsi" w:hAnsiTheme="minorHAnsi"/>
          <w:sz w:val="22"/>
          <w:szCs w:val="22"/>
        </w:rPr>
        <w:t>SCP</w:t>
      </w:r>
      <w:r w:rsidRPr="00205D5A">
        <w:rPr>
          <w:rFonts w:asciiTheme="minorHAnsi" w:hAnsiTheme="minorHAnsi"/>
          <w:sz w:val="22"/>
          <w:szCs w:val="22"/>
        </w:rPr>
        <w:t xml:space="preserve">: </w:t>
      </w:r>
    </w:p>
    <w:p w14:paraId="423FDFD1" w14:textId="27C0AFF1"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attains the established project o</w:t>
      </w:r>
      <w:r w:rsidR="009D16EC" w:rsidRPr="00205D5A">
        <w:rPr>
          <w:rFonts w:asciiTheme="minorHAnsi" w:hAnsiTheme="minorHAnsi"/>
          <w:sz w:val="22"/>
          <w:szCs w:val="22"/>
          <w:lang w:val="en-US"/>
        </w:rPr>
        <w:t>bjectives according to the TRL 7</w:t>
      </w:r>
      <w:r w:rsidRPr="00205D5A">
        <w:rPr>
          <w:rFonts w:asciiTheme="minorHAnsi" w:hAnsiTheme="minorHAnsi"/>
          <w:sz w:val="22"/>
          <w:szCs w:val="22"/>
          <w:lang w:val="en-US"/>
        </w:rPr>
        <w:t xml:space="preserve"> expectations</w:t>
      </w:r>
    </w:p>
    <w:p w14:paraId="277A325D"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maintains full process quality assurance</w:t>
      </w:r>
    </w:p>
    <w:p w14:paraId="15EAE0AC"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takes advantage of using proper monitoring and self-assessment procedures</w:t>
      </w:r>
    </w:p>
    <w:p w14:paraId="6EB9D384"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aligns to legal, ethical, security, privacy and usability guidelines</w:t>
      </w:r>
    </w:p>
    <w:p w14:paraId="69F44F29" w14:textId="77777777" w:rsidR="008E5BDE" w:rsidRPr="00205D5A" w:rsidRDefault="008E5BDE" w:rsidP="00E36437">
      <w:pPr>
        <w:pStyle w:val="Listenabsatz"/>
        <w:numPr>
          <w:ilvl w:val="0"/>
          <w:numId w:val="15"/>
        </w:numPr>
        <w:tabs>
          <w:tab w:val="left" w:pos="709"/>
        </w:tabs>
        <w:autoSpaceDE w:val="0"/>
        <w:autoSpaceDN w:val="0"/>
        <w:adjustRightInd w:val="0"/>
        <w:jc w:val="both"/>
        <w:rPr>
          <w:rFonts w:asciiTheme="minorHAnsi" w:hAnsiTheme="minorHAnsi"/>
          <w:sz w:val="22"/>
          <w:szCs w:val="22"/>
          <w:lang w:val="en-US"/>
        </w:rPr>
      </w:pPr>
      <w:r w:rsidRPr="00205D5A">
        <w:rPr>
          <w:rFonts w:asciiTheme="minorHAnsi" w:hAnsiTheme="minorHAnsi"/>
          <w:sz w:val="22"/>
          <w:szCs w:val="22"/>
          <w:lang w:val="en-US"/>
        </w:rPr>
        <w:t>supports the implementation of the SCRUM methodology.</w:t>
      </w:r>
    </w:p>
    <w:p w14:paraId="5C8DBA6C" w14:textId="149F6857" w:rsidR="008E5BDE" w:rsidRPr="00205D5A" w:rsidRDefault="008E5BDE" w:rsidP="009D16EC">
      <w:pPr>
        <w:jc w:val="both"/>
        <w:rPr>
          <w:rFonts w:asciiTheme="minorHAnsi" w:hAnsiTheme="minorHAnsi"/>
          <w:sz w:val="22"/>
          <w:szCs w:val="22"/>
        </w:rPr>
      </w:pPr>
      <w:r w:rsidRPr="00205D5A">
        <w:rPr>
          <w:rFonts w:asciiTheme="minorHAnsi" w:hAnsiTheme="minorHAnsi"/>
          <w:sz w:val="22"/>
          <w:szCs w:val="22"/>
        </w:rPr>
        <w:t xml:space="preserve">The </w:t>
      </w:r>
      <w:r w:rsidR="009D16EC" w:rsidRPr="00205D5A">
        <w:rPr>
          <w:rFonts w:asciiTheme="minorHAnsi" w:hAnsiTheme="minorHAnsi"/>
          <w:sz w:val="22"/>
          <w:szCs w:val="22"/>
        </w:rPr>
        <w:t>SCP</w:t>
      </w:r>
      <w:r w:rsidRPr="00205D5A">
        <w:rPr>
          <w:rFonts w:asciiTheme="minorHAnsi" w:hAnsiTheme="minorHAnsi"/>
          <w:sz w:val="22"/>
          <w:szCs w:val="22"/>
        </w:rPr>
        <w:t xml:space="preserve"> Project Management structure shown </w:t>
      </w:r>
      <w:r w:rsidR="009D16EC" w:rsidRPr="00205D5A">
        <w:rPr>
          <w:rFonts w:asciiTheme="minorHAnsi" w:hAnsiTheme="minorHAnsi"/>
          <w:sz w:val="22"/>
          <w:szCs w:val="22"/>
        </w:rPr>
        <w:t>above</w:t>
      </w:r>
      <w:r w:rsidRPr="00205D5A">
        <w:rPr>
          <w:rFonts w:asciiTheme="minorHAnsi" w:hAnsiTheme="minorHAnsi"/>
          <w:b/>
          <w:sz w:val="22"/>
          <w:szCs w:val="22"/>
        </w:rPr>
        <w:t xml:space="preserve"> </w:t>
      </w:r>
      <w:r w:rsidRPr="00205D5A">
        <w:rPr>
          <w:rFonts w:asciiTheme="minorHAnsi" w:hAnsiTheme="minorHAnsi"/>
          <w:sz w:val="22"/>
          <w:szCs w:val="22"/>
        </w:rPr>
        <w:t>has been agreed among the partners and is based on a similar model already implemented with success in past European projects.</w:t>
      </w:r>
    </w:p>
    <w:p w14:paraId="3D6768E0"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Strategic and vision management: </w:t>
      </w:r>
      <w:r w:rsidRPr="00205D5A">
        <w:rPr>
          <w:rFonts w:asciiTheme="minorHAnsi" w:hAnsiTheme="minorHAnsi"/>
          <w:b/>
          <w:sz w:val="22"/>
          <w:szCs w:val="22"/>
          <w:lang w:val="en-US"/>
        </w:rPr>
        <w:t>General Assembly.</w:t>
      </w:r>
    </w:p>
    <w:p w14:paraId="63A4E647" w14:textId="77777777" w:rsidR="0047455B"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Administrative, financial, overall coordination: </w:t>
      </w:r>
      <w:r w:rsidRPr="00205D5A">
        <w:rPr>
          <w:rFonts w:asciiTheme="minorHAnsi" w:hAnsiTheme="minorHAnsi"/>
          <w:b/>
          <w:sz w:val="22"/>
          <w:szCs w:val="22"/>
          <w:lang w:val="en-US"/>
        </w:rPr>
        <w:t>Project Management Committee</w:t>
      </w:r>
      <w:r w:rsidRPr="00205D5A">
        <w:rPr>
          <w:rFonts w:asciiTheme="minorHAnsi" w:hAnsiTheme="minorHAnsi"/>
          <w:sz w:val="22"/>
          <w:szCs w:val="22"/>
          <w:lang w:val="en-US"/>
        </w:rPr>
        <w:t>.</w:t>
      </w:r>
    </w:p>
    <w:p w14:paraId="2454EBCC" w14:textId="0730F893" w:rsidR="008E5BDE" w:rsidRPr="00205D5A" w:rsidRDefault="008E5BDE" w:rsidP="00E36437">
      <w:pPr>
        <w:pStyle w:val="Listenabsatz"/>
        <w:numPr>
          <w:ilvl w:val="0"/>
          <w:numId w:val="14"/>
        </w:numPr>
        <w:rPr>
          <w:rFonts w:asciiTheme="minorHAnsi" w:hAnsiTheme="minorHAnsi"/>
          <w:sz w:val="22"/>
          <w:szCs w:val="22"/>
          <w:lang w:val="en-US"/>
        </w:rPr>
      </w:pPr>
      <w:r w:rsidRPr="00205D5A">
        <w:rPr>
          <w:rFonts w:asciiTheme="minorHAnsi" w:hAnsiTheme="minorHAnsi"/>
          <w:sz w:val="22"/>
          <w:szCs w:val="22"/>
          <w:lang w:val="en-US"/>
        </w:rPr>
        <w:t xml:space="preserve">Technical and content coordination, SCRUM product owner role: </w:t>
      </w:r>
      <w:r w:rsidRPr="00205D5A">
        <w:rPr>
          <w:rFonts w:asciiTheme="minorHAnsi" w:hAnsiTheme="minorHAnsi"/>
          <w:b/>
          <w:sz w:val="22"/>
          <w:szCs w:val="22"/>
          <w:lang w:val="en-US"/>
        </w:rPr>
        <w:t>Technical Management Committee</w:t>
      </w:r>
      <w:r w:rsidRPr="00205D5A">
        <w:rPr>
          <w:rFonts w:asciiTheme="minorHAnsi" w:hAnsiTheme="minorHAnsi"/>
          <w:sz w:val="22"/>
          <w:szCs w:val="22"/>
          <w:lang w:val="en-US"/>
        </w:rPr>
        <w:t>.</w:t>
      </w:r>
    </w:p>
    <w:p w14:paraId="732DE132" w14:textId="23A64278" w:rsidR="008E5BDE" w:rsidRPr="00A52022" w:rsidRDefault="008E5BDE" w:rsidP="009D16EC">
      <w:pPr>
        <w:jc w:val="both"/>
        <w:rPr>
          <w:rFonts w:asciiTheme="minorHAnsi" w:hAnsiTheme="minorHAnsi"/>
          <w:bCs/>
          <w:iCs/>
          <w:spacing w:val="-4"/>
          <w:sz w:val="22"/>
          <w:szCs w:val="22"/>
        </w:rPr>
      </w:pPr>
      <w:r w:rsidRPr="00205D5A">
        <w:rPr>
          <w:rFonts w:asciiTheme="minorHAnsi" w:hAnsiTheme="minorHAnsi"/>
          <w:spacing w:val="-4"/>
          <w:sz w:val="22"/>
          <w:szCs w:val="22"/>
        </w:rPr>
        <w:t>These committees have periodic face-to-face or virtual meetings (at least once a month)</w:t>
      </w:r>
      <w:r w:rsidR="00A52022">
        <w:rPr>
          <w:rFonts w:asciiTheme="minorHAnsi" w:hAnsiTheme="minorHAnsi"/>
          <w:bCs/>
          <w:iCs/>
          <w:spacing w:val="-4"/>
          <w:sz w:val="22"/>
          <w:szCs w:val="22"/>
        </w:rPr>
        <w:t xml:space="preserve">. </w:t>
      </w:r>
      <w:r w:rsidR="006875B6" w:rsidRPr="00205D5A">
        <w:rPr>
          <w:rFonts w:asciiTheme="minorHAnsi" w:hAnsiTheme="minorHAnsi"/>
          <w:sz w:val="22"/>
          <w:szCs w:val="22"/>
        </w:rPr>
        <w:t>This organiz</w:t>
      </w:r>
      <w:r w:rsidRPr="00205D5A">
        <w:rPr>
          <w:rFonts w:asciiTheme="minorHAnsi" w:hAnsiTheme="minorHAnsi"/>
          <w:sz w:val="22"/>
          <w:szCs w:val="22"/>
        </w:rPr>
        <w:t>ational stru</w:t>
      </w:r>
      <w:r w:rsidR="006875B6" w:rsidRPr="00205D5A">
        <w:rPr>
          <w:rFonts w:asciiTheme="minorHAnsi" w:hAnsiTheme="minorHAnsi"/>
          <w:sz w:val="22"/>
          <w:szCs w:val="22"/>
        </w:rPr>
        <w:t>cture has been agreed to optimiz</w:t>
      </w:r>
      <w:r w:rsidRPr="00205D5A">
        <w:rPr>
          <w:rFonts w:asciiTheme="minorHAnsi" w:hAnsiTheme="minorHAnsi"/>
          <w:sz w:val="22"/>
          <w:szCs w:val="22"/>
        </w:rPr>
        <w:t xml:space="preserve">e planning, monitoring and coordination of </w:t>
      </w:r>
      <w:r w:rsidR="009D16EC" w:rsidRPr="00205D5A">
        <w:rPr>
          <w:rFonts w:asciiTheme="minorHAnsi" w:hAnsiTheme="minorHAnsi"/>
          <w:sz w:val="22"/>
          <w:szCs w:val="22"/>
        </w:rPr>
        <w:t>SCP</w:t>
      </w:r>
      <w:r w:rsidRPr="00205D5A">
        <w:rPr>
          <w:rFonts w:asciiTheme="minorHAnsi" w:hAnsiTheme="minorHAnsi"/>
          <w:sz w:val="22"/>
          <w:szCs w:val="22"/>
        </w:rPr>
        <w:t xml:space="preserve"> project activities, tasks performance, reporting and accountability.</w:t>
      </w:r>
    </w:p>
    <w:p w14:paraId="42253586" w14:textId="77777777" w:rsidR="008E5BDE" w:rsidRPr="00205D5A" w:rsidRDefault="008E5BDE" w:rsidP="008E5BDE">
      <w:pPr>
        <w:pStyle w:val="berschrift4"/>
        <w:autoSpaceDE w:val="0"/>
        <w:autoSpaceDN w:val="0"/>
        <w:adjustRightInd w:val="0"/>
        <w:spacing w:before="120" w:after="120"/>
        <w:ind w:left="862" w:hanging="862"/>
        <w:jc w:val="both"/>
        <w:rPr>
          <w:rFonts w:asciiTheme="minorHAnsi" w:hAnsiTheme="minorHAnsi" w:cs="Times New Roman"/>
          <w:sz w:val="22"/>
          <w:lang w:val="en-US"/>
        </w:rPr>
      </w:pPr>
      <w:bookmarkStart w:id="83" w:name="_Toc283122474"/>
      <w:bookmarkStart w:id="84" w:name="_Toc309820586"/>
      <w:bookmarkStart w:id="85" w:name="_Toc313804104"/>
      <w:bookmarkStart w:id="86" w:name="_Toc314564537"/>
      <w:bookmarkStart w:id="87" w:name="_Toc270847577"/>
      <w:bookmarkStart w:id="88" w:name="_Toc302301990"/>
      <w:r w:rsidRPr="00205D5A">
        <w:rPr>
          <w:rFonts w:asciiTheme="minorHAnsi" w:hAnsiTheme="minorHAnsi" w:cs="Times New Roman"/>
          <w:sz w:val="22"/>
          <w:lang w:val="en-US"/>
        </w:rPr>
        <w:t>Key Roles and Committees</w:t>
      </w:r>
      <w:bookmarkEnd w:id="83"/>
      <w:bookmarkEnd w:id="84"/>
      <w:bookmarkEnd w:id="85"/>
      <w:bookmarkEnd w:id="86"/>
      <w:bookmarkEnd w:id="87"/>
      <w:bookmarkEnd w:id="88"/>
    </w:p>
    <w:p w14:paraId="06533A5D" w14:textId="77777777" w:rsidR="00FE5219" w:rsidRPr="00205D5A" w:rsidRDefault="00FE5219" w:rsidP="007F540C">
      <w:pPr>
        <w:rPr>
          <w:rFonts w:asciiTheme="minorHAnsi" w:hAnsiTheme="minorHAnsi"/>
        </w:rPr>
      </w:pPr>
    </w:p>
    <w:p w14:paraId="41F2B32A" w14:textId="699FCB36" w:rsidR="00FE5219" w:rsidRPr="00205D5A" w:rsidRDefault="00FE5219" w:rsidP="007F540C">
      <w:pPr>
        <w:jc w:val="center"/>
        <w:rPr>
          <w:rFonts w:asciiTheme="minorHAnsi" w:hAnsiTheme="minorHAnsi"/>
        </w:rPr>
      </w:pPr>
      <w:r w:rsidRPr="00205D5A">
        <w:rPr>
          <w:rFonts w:asciiTheme="minorHAnsi" w:hAnsiTheme="minorHAnsi"/>
          <w:noProof/>
          <w:lang w:val="de-DE"/>
        </w:rPr>
        <w:drawing>
          <wp:inline distT="0" distB="0" distL="0" distR="0" wp14:anchorId="3243C79C" wp14:editId="6C841B09">
            <wp:extent cx="4893906" cy="2856397"/>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C41591.tmp"/>
                    <pic:cNvPicPr/>
                  </pic:nvPicPr>
                  <pic:blipFill>
                    <a:blip r:embed="rId15">
                      <a:extLst>
                        <a:ext uri="{28A0092B-C50C-407E-A947-70E740481C1C}">
                          <a14:useLocalDpi xmlns:a14="http://schemas.microsoft.com/office/drawing/2010/main" val="0"/>
                        </a:ext>
                      </a:extLst>
                    </a:blip>
                    <a:stretch>
                      <a:fillRect/>
                    </a:stretch>
                  </pic:blipFill>
                  <pic:spPr>
                    <a:xfrm>
                      <a:off x="0" y="0"/>
                      <a:ext cx="4917754" cy="2870316"/>
                    </a:xfrm>
                    <a:prstGeom prst="rect">
                      <a:avLst/>
                    </a:prstGeom>
                  </pic:spPr>
                </pic:pic>
              </a:graphicData>
            </a:graphic>
          </wp:inline>
        </w:drawing>
      </w:r>
    </w:p>
    <w:p w14:paraId="16D020A3" w14:textId="77777777" w:rsidR="00FE5219" w:rsidRPr="00205D5A" w:rsidRDefault="00FE5219" w:rsidP="007F540C">
      <w:pPr>
        <w:rPr>
          <w:rFonts w:asciiTheme="minorHAnsi" w:hAnsiTheme="minorHAnsi"/>
        </w:rPr>
      </w:pPr>
    </w:p>
    <w:p w14:paraId="288320FC" w14:textId="07530C14"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will be implemented under the executive management of the </w:t>
      </w:r>
      <w:r w:rsidRPr="00205D5A">
        <w:rPr>
          <w:rFonts w:asciiTheme="minorHAnsi" w:hAnsiTheme="minorHAnsi"/>
          <w:b/>
          <w:spacing w:val="-4"/>
          <w:sz w:val="22"/>
          <w:szCs w:val="22"/>
        </w:rPr>
        <w:t xml:space="preserve">Project Coordinator (PC), </w:t>
      </w:r>
      <w:r w:rsidRPr="00205D5A">
        <w:rPr>
          <w:rFonts w:asciiTheme="minorHAnsi" w:hAnsiTheme="minorHAnsi"/>
          <w:spacing w:val="-4"/>
          <w:sz w:val="22"/>
          <w:szCs w:val="22"/>
        </w:rPr>
        <w:t>who</w:t>
      </w:r>
      <w:r w:rsidRPr="00205D5A">
        <w:rPr>
          <w:rFonts w:asciiTheme="minorHAnsi" w:hAnsiTheme="minorHAnsi"/>
          <w:b/>
          <w:spacing w:val="-4"/>
          <w:sz w:val="22"/>
          <w:szCs w:val="22"/>
        </w:rPr>
        <w:t xml:space="preserve"> </w:t>
      </w:r>
      <w:r w:rsidRPr="00205D5A">
        <w:rPr>
          <w:rFonts w:asciiTheme="minorHAnsi" w:hAnsiTheme="minorHAnsi"/>
          <w:spacing w:val="-4"/>
          <w:sz w:val="22"/>
          <w:szCs w:val="22"/>
        </w:rPr>
        <w:t xml:space="preserve">will ensure the overall co-ordination and daily supervision and monitoring of operations and official communication with the European Commission (EC). He has the overall responsibility as well as for the financial and contractual obligations defined in the contract with the Commission. The PC is also responsible for making sure that IPR terms and conditions specified by the Consortium Agreement are properly interpreted. The Project Coordinator is </w:t>
      </w:r>
      <w:r w:rsidR="009D16EC" w:rsidRPr="00205D5A">
        <w:rPr>
          <w:rFonts w:asciiTheme="minorHAnsi" w:hAnsiTheme="minorHAnsi"/>
          <w:b/>
          <w:color w:val="000000"/>
          <w:spacing w:val="-4"/>
          <w:sz w:val="22"/>
          <w:szCs w:val="22"/>
        </w:rPr>
        <w:t xml:space="preserve">Dr. Martin </w:t>
      </w:r>
      <w:proofErr w:type="spellStart"/>
      <w:r w:rsidR="009D16EC" w:rsidRPr="00205D5A">
        <w:rPr>
          <w:rFonts w:asciiTheme="minorHAnsi" w:hAnsiTheme="minorHAnsi"/>
          <w:b/>
          <w:color w:val="000000"/>
          <w:spacing w:val="-4"/>
          <w:sz w:val="22"/>
          <w:szCs w:val="22"/>
        </w:rPr>
        <w:t>Sü</w:t>
      </w:r>
      <w:r w:rsidR="00011287" w:rsidRPr="00205D5A">
        <w:rPr>
          <w:rFonts w:asciiTheme="minorHAnsi" w:hAnsiTheme="minorHAnsi"/>
          <w:b/>
          <w:color w:val="000000"/>
          <w:spacing w:val="-4"/>
          <w:sz w:val="22"/>
          <w:szCs w:val="22"/>
        </w:rPr>
        <w:t>ßkraut</w:t>
      </w:r>
      <w:proofErr w:type="spellEnd"/>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spacing w:val="-4"/>
          <w:sz w:val="22"/>
          <w:szCs w:val="22"/>
        </w:rPr>
        <w:t xml:space="preserve">. </w:t>
      </w:r>
    </w:p>
    <w:p w14:paraId="49952C14" w14:textId="357C3335" w:rsidR="008E5BDE" w:rsidRPr="00205D5A" w:rsidRDefault="008E5BDE" w:rsidP="008E5BDE">
      <w:pPr>
        <w:jc w:val="both"/>
        <w:rPr>
          <w:rFonts w:asciiTheme="minorHAnsi" w:hAnsiTheme="minorHAnsi"/>
          <w:iCs/>
          <w:spacing w:val="-4"/>
          <w:sz w:val="22"/>
          <w:szCs w:val="22"/>
        </w:rPr>
      </w:pPr>
      <w:r w:rsidRPr="00205D5A">
        <w:rPr>
          <w:rFonts w:asciiTheme="minorHAnsi" w:hAnsiTheme="minorHAnsi"/>
          <w:spacing w:val="-4"/>
          <w:sz w:val="22"/>
          <w:szCs w:val="22"/>
        </w:rPr>
        <w:t xml:space="preserve">The Project coordinator will be supported by the </w:t>
      </w:r>
      <w:r w:rsidRPr="00205D5A">
        <w:rPr>
          <w:rFonts w:asciiTheme="minorHAnsi" w:hAnsiTheme="minorHAnsi"/>
          <w:b/>
          <w:spacing w:val="-4"/>
          <w:sz w:val="22"/>
          <w:szCs w:val="22"/>
        </w:rPr>
        <w:t>Technical Coordinator</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(TC) </w:t>
      </w:r>
      <w:r w:rsidRPr="00205D5A">
        <w:rPr>
          <w:rFonts w:asciiTheme="minorHAnsi" w:hAnsiTheme="minorHAnsi"/>
          <w:spacing w:val="-4"/>
          <w:sz w:val="22"/>
          <w:szCs w:val="22"/>
        </w:rPr>
        <w:t>and the</w:t>
      </w:r>
      <w:r w:rsidRPr="00205D5A">
        <w:rPr>
          <w:rFonts w:asciiTheme="minorHAnsi" w:hAnsiTheme="minorHAnsi"/>
          <w:b/>
          <w:spacing w:val="-4"/>
          <w:sz w:val="22"/>
          <w:szCs w:val="22"/>
        </w:rPr>
        <w:t xml:space="preserve"> Innovation Manager (IM). </w:t>
      </w:r>
      <w:r w:rsidRPr="00205D5A">
        <w:rPr>
          <w:rFonts w:asciiTheme="minorHAnsi" w:hAnsiTheme="minorHAnsi"/>
          <w:spacing w:val="-4"/>
          <w:sz w:val="22"/>
          <w:szCs w:val="22"/>
        </w:rPr>
        <w:t xml:space="preserve">The </w:t>
      </w:r>
      <w:r w:rsidRPr="00205D5A">
        <w:rPr>
          <w:rFonts w:asciiTheme="minorHAnsi" w:hAnsiTheme="minorHAnsi"/>
          <w:b/>
          <w:spacing w:val="-4"/>
          <w:sz w:val="22"/>
          <w:szCs w:val="22"/>
        </w:rPr>
        <w:t>TC</w:t>
      </w:r>
      <w:r w:rsidRPr="00205D5A">
        <w:rPr>
          <w:rFonts w:asciiTheme="minorHAnsi" w:hAnsiTheme="minorHAnsi"/>
          <w:spacing w:val="-4"/>
          <w:sz w:val="22"/>
          <w:szCs w:val="22"/>
        </w:rPr>
        <w:t xml:space="preserve">, in the person of </w:t>
      </w:r>
      <w:r w:rsidRPr="00205D5A">
        <w:rPr>
          <w:rFonts w:asciiTheme="minorHAnsi" w:hAnsiTheme="minorHAnsi"/>
          <w:b/>
          <w:color w:val="000000"/>
          <w:spacing w:val="-4"/>
          <w:sz w:val="22"/>
          <w:szCs w:val="22"/>
        </w:rPr>
        <w:t xml:space="preserve">Pr. </w:t>
      </w:r>
      <w:r w:rsidR="00011287" w:rsidRPr="00205D5A">
        <w:rPr>
          <w:rFonts w:asciiTheme="minorHAnsi" w:hAnsiTheme="minorHAnsi"/>
          <w:b/>
          <w:color w:val="000000"/>
          <w:spacing w:val="-4"/>
          <w:sz w:val="22"/>
          <w:szCs w:val="22"/>
        </w:rPr>
        <w:t>Christof Fetzer</w:t>
      </w:r>
      <w:r w:rsidRPr="00205D5A">
        <w:rPr>
          <w:rFonts w:asciiTheme="minorHAnsi" w:hAnsiTheme="minorHAnsi"/>
          <w:spacing w:val="-4"/>
          <w:sz w:val="22"/>
          <w:szCs w:val="22"/>
        </w:rPr>
        <w:t xml:space="preserve"> from </w:t>
      </w:r>
      <w:r w:rsidR="00011287" w:rsidRPr="00205D5A">
        <w:rPr>
          <w:rFonts w:asciiTheme="minorHAnsi" w:hAnsiTheme="minorHAnsi"/>
          <w:color w:val="000000"/>
          <w:spacing w:val="-4"/>
          <w:sz w:val="22"/>
          <w:szCs w:val="22"/>
        </w:rPr>
        <w:t>SIL</w:t>
      </w:r>
      <w:r w:rsidRPr="00205D5A">
        <w:rPr>
          <w:rFonts w:asciiTheme="minorHAnsi" w:hAnsiTheme="minorHAnsi"/>
          <w:color w:val="000000"/>
          <w:spacing w:val="-4"/>
          <w:sz w:val="22"/>
          <w:szCs w:val="22"/>
        </w:rPr>
        <w:t>,</w:t>
      </w:r>
      <w:r w:rsidRPr="00205D5A">
        <w:rPr>
          <w:rFonts w:asciiTheme="minorHAnsi" w:hAnsiTheme="minorHAnsi"/>
          <w:spacing w:val="-4"/>
          <w:sz w:val="22"/>
          <w:szCs w:val="22"/>
        </w:rPr>
        <w:t xml:space="preserve"> will have the overall responsibilit</w:t>
      </w:r>
      <w:r w:rsidR="003748F2" w:rsidRPr="00205D5A">
        <w:rPr>
          <w:rFonts w:asciiTheme="minorHAnsi" w:hAnsiTheme="minorHAnsi"/>
          <w:spacing w:val="-4"/>
          <w:sz w:val="22"/>
          <w:szCs w:val="22"/>
        </w:rPr>
        <w:t xml:space="preserve">y of ensuring </w:t>
      </w:r>
      <w:r w:rsidR="003748F2" w:rsidRPr="00205D5A">
        <w:rPr>
          <w:rFonts w:asciiTheme="minorHAnsi" w:hAnsiTheme="minorHAnsi"/>
          <w:spacing w:val="-4"/>
          <w:sz w:val="22"/>
          <w:szCs w:val="22"/>
        </w:rPr>
        <w:lastRenderedPageBreak/>
        <w:t>content synchroniz</w:t>
      </w:r>
      <w:r w:rsidRPr="00205D5A">
        <w:rPr>
          <w:rFonts w:asciiTheme="minorHAnsi" w:hAnsiTheme="minorHAnsi"/>
          <w:spacing w:val="-4"/>
          <w:sz w:val="22"/>
          <w:szCs w:val="22"/>
        </w:rPr>
        <w:t xml:space="preserve">ation between the different </w:t>
      </w:r>
      <w:r w:rsidR="00011287" w:rsidRPr="00205D5A">
        <w:rPr>
          <w:rFonts w:asciiTheme="minorHAnsi" w:hAnsiTheme="minorHAnsi"/>
          <w:spacing w:val="-4"/>
          <w:sz w:val="22"/>
          <w:szCs w:val="22"/>
        </w:rPr>
        <w:t>SCP</w:t>
      </w:r>
      <w:r w:rsidRPr="00205D5A">
        <w:rPr>
          <w:rFonts w:asciiTheme="minorHAnsi" w:hAnsiTheme="minorHAnsi"/>
          <w:spacing w:val="-4"/>
          <w:sz w:val="22"/>
          <w:szCs w:val="22"/>
        </w:rPr>
        <w:t xml:space="preserve"> outcomes in order to achieve the whole project goals; the TC will chair the </w:t>
      </w:r>
      <w:r w:rsidRPr="00205D5A">
        <w:rPr>
          <w:rFonts w:asciiTheme="minorHAnsi" w:hAnsiTheme="minorHAnsi"/>
          <w:b/>
          <w:sz w:val="22"/>
          <w:szCs w:val="22"/>
        </w:rPr>
        <w:t>Technical Management Committee (TMC)</w:t>
      </w:r>
      <w:r w:rsidRPr="00205D5A">
        <w:rPr>
          <w:rFonts w:asciiTheme="minorHAnsi" w:hAnsiTheme="minorHAnsi"/>
          <w:sz w:val="22"/>
          <w:szCs w:val="22"/>
        </w:rPr>
        <w:t>, responsible of ensuring the timely progress of the project and the high quality of the results. The</w:t>
      </w:r>
      <w:r w:rsidRPr="00205D5A">
        <w:rPr>
          <w:rFonts w:asciiTheme="minorHAnsi" w:hAnsiTheme="minorHAnsi"/>
          <w:spacing w:val="-4"/>
          <w:sz w:val="22"/>
          <w:szCs w:val="22"/>
        </w:rPr>
        <w:t xml:space="preserve"> </w:t>
      </w:r>
      <w:r w:rsidRPr="00205D5A">
        <w:rPr>
          <w:rFonts w:asciiTheme="minorHAnsi" w:hAnsiTheme="minorHAnsi"/>
          <w:b/>
          <w:spacing w:val="-4"/>
          <w:sz w:val="22"/>
          <w:szCs w:val="22"/>
        </w:rPr>
        <w:t xml:space="preserve">IM, </w:t>
      </w:r>
      <w:r w:rsidRPr="00205D5A">
        <w:rPr>
          <w:rFonts w:asciiTheme="minorHAnsi" w:hAnsiTheme="minorHAnsi"/>
          <w:spacing w:val="-4"/>
          <w:sz w:val="22"/>
          <w:szCs w:val="22"/>
        </w:rPr>
        <w:t>in the person of</w:t>
      </w:r>
      <w:r w:rsidRPr="00205D5A">
        <w:rPr>
          <w:rFonts w:asciiTheme="minorHAnsi" w:hAnsiTheme="minorHAnsi"/>
          <w:b/>
          <w:spacing w:val="-4"/>
          <w:sz w:val="22"/>
          <w:szCs w:val="22"/>
        </w:rPr>
        <w:t xml:space="preserve"> </w:t>
      </w:r>
      <w:r w:rsidR="00011287" w:rsidRPr="00205D5A">
        <w:rPr>
          <w:rFonts w:asciiTheme="minorHAnsi" w:hAnsiTheme="minorHAnsi"/>
          <w:b/>
          <w:spacing w:val="-4"/>
          <w:sz w:val="22"/>
          <w:szCs w:val="22"/>
        </w:rPr>
        <w:t>Prof. Luigi Romano</w:t>
      </w:r>
      <w:r w:rsidRPr="00205D5A">
        <w:rPr>
          <w:rFonts w:asciiTheme="minorHAnsi" w:hAnsiTheme="minorHAnsi"/>
          <w:spacing w:val="-4"/>
          <w:sz w:val="22"/>
          <w:szCs w:val="22"/>
        </w:rPr>
        <w:t xml:space="preserve"> from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will be responsible for the coordination of the </w:t>
      </w:r>
      <w:r w:rsidR="00011287" w:rsidRPr="00205D5A">
        <w:rPr>
          <w:rFonts w:asciiTheme="minorHAnsi" w:hAnsiTheme="minorHAnsi"/>
          <w:spacing w:val="-4"/>
          <w:sz w:val="22"/>
          <w:szCs w:val="22"/>
        </w:rPr>
        <w:t>SYNC</w:t>
      </w:r>
      <w:r w:rsidRPr="00205D5A">
        <w:rPr>
          <w:rFonts w:asciiTheme="minorHAnsi" w:hAnsiTheme="minorHAnsi"/>
          <w:spacing w:val="-4"/>
          <w:sz w:val="22"/>
          <w:szCs w:val="22"/>
        </w:rPr>
        <w:t xml:space="preserve"> exploitation and innovation process and management, coordinating the business exploitation of the outcomes of the technical activities and matching them to business opportunities.</w:t>
      </w:r>
    </w:p>
    <w:p w14:paraId="3F41A1C3" w14:textId="77777777" w:rsidR="001A42A6" w:rsidRPr="00205D5A" w:rsidRDefault="008E5BDE" w:rsidP="008E5BDE">
      <w:pPr>
        <w:jc w:val="both"/>
        <w:rPr>
          <w:rFonts w:asciiTheme="minorHAnsi" w:hAnsiTheme="minorHAnsi"/>
          <w:iCs/>
          <w:spacing w:val="-4"/>
        </w:rPr>
      </w:pPr>
      <w:r w:rsidRPr="00205D5A">
        <w:rPr>
          <w:rFonts w:asciiTheme="minorHAnsi" w:hAnsiTheme="minorHAnsi"/>
          <w:spacing w:val="-4"/>
          <w:sz w:val="22"/>
          <w:szCs w:val="22"/>
        </w:rPr>
        <w:t xml:space="preserve">The </w:t>
      </w:r>
      <w:r w:rsidRPr="00205D5A">
        <w:rPr>
          <w:rFonts w:asciiTheme="minorHAnsi" w:hAnsiTheme="minorHAnsi"/>
          <w:b/>
          <w:spacing w:val="-4"/>
          <w:sz w:val="22"/>
          <w:szCs w:val="22"/>
        </w:rPr>
        <w:t>Project Management Committee (PMC)</w:t>
      </w:r>
      <w:r w:rsidRPr="00205D5A">
        <w:rPr>
          <w:rFonts w:asciiTheme="minorHAnsi" w:hAnsiTheme="minorHAnsi"/>
          <w:spacing w:val="-4"/>
          <w:sz w:val="22"/>
          <w:szCs w:val="22"/>
        </w:rPr>
        <w:t xml:space="preserve">, led by the Project Coordinator, is the executive body of the project and it will have the responsibility of the management of the project, from the administrative, financial, technical and the user impact points of view. To this end, the Project Management Committee will comprise one representative from each partner, the PC and the TC. The PMC reports to the </w:t>
      </w:r>
      <w:r w:rsidRPr="00205D5A">
        <w:rPr>
          <w:rFonts w:asciiTheme="minorHAnsi" w:hAnsiTheme="minorHAnsi"/>
          <w:b/>
          <w:spacing w:val="-4"/>
          <w:sz w:val="22"/>
          <w:szCs w:val="22"/>
        </w:rPr>
        <w:t>General Assembly</w:t>
      </w:r>
      <w:r w:rsidRPr="00205D5A">
        <w:rPr>
          <w:rFonts w:asciiTheme="minorHAnsi" w:hAnsiTheme="minorHAnsi"/>
          <w:spacing w:val="-4"/>
          <w:sz w:val="22"/>
          <w:szCs w:val="22"/>
        </w:rPr>
        <w:t>, the</w:t>
      </w:r>
      <w:r w:rsidRPr="00205D5A">
        <w:rPr>
          <w:rFonts w:asciiTheme="minorHAnsi" w:hAnsiTheme="minorHAnsi"/>
          <w:b/>
          <w:spacing w:val="-4"/>
          <w:sz w:val="22"/>
          <w:szCs w:val="22"/>
        </w:rPr>
        <w:t xml:space="preserve"> </w:t>
      </w:r>
      <w:r w:rsidRPr="00205D5A">
        <w:rPr>
          <w:rFonts w:asciiTheme="minorHAnsi" w:hAnsiTheme="minorHAnsi"/>
          <w:sz w:val="22"/>
          <w:szCs w:val="22"/>
        </w:rPr>
        <w:t>highest decision-making body of the project, where each partner is represented, responsible for major administrative decisions, for solving potential disputes and for managing the IPR framework.</w:t>
      </w:r>
      <w:r w:rsidRPr="00205D5A">
        <w:rPr>
          <w:rFonts w:asciiTheme="minorHAnsi" w:hAnsiTheme="minorHAnsi"/>
          <w:spacing w:val="-4"/>
          <w:sz w:val="22"/>
          <w:szCs w:val="22"/>
        </w:rPr>
        <w:t xml:space="preserve"> Each work package will have a </w:t>
      </w:r>
      <w:r w:rsidRPr="00205D5A">
        <w:rPr>
          <w:rFonts w:asciiTheme="minorHAnsi" w:hAnsiTheme="minorHAnsi"/>
          <w:b/>
          <w:spacing w:val="-4"/>
          <w:sz w:val="22"/>
          <w:szCs w:val="22"/>
        </w:rPr>
        <w:t>work package leader (WPL)</w:t>
      </w:r>
      <w:r w:rsidRPr="00205D5A">
        <w:rPr>
          <w:rFonts w:asciiTheme="minorHAnsi" w:hAnsiTheme="minorHAnsi"/>
          <w:spacing w:val="-4"/>
          <w:sz w:val="22"/>
          <w:szCs w:val="22"/>
        </w:rPr>
        <w:t xml:space="preserve">, who will be responsible for </w:t>
      </w:r>
      <w:proofErr w:type="spellStart"/>
      <w:r w:rsidRPr="00205D5A">
        <w:rPr>
          <w:rFonts w:asciiTheme="minorHAnsi" w:hAnsiTheme="minorHAnsi"/>
          <w:spacing w:val="-4"/>
          <w:sz w:val="22"/>
          <w:szCs w:val="22"/>
        </w:rPr>
        <w:t>organising</w:t>
      </w:r>
      <w:proofErr w:type="spellEnd"/>
      <w:r w:rsidRPr="00205D5A">
        <w:rPr>
          <w:rFonts w:asciiTheme="minorHAnsi" w:hAnsiTheme="minorHAnsi"/>
          <w:spacing w:val="-4"/>
          <w:sz w:val="22"/>
          <w:szCs w:val="22"/>
        </w:rPr>
        <w:t xml:space="preserve"> and managing the work within the WP, including detailed planning of tasks and activities, the technical solution, the persons responsible for specific activities and the control of results including deliverables and milestones. </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24"/>
        <w:gridCol w:w="1928"/>
        <w:gridCol w:w="850"/>
        <w:gridCol w:w="1020"/>
        <w:gridCol w:w="4706"/>
      </w:tblGrid>
      <w:tr w:rsidR="001A42A6" w:rsidRPr="00205D5A" w14:paraId="3A48DEFB" w14:textId="77777777" w:rsidTr="003836C1">
        <w:tc>
          <w:tcPr>
            <w:tcW w:w="624" w:type="dxa"/>
            <w:shd w:val="clear" w:color="auto" w:fill="DEEAF6" w:themeFill="accent1" w:themeFillTint="33"/>
            <w:vAlign w:val="center"/>
          </w:tcPr>
          <w:p w14:paraId="53E79E3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MS no.</w:t>
            </w:r>
          </w:p>
        </w:tc>
        <w:tc>
          <w:tcPr>
            <w:tcW w:w="1928" w:type="dxa"/>
            <w:shd w:val="clear" w:color="auto" w:fill="DEEAF6" w:themeFill="accent1" w:themeFillTint="33"/>
            <w:vAlign w:val="center"/>
          </w:tcPr>
          <w:p w14:paraId="77AD7ECA"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Milestone name</w:t>
            </w:r>
          </w:p>
        </w:tc>
        <w:tc>
          <w:tcPr>
            <w:tcW w:w="850" w:type="dxa"/>
            <w:shd w:val="clear" w:color="auto" w:fill="DEEAF6" w:themeFill="accent1" w:themeFillTint="33"/>
            <w:vAlign w:val="center"/>
          </w:tcPr>
          <w:p w14:paraId="55E61147"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Related WPs</w:t>
            </w:r>
          </w:p>
        </w:tc>
        <w:tc>
          <w:tcPr>
            <w:tcW w:w="1020" w:type="dxa"/>
            <w:shd w:val="clear" w:color="auto" w:fill="DEEAF6" w:themeFill="accent1" w:themeFillTint="33"/>
            <w:vAlign w:val="center"/>
          </w:tcPr>
          <w:p w14:paraId="7631C168"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Estimated date</w:t>
            </w:r>
          </w:p>
        </w:tc>
        <w:tc>
          <w:tcPr>
            <w:tcW w:w="4706" w:type="dxa"/>
            <w:shd w:val="clear" w:color="auto" w:fill="DEEAF6" w:themeFill="accent1" w:themeFillTint="33"/>
            <w:vAlign w:val="center"/>
          </w:tcPr>
          <w:p w14:paraId="6DD5B335" w14:textId="77777777" w:rsidR="001A42A6" w:rsidRPr="00205D5A" w:rsidRDefault="001A42A6" w:rsidP="003836C1">
            <w:pPr>
              <w:jc w:val="center"/>
              <w:rPr>
                <w:rFonts w:asciiTheme="minorHAnsi" w:hAnsiTheme="minorHAnsi"/>
                <w:b/>
                <w:bCs/>
                <w:sz w:val="21"/>
                <w:szCs w:val="21"/>
              </w:rPr>
            </w:pPr>
            <w:r w:rsidRPr="00205D5A">
              <w:rPr>
                <w:rFonts w:asciiTheme="minorHAnsi" w:hAnsiTheme="minorHAnsi"/>
                <w:b/>
                <w:bCs/>
                <w:sz w:val="21"/>
                <w:szCs w:val="21"/>
              </w:rPr>
              <w:t>Means of verification</w:t>
            </w:r>
          </w:p>
        </w:tc>
      </w:tr>
      <w:tr w:rsidR="001A42A6" w:rsidRPr="00205D5A" w14:paraId="48726A10" w14:textId="77777777" w:rsidTr="003836C1">
        <w:tc>
          <w:tcPr>
            <w:tcW w:w="624" w:type="dxa"/>
            <w:vAlign w:val="center"/>
          </w:tcPr>
          <w:p w14:paraId="189F1E39" w14:textId="1A6C443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MS1</w:t>
            </w:r>
          </w:p>
        </w:tc>
        <w:tc>
          <w:tcPr>
            <w:tcW w:w="1928" w:type="dxa"/>
            <w:vAlign w:val="center"/>
          </w:tcPr>
          <w:p w14:paraId="2B573EC9" w14:textId="1F040A05" w:rsidR="001A42A6" w:rsidRPr="00205D5A" w:rsidRDefault="001A42A6" w:rsidP="004F571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 xml:space="preserve">System </w:t>
            </w:r>
            <w:r w:rsidR="004F5711" w:rsidRPr="00205D5A">
              <w:rPr>
                <w:rFonts w:asciiTheme="minorHAnsi" w:eastAsia="Times New Roman" w:hAnsiTheme="minorHAnsi"/>
                <w:bCs/>
                <w:iCs/>
                <w:color w:val="000000"/>
                <w:spacing w:val="-4"/>
                <w:lang w:val="en-US"/>
              </w:rPr>
              <w:t>blue-print</w:t>
            </w:r>
            <w:r w:rsidRPr="00205D5A">
              <w:rPr>
                <w:rFonts w:asciiTheme="minorHAnsi" w:eastAsia="Times New Roman" w:hAnsiTheme="minorHAnsi"/>
                <w:bCs/>
                <w:iCs/>
                <w:color w:val="000000"/>
                <w:spacing w:val="-4"/>
                <w:lang w:val="en-US"/>
              </w:rPr>
              <w:t xml:space="preserve"> complete</w:t>
            </w:r>
          </w:p>
        </w:tc>
        <w:tc>
          <w:tcPr>
            <w:tcW w:w="850" w:type="dxa"/>
            <w:vAlign w:val="center"/>
          </w:tcPr>
          <w:p w14:paraId="4D1062D6" w14:textId="0312BCE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WP2</w:t>
            </w:r>
          </w:p>
        </w:tc>
        <w:tc>
          <w:tcPr>
            <w:tcW w:w="1020" w:type="dxa"/>
            <w:vAlign w:val="center"/>
          </w:tcPr>
          <w:p w14:paraId="08AC7FF7" w14:textId="2102CD4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M6</w:t>
            </w:r>
          </w:p>
        </w:tc>
        <w:tc>
          <w:tcPr>
            <w:tcW w:w="4706" w:type="dxa"/>
            <w:vAlign w:val="center"/>
          </w:tcPr>
          <w:p w14:paraId="5CB5E080" w14:textId="3313B45A" w:rsidR="001A42A6" w:rsidRPr="00205D5A" w:rsidRDefault="001A42A6" w:rsidP="003836C1">
            <w:pPr>
              <w:pStyle w:val="H2020Standard"/>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D2.3 available</w:t>
            </w:r>
          </w:p>
        </w:tc>
      </w:tr>
      <w:tr w:rsidR="001A42A6" w:rsidRPr="00205D5A" w14:paraId="4BD637C2" w14:textId="77777777" w:rsidTr="003836C1">
        <w:tc>
          <w:tcPr>
            <w:tcW w:w="624" w:type="dxa"/>
            <w:vAlign w:val="center"/>
          </w:tcPr>
          <w:p w14:paraId="685BC04D" w14:textId="4FC5D083"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MS2</w:t>
            </w:r>
          </w:p>
        </w:tc>
        <w:tc>
          <w:tcPr>
            <w:tcW w:w="1928" w:type="dxa"/>
            <w:vAlign w:val="center"/>
          </w:tcPr>
          <w:p w14:paraId="22ED37AB" w14:textId="14671D0C" w:rsidR="001A42A6" w:rsidRPr="00205D5A" w:rsidRDefault="00F12952"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1</w:t>
            </w:r>
            <w:r w:rsidR="001A42A6" w:rsidRPr="00205D5A">
              <w:rPr>
                <w:rFonts w:asciiTheme="minorHAnsi" w:eastAsia="Times New Roman" w:hAnsiTheme="minorHAnsi"/>
                <w:bCs/>
                <w:iCs/>
                <w:color w:val="000000"/>
                <w:spacing w:val="-4"/>
                <w:vertAlign w:val="superscript"/>
                <w:lang w:val="en-US"/>
              </w:rPr>
              <w:t>st</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017D71F8" w14:textId="1838E23B"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4489D836" w14:textId="46868A5E"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M12</w:t>
            </w:r>
          </w:p>
        </w:tc>
        <w:tc>
          <w:tcPr>
            <w:tcW w:w="4706" w:type="dxa"/>
            <w:vAlign w:val="center"/>
          </w:tcPr>
          <w:p w14:paraId="77387465" w14:textId="1D3EE57B" w:rsidR="001A42A6" w:rsidRPr="00205D5A" w:rsidRDefault="001A42A6"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platform prototype available</w:t>
            </w:r>
          </w:p>
        </w:tc>
      </w:tr>
      <w:tr w:rsidR="001A42A6" w:rsidRPr="00205D5A" w14:paraId="16A01235" w14:textId="77777777" w:rsidTr="003836C1">
        <w:tc>
          <w:tcPr>
            <w:tcW w:w="624" w:type="dxa"/>
            <w:vAlign w:val="center"/>
          </w:tcPr>
          <w:p w14:paraId="7425EB0F" w14:textId="573CC268"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MS3</w:t>
            </w:r>
          </w:p>
        </w:tc>
        <w:tc>
          <w:tcPr>
            <w:tcW w:w="1928" w:type="dxa"/>
            <w:vAlign w:val="center"/>
          </w:tcPr>
          <w:p w14:paraId="6DB799A1" w14:textId="6AAA7910"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 released for 2</w:t>
            </w:r>
            <w:r w:rsidR="001A42A6" w:rsidRPr="00205D5A">
              <w:rPr>
                <w:rFonts w:asciiTheme="minorHAnsi" w:eastAsia="Times New Roman" w:hAnsiTheme="minorHAnsi"/>
                <w:bCs/>
                <w:iCs/>
                <w:color w:val="000000"/>
                <w:spacing w:val="-4"/>
                <w:vertAlign w:val="superscript"/>
                <w:lang w:val="en-US"/>
              </w:rPr>
              <w:t>nd</w:t>
            </w:r>
            <w:r w:rsidR="001A42A6" w:rsidRPr="00205D5A">
              <w:rPr>
                <w:rFonts w:asciiTheme="minorHAnsi" w:eastAsia="Times New Roman" w:hAnsiTheme="minorHAnsi"/>
                <w:bCs/>
                <w:iCs/>
                <w:color w:val="000000"/>
                <w:spacing w:val="-4"/>
                <w:lang w:val="en-US"/>
              </w:rPr>
              <w:t xml:space="preserve"> pilots</w:t>
            </w:r>
          </w:p>
        </w:tc>
        <w:tc>
          <w:tcPr>
            <w:tcW w:w="850" w:type="dxa"/>
            <w:vAlign w:val="center"/>
          </w:tcPr>
          <w:p w14:paraId="378DA701" w14:textId="4939F050"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WP3</w:t>
            </w:r>
          </w:p>
        </w:tc>
        <w:tc>
          <w:tcPr>
            <w:tcW w:w="1020" w:type="dxa"/>
            <w:vAlign w:val="center"/>
          </w:tcPr>
          <w:p w14:paraId="504CB265" w14:textId="2565FBF0" w:rsidR="001A42A6" w:rsidRPr="00205D5A" w:rsidRDefault="001A42A6" w:rsidP="00AF2079">
            <w:pPr>
              <w:pStyle w:val="H2020SLT"/>
              <w:spacing w:after="0"/>
              <w:jc w:val="center"/>
              <w:rPr>
                <w:rFonts w:asciiTheme="minorHAnsi" w:hAnsiTheme="minorHAnsi"/>
                <w:sz w:val="21"/>
                <w:szCs w:val="21"/>
                <w:lang w:val="en-US"/>
              </w:rPr>
            </w:pPr>
            <w:r w:rsidRPr="00205D5A">
              <w:rPr>
                <w:rFonts w:asciiTheme="minorHAnsi" w:eastAsia="Times New Roman" w:hAnsiTheme="minorHAnsi"/>
                <w:bCs/>
                <w:iCs/>
                <w:color w:val="000000"/>
                <w:spacing w:val="-4"/>
                <w:lang w:val="en-US"/>
              </w:rPr>
              <w:t>M</w:t>
            </w:r>
            <w:r w:rsidR="00AF2079" w:rsidRPr="00205D5A">
              <w:rPr>
                <w:rFonts w:asciiTheme="minorHAnsi" w:eastAsia="Times New Roman" w:hAnsiTheme="minorHAnsi"/>
                <w:bCs/>
                <w:iCs/>
                <w:color w:val="000000"/>
                <w:spacing w:val="-4"/>
                <w:lang w:val="en-US"/>
              </w:rPr>
              <w:t>16</w:t>
            </w:r>
          </w:p>
        </w:tc>
        <w:tc>
          <w:tcPr>
            <w:tcW w:w="4706" w:type="dxa"/>
            <w:vAlign w:val="center"/>
          </w:tcPr>
          <w:p w14:paraId="547EDF5C" w14:textId="77777777" w:rsidR="001A42A6" w:rsidRPr="00205D5A" w:rsidRDefault="001A42A6" w:rsidP="003836C1">
            <w:pPr>
              <w:pStyle w:val="H2020Standard"/>
              <w:spacing w:after="0"/>
              <w:rPr>
                <w:rFonts w:asciiTheme="minorHAnsi" w:eastAsia="Times New Roman" w:hAnsiTheme="minorHAnsi"/>
                <w:bCs/>
                <w:iCs/>
                <w:color w:val="000000"/>
                <w:spacing w:val="-4"/>
                <w:lang w:val="en-US"/>
              </w:rPr>
            </w:pPr>
            <w:r w:rsidRPr="00205D5A">
              <w:rPr>
                <w:rFonts w:asciiTheme="minorHAnsi" w:eastAsia="Times New Roman" w:hAnsiTheme="minorHAnsi"/>
                <w:bCs/>
                <w:iCs/>
                <w:color w:val="000000"/>
                <w:spacing w:val="-4"/>
                <w:lang w:val="en-US"/>
              </w:rPr>
              <w:t>Second platform prototype available</w:t>
            </w:r>
          </w:p>
          <w:p w14:paraId="2964AF26" w14:textId="224BAD9B" w:rsidR="00AF2079" w:rsidRPr="00205D5A" w:rsidRDefault="00AF2079" w:rsidP="003836C1">
            <w:pPr>
              <w:pStyle w:val="H2020Standard"/>
              <w:spacing w:after="0"/>
              <w:rPr>
                <w:rFonts w:asciiTheme="minorHAnsi" w:hAnsiTheme="minorHAnsi"/>
                <w:sz w:val="21"/>
                <w:szCs w:val="21"/>
                <w:lang w:val="en-US" w:eastAsia="de-DE"/>
              </w:rPr>
            </w:pPr>
            <w:r w:rsidRPr="00205D5A">
              <w:rPr>
                <w:rFonts w:asciiTheme="minorHAnsi" w:eastAsia="Times New Roman" w:hAnsiTheme="minorHAnsi"/>
                <w:bCs/>
                <w:iCs/>
                <w:color w:val="000000"/>
                <w:spacing w:val="-4"/>
                <w:lang w:val="en-US"/>
              </w:rPr>
              <w:t>First prototype of two pilot applications</w:t>
            </w:r>
          </w:p>
        </w:tc>
      </w:tr>
      <w:tr w:rsidR="001A42A6" w:rsidRPr="00205D5A" w14:paraId="12A07CB9" w14:textId="77777777" w:rsidTr="00AF2079">
        <w:trPr>
          <w:trHeight w:val="809"/>
        </w:trPr>
        <w:tc>
          <w:tcPr>
            <w:tcW w:w="624" w:type="dxa"/>
            <w:vAlign w:val="center"/>
          </w:tcPr>
          <w:p w14:paraId="15E74716" w14:textId="1A97F1CC" w:rsidR="001A42A6" w:rsidRPr="00205D5A" w:rsidRDefault="001A42A6" w:rsidP="003836C1">
            <w:pPr>
              <w:pStyle w:val="H2020SLT"/>
              <w:spacing w:after="0"/>
              <w:jc w:val="center"/>
              <w:rPr>
                <w:rFonts w:asciiTheme="minorHAnsi" w:hAnsiTheme="minorHAnsi"/>
                <w:sz w:val="21"/>
                <w:szCs w:val="21"/>
                <w:lang w:val="en-US"/>
              </w:rPr>
            </w:pPr>
            <w:r w:rsidRPr="00205D5A">
              <w:rPr>
                <w:rFonts w:asciiTheme="minorHAnsi" w:eastAsia="Times New Roman" w:hAnsiTheme="minorHAnsi"/>
                <w:color w:val="000000"/>
                <w:spacing w:val="-4"/>
                <w:lang w:val="en-US"/>
              </w:rPr>
              <w:t>MS4</w:t>
            </w:r>
          </w:p>
        </w:tc>
        <w:tc>
          <w:tcPr>
            <w:tcW w:w="1928" w:type="dxa"/>
            <w:vAlign w:val="center"/>
          </w:tcPr>
          <w:p w14:paraId="649EC393" w14:textId="4C4FDD56" w:rsidR="001A42A6" w:rsidRPr="00205D5A" w:rsidRDefault="0008663C" w:rsidP="003836C1">
            <w:pPr>
              <w:pStyle w:val="H2020SLT"/>
              <w:spacing w:after="0"/>
              <w:rPr>
                <w:rFonts w:asciiTheme="minorHAnsi" w:hAnsiTheme="minorHAnsi"/>
                <w:sz w:val="21"/>
                <w:szCs w:val="21"/>
                <w:lang w:val="en-US"/>
              </w:rPr>
            </w:pPr>
            <w:r w:rsidRPr="00205D5A">
              <w:rPr>
                <w:rFonts w:asciiTheme="minorHAnsi" w:eastAsia="Times New Roman" w:hAnsiTheme="minorHAnsi"/>
                <w:bCs/>
                <w:iCs/>
                <w:color w:val="000000"/>
                <w:spacing w:val="-4"/>
                <w:lang w:val="en-US"/>
              </w:rPr>
              <w:t>SCP</w:t>
            </w:r>
            <w:r w:rsidR="001A42A6" w:rsidRPr="00205D5A">
              <w:rPr>
                <w:rFonts w:asciiTheme="minorHAnsi" w:eastAsia="Times New Roman" w:hAnsiTheme="minorHAnsi"/>
                <w:bCs/>
                <w:iCs/>
                <w:color w:val="000000"/>
                <w:spacing w:val="-4"/>
                <w:lang w:val="en-US"/>
              </w:rPr>
              <w:t xml:space="preserve"> platform</w:t>
            </w:r>
            <w:r w:rsidR="00AF2079" w:rsidRPr="00205D5A">
              <w:rPr>
                <w:rFonts w:asciiTheme="minorHAnsi" w:eastAsia="Times New Roman" w:hAnsiTheme="minorHAnsi"/>
                <w:bCs/>
                <w:iCs/>
                <w:color w:val="000000"/>
                <w:spacing w:val="-4"/>
                <w:lang w:val="en-US"/>
              </w:rPr>
              <w:t xml:space="preserve"> and pilot</w:t>
            </w:r>
            <w:r w:rsidR="001A42A6" w:rsidRPr="00205D5A">
              <w:rPr>
                <w:rFonts w:asciiTheme="minorHAnsi" w:eastAsia="Times New Roman" w:hAnsiTheme="minorHAnsi"/>
                <w:bCs/>
                <w:iCs/>
                <w:color w:val="000000"/>
                <w:spacing w:val="-4"/>
                <w:lang w:val="en-US"/>
              </w:rPr>
              <w:t xml:space="preserve"> final release</w:t>
            </w:r>
          </w:p>
        </w:tc>
        <w:tc>
          <w:tcPr>
            <w:tcW w:w="850" w:type="dxa"/>
            <w:vAlign w:val="center"/>
          </w:tcPr>
          <w:p w14:paraId="39C1BB2A" w14:textId="672DB1DC"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WP</w:t>
            </w:r>
            <w:r w:rsidR="00AF2079" w:rsidRPr="00205D5A">
              <w:rPr>
                <w:rFonts w:asciiTheme="minorHAnsi" w:eastAsia="Times New Roman" w:hAnsiTheme="minorHAnsi"/>
                <w:bCs/>
                <w:iCs/>
                <w:color w:val="000000"/>
                <w:spacing w:val="-4"/>
              </w:rPr>
              <w:t>3</w:t>
            </w:r>
          </w:p>
        </w:tc>
        <w:tc>
          <w:tcPr>
            <w:tcW w:w="1020" w:type="dxa"/>
            <w:vAlign w:val="center"/>
          </w:tcPr>
          <w:p w14:paraId="58360F27" w14:textId="1AF3B05E" w:rsidR="001A42A6" w:rsidRPr="00205D5A" w:rsidRDefault="001A42A6" w:rsidP="00AF2079">
            <w:pPr>
              <w:jc w:val="center"/>
              <w:rPr>
                <w:rFonts w:asciiTheme="minorHAnsi" w:eastAsia="Times New Roman" w:hAnsiTheme="minorHAnsi"/>
                <w:bCs/>
                <w:iCs/>
                <w:color w:val="000000"/>
                <w:spacing w:val="-4"/>
                <w:sz w:val="22"/>
                <w:szCs w:val="22"/>
              </w:rPr>
            </w:pPr>
            <w:r w:rsidRPr="00205D5A">
              <w:rPr>
                <w:rFonts w:asciiTheme="minorHAnsi" w:eastAsia="Times New Roman" w:hAnsiTheme="minorHAnsi"/>
                <w:bCs/>
                <w:iCs/>
                <w:color w:val="000000"/>
                <w:spacing w:val="-4"/>
              </w:rPr>
              <w:t>M30</w:t>
            </w:r>
          </w:p>
        </w:tc>
        <w:tc>
          <w:tcPr>
            <w:tcW w:w="4706" w:type="dxa"/>
            <w:vAlign w:val="center"/>
          </w:tcPr>
          <w:p w14:paraId="2CF01D4A" w14:textId="30C44521" w:rsidR="001A42A6" w:rsidRPr="00205D5A" w:rsidRDefault="001A42A6" w:rsidP="00AF2079">
            <w:pPr>
              <w:rPr>
                <w:rFonts w:asciiTheme="minorHAnsi" w:eastAsia="Times New Roman" w:hAnsiTheme="minorHAnsi"/>
                <w:bCs/>
                <w:iCs/>
                <w:color w:val="000000"/>
                <w:spacing w:val="-4"/>
                <w:sz w:val="22"/>
                <w:szCs w:val="22"/>
                <w:lang w:eastAsia="en-US"/>
              </w:rPr>
            </w:pPr>
            <w:r w:rsidRPr="00205D5A">
              <w:rPr>
                <w:rFonts w:asciiTheme="minorHAnsi" w:eastAsia="Times New Roman" w:hAnsiTheme="minorHAnsi"/>
                <w:bCs/>
                <w:iCs/>
                <w:color w:val="000000"/>
                <w:spacing w:val="-4"/>
              </w:rPr>
              <w:t xml:space="preserve">Final version of </w:t>
            </w:r>
            <w:r w:rsidR="0008663C" w:rsidRPr="00205D5A">
              <w:rPr>
                <w:rFonts w:asciiTheme="minorHAnsi" w:eastAsia="Times New Roman" w:hAnsiTheme="minorHAnsi"/>
                <w:bCs/>
                <w:iCs/>
                <w:color w:val="000000"/>
                <w:spacing w:val="-4"/>
              </w:rPr>
              <w:t>SCP</w:t>
            </w:r>
            <w:r w:rsidRPr="00205D5A">
              <w:rPr>
                <w:rFonts w:asciiTheme="minorHAnsi" w:eastAsia="Times New Roman" w:hAnsiTheme="minorHAnsi"/>
                <w:bCs/>
                <w:iCs/>
                <w:color w:val="000000"/>
                <w:spacing w:val="-4"/>
              </w:rPr>
              <w:t xml:space="preserve"> </w:t>
            </w:r>
            <w:r w:rsidR="00AF2079" w:rsidRPr="00205D5A">
              <w:rPr>
                <w:rFonts w:asciiTheme="minorHAnsi" w:eastAsia="Times New Roman" w:hAnsiTheme="minorHAnsi"/>
                <w:bCs/>
                <w:iCs/>
                <w:color w:val="000000"/>
                <w:spacing w:val="-4"/>
              </w:rPr>
              <w:t xml:space="preserve">platform and pilot applications </w:t>
            </w:r>
            <w:r w:rsidRPr="00205D5A">
              <w:rPr>
                <w:rFonts w:asciiTheme="minorHAnsi" w:eastAsia="Times New Roman" w:hAnsiTheme="minorHAnsi"/>
                <w:bCs/>
                <w:iCs/>
                <w:color w:val="000000"/>
                <w:spacing w:val="-4"/>
              </w:rPr>
              <w:t>available</w:t>
            </w:r>
          </w:p>
        </w:tc>
      </w:tr>
    </w:tbl>
    <w:p w14:paraId="1283318F" w14:textId="77777777" w:rsidR="001A42A6" w:rsidRPr="00205D5A" w:rsidRDefault="001A42A6" w:rsidP="001A42A6">
      <w:pPr>
        <w:pStyle w:val="Beschriftung"/>
        <w:jc w:val="center"/>
        <w:rPr>
          <w:rFonts w:asciiTheme="minorHAnsi" w:hAnsiTheme="minorHAnsi"/>
          <w:lang w:val="en-US"/>
        </w:rPr>
      </w:pPr>
      <w:bookmarkStart w:id="89" w:name="_Toc416787383"/>
      <w:r w:rsidRPr="00205D5A">
        <w:rPr>
          <w:rFonts w:asciiTheme="minorHAnsi" w:hAnsiTheme="minorHAnsi"/>
          <w:lang w:val="en-US"/>
        </w:rPr>
        <w:t xml:space="preserve">Table </w:t>
      </w:r>
      <w:r w:rsidRPr="00205D5A">
        <w:rPr>
          <w:rFonts w:asciiTheme="minorHAnsi" w:hAnsiTheme="minorHAnsi"/>
          <w:lang w:val="en-US"/>
        </w:rPr>
        <w:fldChar w:fldCharType="begin"/>
      </w:r>
      <w:r w:rsidRPr="00205D5A">
        <w:rPr>
          <w:rFonts w:asciiTheme="minorHAnsi" w:hAnsiTheme="minorHAnsi"/>
          <w:lang w:val="en-US"/>
        </w:rPr>
        <w:instrText xml:space="preserve"> STYLEREF 2 \s </w:instrText>
      </w:r>
      <w:r w:rsidRPr="00205D5A">
        <w:rPr>
          <w:rFonts w:asciiTheme="minorHAnsi" w:hAnsiTheme="minorHAnsi"/>
          <w:lang w:val="en-US"/>
        </w:rPr>
        <w:fldChar w:fldCharType="separate"/>
      </w:r>
      <w:r w:rsidR="009E6E7D">
        <w:rPr>
          <w:rFonts w:asciiTheme="minorHAnsi" w:hAnsiTheme="minorHAnsi"/>
          <w:noProof/>
          <w:lang w:val="en-US"/>
        </w:rPr>
        <w:t>3.2</w:t>
      </w:r>
      <w:r w:rsidRPr="00205D5A">
        <w:rPr>
          <w:rFonts w:asciiTheme="minorHAnsi" w:hAnsiTheme="minorHAnsi"/>
          <w:lang w:val="en-US"/>
        </w:rPr>
        <w:fldChar w:fldCharType="end"/>
      </w:r>
      <w:r w:rsidRPr="00205D5A">
        <w:rPr>
          <w:rFonts w:asciiTheme="minorHAnsi" w:hAnsiTheme="minorHAnsi"/>
          <w:lang w:val="en-US"/>
        </w:rPr>
        <w:noBreakHyphen/>
      </w:r>
      <w:r w:rsidRPr="00205D5A">
        <w:rPr>
          <w:rFonts w:asciiTheme="minorHAnsi" w:hAnsiTheme="minorHAnsi"/>
          <w:lang w:val="en-US"/>
        </w:rPr>
        <w:fldChar w:fldCharType="begin"/>
      </w:r>
      <w:r w:rsidRPr="00205D5A">
        <w:rPr>
          <w:rFonts w:asciiTheme="minorHAnsi" w:hAnsiTheme="minorHAnsi"/>
          <w:lang w:val="en-US"/>
        </w:rPr>
        <w:instrText xml:space="preserve"> SEQ Table \* ARABIC \s 2 </w:instrText>
      </w:r>
      <w:r w:rsidRPr="00205D5A">
        <w:rPr>
          <w:rFonts w:asciiTheme="minorHAnsi" w:hAnsiTheme="minorHAnsi"/>
          <w:lang w:val="en-US"/>
        </w:rPr>
        <w:fldChar w:fldCharType="separate"/>
      </w:r>
      <w:r w:rsidR="009E6E7D">
        <w:rPr>
          <w:rFonts w:asciiTheme="minorHAnsi" w:hAnsiTheme="minorHAnsi"/>
          <w:noProof/>
          <w:lang w:val="en-US"/>
        </w:rPr>
        <w:t>1</w:t>
      </w:r>
      <w:r w:rsidRPr="00205D5A">
        <w:rPr>
          <w:rFonts w:asciiTheme="minorHAnsi" w:hAnsiTheme="minorHAnsi"/>
          <w:lang w:val="en-US"/>
        </w:rPr>
        <w:fldChar w:fldCharType="end"/>
      </w:r>
      <w:r w:rsidRPr="00205D5A">
        <w:rPr>
          <w:rFonts w:asciiTheme="minorHAnsi" w:hAnsiTheme="minorHAnsi"/>
          <w:lang w:val="en-US"/>
        </w:rPr>
        <w:t>: Scheduling of milestones</w:t>
      </w:r>
      <w:bookmarkEnd w:id="89"/>
    </w:p>
    <w:p w14:paraId="477D132D" w14:textId="4CBB9CDC" w:rsidR="00C25A50" w:rsidRPr="00205D5A" w:rsidRDefault="00C25A50" w:rsidP="001C5EBB">
      <w:pPr>
        <w:pStyle w:val="berschrift4"/>
        <w:ind w:left="708"/>
        <w:rPr>
          <w:rFonts w:asciiTheme="minorHAnsi" w:hAnsiTheme="minorHAnsi"/>
          <w:lang w:val="en-US"/>
        </w:rPr>
      </w:pPr>
      <w:r w:rsidRPr="00205D5A">
        <w:rPr>
          <w:rFonts w:asciiTheme="minorHAnsi" w:hAnsiTheme="minorHAnsi"/>
          <w:lang w:val="en-US"/>
        </w:rPr>
        <w:t>Appropriateness of the Organizational Structure</w:t>
      </w:r>
    </w:p>
    <w:p w14:paraId="683FAE3D" w14:textId="185ACD62" w:rsidR="00C25A50" w:rsidRPr="00205D5A" w:rsidRDefault="00C25A50" w:rsidP="00F635CB">
      <w:pPr>
        <w:jc w:val="both"/>
        <w:rPr>
          <w:rFonts w:asciiTheme="minorHAnsi" w:hAnsiTheme="minorHAnsi"/>
          <w:sz w:val="22"/>
          <w:szCs w:val="22"/>
        </w:rPr>
      </w:pPr>
      <w:r w:rsidRPr="00205D5A">
        <w:rPr>
          <w:rFonts w:asciiTheme="minorHAnsi" w:hAnsiTheme="minorHAnsi"/>
          <w:spacing w:val="-4"/>
          <w:sz w:val="22"/>
          <w:szCs w:val="22"/>
        </w:rPr>
        <w:t xml:space="preserve">SCP will deploy best practice innovation management methods to realize an extensible and flexible product closely oriented to market needs. The project will be closely connected with users throughout the value chain and with emerging technical developments in order to improve the different underlying components of SCP, but also to ensure that the modes of interaction of users with the platform take into consideration feedback coming from users through the extensive piloting phase. The innovation manager will ensure that the go-to-market strategy implemented through WP5 is aligned to the actual features delivered by WP2, </w:t>
      </w:r>
      <w:r w:rsidR="007A26D8" w:rsidRPr="00205D5A">
        <w:rPr>
          <w:rFonts w:asciiTheme="minorHAnsi" w:hAnsiTheme="minorHAnsi"/>
          <w:spacing w:val="-4"/>
          <w:sz w:val="22"/>
          <w:szCs w:val="22"/>
        </w:rPr>
        <w:t>WP</w:t>
      </w:r>
      <w:r w:rsidRPr="00205D5A">
        <w:rPr>
          <w:rFonts w:asciiTheme="minorHAnsi" w:hAnsiTheme="minorHAnsi"/>
          <w:spacing w:val="-4"/>
          <w:sz w:val="22"/>
          <w:szCs w:val="22"/>
        </w:rPr>
        <w:t xml:space="preserve">3 and </w:t>
      </w:r>
      <w:r w:rsidR="007A26D8" w:rsidRPr="00205D5A">
        <w:rPr>
          <w:rFonts w:asciiTheme="minorHAnsi" w:hAnsiTheme="minorHAnsi"/>
          <w:spacing w:val="-4"/>
          <w:sz w:val="22"/>
          <w:szCs w:val="22"/>
        </w:rPr>
        <w:t>WP</w:t>
      </w:r>
      <w:r w:rsidRPr="00205D5A">
        <w:rPr>
          <w:rFonts w:asciiTheme="minorHAnsi" w:hAnsiTheme="minorHAnsi"/>
          <w:spacing w:val="-4"/>
          <w:sz w:val="22"/>
          <w:szCs w:val="22"/>
        </w:rPr>
        <w:t>4. To ensure that relevant opportunities are identified and responded to, all consortium members will contri</w:t>
      </w:r>
      <w:r w:rsidR="001471EF" w:rsidRPr="00205D5A">
        <w:rPr>
          <w:rFonts w:asciiTheme="minorHAnsi" w:hAnsiTheme="minorHAnsi"/>
          <w:spacing w:val="-4"/>
          <w:sz w:val="22"/>
          <w:szCs w:val="22"/>
        </w:rPr>
        <w:t xml:space="preserve">bute to exploitation meetings (co-scheduled </w:t>
      </w:r>
      <w:r w:rsidRPr="00205D5A">
        <w:rPr>
          <w:rFonts w:asciiTheme="minorHAnsi" w:hAnsiTheme="minorHAnsi"/>
          <w:spacing w:val="-4"/>
          <w:sz w:val="22"/>
          <w:szCs w:val="22"/>
        </w:rPr>
        <w:t xml:space="preserve">with ordinary TMC meetings). </w:t>
      </w:r>
    </w:p>
    <w:p w14:paraId="7D64F878" w14:textId="5FF71228" w:rsidR="00607FBF" w:rsidRPr="00205D5A" w:rsidRDefault="001C5EBB" w:rsidP="001C5EBB">
      <w:pPr>
        <w:pStyle w:val="berschrift3"/>
        <w:ind w:left="708"/>
        <w:rPr>
          <w:rFonts w:asciiTheme="minorHAnsi" w:hAnsiTheme="minorHAnsi"/>
          <w:lang w:val="en-US"/>
        </w:rPr>
      </w:pPr>
      <w:bookmarkStart w:id="90" w:name="_Toc445799766"/>
      <w:bookmarkStart w:id="91" w:name="_Toc465148698"/>
      <w:r w:rsidRPr="00205D5A">
        <w:rPr>
          <w:rFonts w:asciiTheme="minorHAnsi" w:hAnsiTheme="minorHAnsi"/>
          <w:lang w:val="en-US"/>
        </w:rPr>
        <w:t>Risk Management</w:t>
      </w:r>
      <w:bookmarkEnd w:id="91"/>
    </w:p>
    <w:p w14:paraId="1771BAD3" w14:textId="61DF9612" w:rsidR="00607FBF" w:rsidRPr="00205D5A" w:rsidRDefault="00607FBF" w:rsidP="009522C4">
      <w:pPr>
        <w:jc w:val="both"/>
        <w:rPr>
          <w:rFonts w:asciiTheme="minorHAnsi" w:hAnsiTheme="minorHAnsi"/>
          <w:spacing w:val="-4"/>
          <w:sz w:val="22"/>
          <w:szCs w:val="22"/>
        </w:rPr>
      </w:pPr>
      <w:r w:rsidRPr="00205D5A">
        <w:rPr>
          <w:rFonts w:asciiTheme="minorHAnsi" w:hAnsiTheme="minorHAnsi"/>
          <w:spacing w:val="-4"/>
          <w:sz w:val="22"/>
          <w:szCs w:val="22"/>
        </w:rPr>
        <w:t xml:space="preserve">The </w:t>
      </w:r>
      <w:r w:rsidR="00A11968" w:rsidRPr="00205D5A">
        <w:rPr>
          <w:rFonts w:asciiTheme="minorHAnsi" w:hAnsiTheme="minorHAnsi"/>
          <w:spacing w:val="-4"/>
          <w:sz w:val="22"/>
          <w:szCs w:val="22"/>
        </w:rPr>
        <w:t>SCP</w:t>
      </w:r>
      <w:r w:rsidRPr="00205D5A">
        <w:rPr>
          <w:rFonts w:asciiTheme="minorHAnsi" w:hAnsiTheme="minorHAnsi"/>
          <w:spacing w:val="-4"/>
          <w:sz w:val="22"/>
          <w:szCs w:val="22"/>
        </w:rPr>
        <w:t xml:space="preserve"> project management team will perform a continuous risks evaluation throughout the project, in order to identify in time risks and contingency plans for mitigating their impact. A preliminary risk assessment has been carried out and reported in the following table in order to identify the most relevant risks and their contingency plans.</w:t>
      </w:r>
      <w:bookmarkEnd w:id="90"/>
    </w:p>
    <w:tbl>
      <w:tblPr>
        <w:tblW w:w="5016" w:type="pct"/>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6"/>
        <w:gridCol w:w="802"/>
        <w:gridCol w:w="6427"/>
      </w:tblGrid>
      <w:tr w:rsidR="00A90A4A" w:rsidRPr="00205D5A" w14:paraId="63226422" w14:textId="77777777" w:rsidTr="00A52022">
        <w:trPr>
          <w:trHeight w:val="339"/>
        </w:trPr>
        <w:tc>
          <w:tcPr>
            <w:tcW w:w="1078" w:type="pct"/>
            <w:shd w:val="clear" w:color="000000" w:fill="244062"/>
            <w:tcMar>
              <w:left w:w="57" w:type="dxa"/>
              <w:right w:w="57" w:type="dxa"/>
            </w:tcMar>
            <w:vAlign w:val="center"/>
            <w:hideMark/>
          </w:tcPr>
          <w:p w14:paraId="0118DE5D"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Description of risk</w:t>
            </w:r>
          </w:p>
        </w:tc>
        <w:tc>
          <w:tcPr>
            <w:tcW w:w="435" w:type="pct"/>
            <w:shd w:val="clear" w:color="000000" w:fill="244062"/>
            <w:tcMar>
              <w:left w:w="57" w:type="dxa"/>
              <w:right w:w="57" w:type="dxa"/>
            </w:tcMar>
            <w:vAlign w:val="center"/>
            <w:hideMark/>
          </w:tcPr>
          <w:p w14:paraId="3217419F" w14:textId="77777777" w:rsidR="00607FBF" w:rsidRPr="00205D5A" w:rsidRDefault="00607FBF" w:rsidP="003836C1">
            <w:pPr>
              <w:jc w:val="cente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 xml:space="preserve">WP </w:t>
            </w:r>
          </w:p>
        </w:tc>
        <w:tc>
          <w:tcPr>
            <w:tcW w:w="3487" w:type="pct"/>
            <w:shd w:val="clear" w:color="000000" w:fill="244062"/>
            <w:tcMar>
              <w:left w:w="57" w:type="dxa"/>
              <w:right w:w="57" w:type="dxa"/>
            </w:tcMar>
            <w:vAlign w:val="center"/>
            <w:hideMark/>
          </w:tcPr>
          <w:p w14:paraId="413D2E34" w14:textId="77777777" w:rsidR="00607FBF" w:rsidRPr="00205D5A" w:rsidRDefault="00607FBF" w:rsidP="003836C1">
            <w:pPr>
              <w:rPr>
                <w:rFonts w:asciiTheme="minorHAnsi" w:hAnsiTheme="minorHAnsi"/>
                <w:b/>
                <w:bCs/>
                <w:iCs/>
                <w:color w:val="FFFFFF"/>
                <w:spacing w:val="-6"/>
                <w:sz w:val="22"/>
                <w:szCs w:val="22"/>
              </w:rPr>
            </w:pPr>
            <w:r w:rsidRPr="00205D5A">
              <w:rPr>
                <w:rFonts w:asciiTheme="minorHAnsi" w:hAnsiTheme="minorHAnsi"/>
                <w:b/>
                <w:color w:val="FFFFFF"/>
                <w:spacing w:val="-6"/>
                <w:sz w:val="22"/>
                <w:szCs w:val="22"/>
              </w:rPr>
              <w:t>Analysis of risk / Counter-measures</w:t>
            </w:r>
          </w:p>
        </w:tc>
      </w:tr>
      <w:tr w:rsidR="00A90A4A" w:rsidRPr="00205D5A" w14:paraId="06578093" w14:textId="77777777" w:rsidTr="00A52022">
        <w:trPr>
          <w:cantSplit/>
          <w:trHeight w:val="1019"/>
        </w:trPr>
        <w:tc>
          <w:tcPr>
            <w:tcW w:w="1078" w:type="pct"/>
            <w:shd w:val="clear" w:color="auto" w:fill="auto"/>
            <w:tcMar>
              <w:left w:w="57" w:type="dxa"/>
              <w:right w:w="57" w:type="dxa"/>
            </w:tcMar>
            <w:vAlign w:val="center"/>
            <w:hideMark/>
          </w:tcPr>
          <w:p w14:paraId="70D531E9" w14:textId="7883E6D8"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Partner withdraws or is unable to provide a foreseen contribution</w:t>
            </w:r>
          </w:p>
        </w:tc>
        <w:tc>
          <w:tcPr>
            <w:tcW w:w="435" w:type="pct"/>
            <w:shd w:val="clear" w:color="auto" w:fill="auto"/>
            <w:tcMar>
              <w:left w:w="57" w:type="dxa"/>
              <w:right w:w="57" w:type="dxa"/>
            </w:tcMar>
            <w:vAlign w:val="center"/>
            <w:hideMark/>
          </w:tcPr>
          <w:p w14:paraId="3DE89FA5" w14:textId="77777777" w:rsidR="00607FBF" w:rsidRPr="00205D5A" w:rsidRDefault="00607FBF" w:rsidP="003836C1">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20415B47" w14:textId="773BEFF7"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This risk has a very</w:t>
            </w:r>
            <w:r w:rsidR="00A90A4A" w:rsidRPr="00205D5A">
              <w:rPr>
                <w:rFonts w:asciiTheme="minorHAnsi" w:hAnsiTheme="minorHAnsi"/>
                <w:color w:val="000000"/>
                <w:spacing w:val="-8"/>
                <w:sz w:val="22"/>
                <w:szCs w:val="22"/>
              </w:rPr>
              <w:t xml:space="preserve"> low probability of occurrence </w:t>
            </w:r>
            <w:r w:rsidRPr="00205D5A">
              <w:rPr>
                <w:rFonts w:asciiTheme="minorHAnsi" w:hAnsiTheme="minorHAnsi"/>
                <w:color w:val="000000"/>
                <w:spacing w:val="-8"/>
                <w:sz w:val="22"/>
                <w:szCs w:val="22"/>
              </w:rPr>
              <w:t xml:space="preserve">since </w:t>
            </w:r>
            <w:r w:rsidR="001C5EBB"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builds on a comprehensive strategy that is fully aligned to the business interests of all partners.</w:t>
            </w:r>
          </w:p>
        </w:tc>
      </w:tr>
      <w:tr w:rsidR="00A90A4A" w:rsidRPr="00205D5A" w14:paraId="717BDA8B" w14:textId="77777777" w:rsidTr="00A52022">
        <w:trPr>
          <w:trHeight w:val="67"/>
        </w:trPr>
        <w:tc>
          <w:tcPr>
            <w:tcW w:w="1078" w:type="pct"/>
            <w:shd w:val="clear" w:color="auto" w:fill="auto"/>
            <w:tcMar>
              <w:left w:w="57" w:type="dxa"/>
              <w:right w:w="57" w:type="dxa"/>
            </w:tcMar>
            <w:vAlign w:val="center"/>
            <w:hideMark/>
          </w:tcPr>
          <w:p w14:paraId="65EC2958" w14:textId="35317973"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lastRenderedPageBreak/>
              <w:t>Lack of coherence in project development</w:t>
            </w:r>
            <w:r w:rsidR="00A90A4A" w:rsidRPr="00205D5A">
              <w:rPr>
                <w:rFonts w:asciiTheme="minorHAnsi" w:hAnsiTheme="minorHAnsi"/>
                <w:color w:val="000000"/>
                <w:spacing w:val="-8"/>
                <w:sz w:val="22"/>
                <w:szCs w:val="22"/>
              </w:rPr>
              <w:t xml:space="preserve"> /</w:t>
            </w:r>
            <w:r w:rsidRPr="00205D5A">
              <w:rPr>
                <w:rFonts w:asciiTheme="minorHAnsi" w:hAnsiTheme="minorHAnsi"/>
                <w:color w:val="000000"/>
                <w:spacing w:val="-8"/>
                <w:sz w:val="22"/>
                <w:szCs w:val="22"/>
              </w:rPr>
              <w:t xml:space="preserve"> lack of cooperation </w:t>
            </w:r>
          </w:p>
        </w:tc>
        <w:tc>
          <w:tcPr>
            <w:tcW w:w="435" w:type="pct"/>
            <w:shd w:val="clear" w:color="auto" w:fill="auto"/>
            <w:tcMar>
              <w:left w:w="57" w:type="dxa"/>
              <w:right w:w="57" w:type="dxa"/>
            </w:tcMar>
            <w:vAlign w:val="center"/>
            <w:hideMark/>
          </w:tcPr>
          <w:p w14:paraId="2FFAF9AC"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4A491A1E" w14:textId="160D6F0F" w:rsidR="00607FBF" w:rsidRPr="00205D5A" w:rsidRDefault="00607FBF"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The platform details have already been worked out extensively and adherence to the plan will be monitored during the project. The use of the agile methodology directly supports early detection of any potential issue. </w:t>
            </w:r>
          </w:p>
        </w:tc>
      </w:tr>
      <w:tr w:rsidR="00A90A4A" w:rsidRPr="00205D5A" w14:paraId="4EE4E783" w14:textId="77777777" w:rsidTr="00A52022">
        <w:trPr>
          <w:trHeight w:val="417"/>
        </w:trPr>
        <w:tc>
          <w:tcPr>
            <w:tcW w:w="1078" w:type="pct"/>
            <w:shd w:val="clear" w:color="auto" w:fill="auto"/>
            <w:tcMar>
              <w:left w:w="57" w:type="dxa"/>
              <w:right w:w="57" w:type="dxa"/>
            </w:tcMar>
            <w:vAlign w:val="center"/>
            <w:hideMark/>
          </w:tcPr>
          <w:p w14:paraId="2CC08B46" w14:textId="5A2730A4"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 xml:space="preserve">Project overspending </w:t>
            </w:r>
          </w:p>
        </w:tc>
        <w:tc>
          <w:tcPr>
            <w:tcW w:w="435" w:type="pct"/>
            <w:shd w:val="clear" w:color="auto" w:fill="auto"/>
            <w:tcMar>
              <w:left w:w="57" w:type="dxa"/>
              <w:right w:w="57" w:type="dxa"/>
            </w:tcMar>
            <w:vAlign w:val="center"/>
            <w:hideMark/>
          </w:tcPr>
          <w:p w14:paraId="71ABD3F1"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67EECABF" w14:textId="45E35987" w:rsidR="00607FBF" w:rsidRPr="00205D5A" w:rsidRDefault="00A90A4A" w:rsidP="00A90A4A">
            <w:pPr>
              <w:jc w:val="both"/>
              <w:rPr>
                <w:rFonts w:asciiTheme="minorHAnsi" w:hAnsiTheme="minorHAnsi"/>
                <w:bCs/>
                <w:iCs/>
                <w:color w:val="000000"/>
                <w:spacing w:val="-8"/>
                <w:sz w:val="22"/>
                <w:szCs w:val="22"/>
              </w:rPr>
            </w:pPr>
            <w:r w:rsidRPr="00205D5A">
              <w:rPr>
                <w:rFonts w:asciiTheme="minorHAnsi" w:hAnsiTheme="minorHAnsi"/>
                <w:color w:val="000000"/>
                <w:spacing w:val="-8"/>
                <w:sz w:val="22"/>
                <w:szCs w:val="22"/>
              </w:rPr>
              <w:t>SCRUM methodology to focus on the highest priorities features to ensure minimum impact on objectives despite limited budget</w:t>
            </w:r>
            <w:r w:rsidR="00607FBF" w:rsidRPr="00205D5A">
              <w:rPr>
                <w:rFonts w:asciiTheme="minorHAnsi" w:hAnsiTheme="minorHAnsi"/>
                <w:color w:val="000000"/>
                <w:spacing w:val="-8"/>
                <w:sz w:val="22"/>
                <w:szCs w:val="22"/>
              </w:rPr>
              <w:t xml:space="preserve">. </w:t>
            </w:r>
          </w:p>
        </w:tc>
      </w:tr>
      <w:tr w:rsidR="00A90A4A" w:rsidRPr="00205D5A" w14:paraId="48B8AA3E" w14:textId="77777777" w:rsidTr="00A52022">
        <w:trPr>
          <w:trHeight w:val="758"/>
        </w:trPr>
        <w:tc>
          <w:tcPr>
            <w:tcW w:w="1078" w:type="pct"/>
            <w:shd w:val="clear" w:color="auto" w:fill="auto"/>
            <w:tcMar>
              <w:left w:w="57" w:type="dxa"/>
              <w:right w:w="57" w:type="dxa"/>
            </w:tcMar>
            <w:vAlign w:val="center"/>
            <w:hideMark/>
          </w:tcPr>
          <w:p w14:paraId="3E927C88"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Critical deliverables are delivered too late and milestones are missed.</w:t>
            </w:r>
          </w:p>
          <w:p w14:paraId="14C0557C" w14:textId="77777777" w:rsidR="00607FBF" w:rsidRPr="00205D5A" w:rsidRDefault="00607FBF" w:rsidP="00A90A4A">
            <w:pPr>
              <w:rPr>
                <w:rFonts w:asciiTheme="minorHAnsi" w:hAnsiTheme="minorHAnsi"/>
                <w:color w:val="000000"/>
                <w:spacing w:val="-8"/>
                <w:sz w:val="22"/>
                <w:szCs w:val="22"/>
              </w:rPr>
            </w:pPr>
          </w:p>
          <w:p w14:paraId="319C34FD"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50A99790"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15285E5C"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Management processes include specific roles for the monitoring and management of general, technical and human/legal/privacy/end-user issues and tasks, in order to timely detect potential problems and respond efficiently. Partners involved in tasks that might experience delay will allocate additional resources to meet the planned deadlines. The delivery schedule is very tight, which is why the SCRUM methodology was selected. </w:t>
            </w:r>
          </w:p>
        </w:tc>
      </w:tr>
      <w:tr w:rsidR="00A90A4A" w:rsidRPr="00205D5A" w14:paraId="0BAE9288" w14:textId="77777777" w:rsidTr="00A52022">
        <w:trPr>
          <w:trHeight w:val="328"/>
        </w:trPr>
        <w:tc>
          <w:tcPr>
            <w:tcW w:w="1078" w:type="pct"/>
            <w:shd w:val="clear" w:color="auto" w:fill="auto"/>
            <w:tcMar>
              <w:left w:w="57" w:type="dxa"/>
              <w:right w:w="57" w:type="dxa"/>
            </w:tcMar>
            <w:vAlign w:val="center"/>
            <w:hideMark/>
          </w:tcPr>
          <w:p w14:paraId="6F67D68D"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Problems related to IPR </w:t>
            </w:r>
          </w:p>
          <w:p w14:paraId="7D9ECABE" w14:textId="77777777" w:rsidR="00607FBF" w:rsidRPr="00205D5A" w:rsidRDefault="00607FBF" w:rsidP="00A90A4A">
            <w:pPr>
              <w:rPr>
                <w:rFonts w:asciiTheme="minorHAnsi" w:hAnsiTheme="minorHAnsi"/>
                <w:bCs/>
                <w:iCs/>
                <w:color w:val="000000"/>
                <w:spacing w:val="-8"/>
                <w:sz w:val="22"/>
                <w:szCs w:val="22"/>
              </w:rPr>
            </w:pPr>
          </w:p>
        </w:tc>
        <w:tc>
          <w:tcPr>
            <w:tcW w:w="435" w:type="pct"/>
            <w:shd w:val="clear" w:color="auto" w:fill="auto"/>
            <w:tcMar>
              <w:left w:w="57" w:type="dxa"/>
              <w:right w:w="57" w:type="dxa"/>
            </w:tcMar>
            <w:vAlign w:val="center"/>
            <w:hideMark/>
          </w:tcPr>
          <w:p w14:paraId="4FD4CE0A"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All WPs</w:t>
            </w:r>
          </w:p>
        </w:tc>
        <w:tc>
          <w:tcPr>
            <w:tcW w:w="3487" w:type="pct"/>
            <w:shd w:val="clear" w:color="auto" w:fill="auto"/>
            <w:tcMar>
              <w:left w:w="57" w:type="dxa"/>
              <w:right w:w="57" w:type="dxa"/>
            </w:tcMar>
            <w:vAlign w:val="center"/>
            <w:hideMark/>
          </w:tcPr>
          <w:p w14:paraId="31F12894" w14:textId="5CD5BBD0" w:rsidR="00607FBF" w:rsidRPr="00205D5A" w:rsidRDefault="00607FBF" w:rsidP="008A07AE">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IPR and licensing issues have been addressed prior to </w:t>
            </w:r>
            <w:r w:rsidR="004D662C" w:rsidRPr="00205D5A">
              <w:rPr>
                <w:rFonts w:asciiTheme="minorHAnsi" w:hAnsiTheme="minorHAnsi"/>
                <w:color w:val="000000"/>
                <w:spacing w:val="-8"/>
                <w:sz w:val="22"/>
                <w:szCs w:val="22"/>
              </w:rPr>
              <w:t>SCP</w:t>
            </w:r>
            <w:r w:rsidRPr="00205D5A">
              <w:rPr>
                <w:rFonts w:asciiTheme="minorHAnsi" w:hAnsiTheme="minorHAnsi"/>
                <w:color w:val="000000"/>
                <w:spacing w:val="-8"/>
                <w:sz w:val="22"/>
                <w:szCs w:val="22"/>
              </w:rPr>
              <w:t xml:space="preserve">, and the driving principles agreed upon. </w:t>
            </w:r>
            <w:r w:rsidR="008263BE" w:rsidRPr="00205D5A">
              <w:rPr>
                <w:rFonts w:asciiTheme="minorHAnsi" w:hAnsiTheme="minorHAnsi"/>
                <w:color w:val="000000"/>
                <w:spacing w:val="-8"/>
                <w:sz w:val="22"/>
                <w:szCs w:val="22"/>
              </w:rPr>
              <w:t xml:space="preserve">The structure of SCP is such that </w:t>
            </w:r>
            <w:r w:rsidR="008A07AE" w:rsidRPr="00205D5A">
              <w:rPr>
                <w:rFonts w:asciiTheme="minorHAnsi" w:hAnsiTheme="minorHAnsi"/>
                <w:color w:val="000000"/>
                <w:spacing w:val="-8"/>
                <w:sz w:val="22"/>
                <w:szCs w:val="22"/>
              </w:rPr>
              <w:t>the</w:t>
            </w:r>
            <w:r w:rsidR="008263BE" w:rsidRPr="00205D5A">
              <w:rPr>
                <w:rFonts w:asciiTheme="minorHAnsi" w:hAnsiTheme="minorHAnsi"/>
                <w:color w:val="000000"/>
                <w:spacing w:val="-8"/>
                <w:sz w:val="22"/>
                <w:szCs w:val="22"/>
              </w:rPr>
              <w:t xml:space="preserve"> exploitation of the SCP platform </w:t>
            </w:r>
            <w:r w:rsidR="008A07AE" w:rsidRPr="00205D5A">
              <w:rPr>
                <w:rFonts w:asciiTheme="minorHAnsi" w:hAnsiTheme="minorHAnsi"/>
                <w:color w:val="000000"/>
                <w:spacing w:val="-8"/>
                <w:sz w:val="22"/>
                <w:szCs w:val="22"/>
              </w:rPr>
              <w:t>is performed by</w:t>
            </w:r>
            <w:r w:rsidR="008263BE" w:rsidRPr="00205D5A">
              <w:rPr>
                <w:rFonts w:asciiTheme="minorHAnsi" w:hAnsiTheme="minorHAnsi"/>
                <w:color w:val="000000"/>
                <w:spacing w:val="-8"/>
                <w:sz w:val="22"/>
                <w:szCs w:val="22"/>
              </w:rPr>
              <w:t xml:space="preserve"> SIL and the pilot applications by EXUS and SYNC</w:t>
            </w:r>
            <w:r w:rsidR="008A07AE" w:rsidRPr="00205D5A">
              <w:rPr>
                <w:rFonts w:asciiTheme="minorHAnsi" w:hAnsiTheme="minorHAnsi"/>
                <w:color w:val="000000"/>
                <w:spacing w:val="-8"/>
                <w:sz w:val="22"/>
                <w:szCs w:val="22"/>
              </w:rPr>
              <w:t>, respectively</w:t>
            </w:r>
            <w:r w:rsidR="008263BE" w:rsidRPr="00205D5A">
              <w:rPr>
                <w:rFonts w:asciiTheme="minorHAnsi" w:hAnsiTheme="minorHAnsi"/>
                <w:color w:val="000000"/>
                <w:spacing w:val="-8"/>
                <w:sz w:val="22"/>
                <w:szCs w:val="22"/>
              </w:rPr>
              <w:t>. A license for the SCP platform to EXUS and SYNC will be granted.</w:t>
            </w:r>
          </w:p>
        </w:tc>
      </w:tr>
      <w:tr w:rsidR="00A90A4A" w:rsidRPr="00205D5A" w14:paraId="30FFB8A2" w14:textId="77777777" w:rsidTr="00A52022">
        <w:trPr>
          <w:trHeight w:val="129"/>
        </w:trPr>
        <w:tc>
          <w:tcPr>
            <w:tcW w:w="1078" w:type="pct"/>
            <w:shd w:val="clear" w:color="auto" w:fill="auto"/>
            <w:tcMar>
              <w:left w:w="57" w:type="dxa"/>
              <w:right w:w="57" w:type="dxa"/>
            </w:tcMar>
            <w:vAlign w:val="center"/>
          </w:tcPr>
          <w:p w14:paraId="433819F0" w14:textId="77777777" w:rsidR="00607FBF" w:rsidRPr="00205D5A" w:rsidRDefault="00607FBF" w:rsidP="00A90A4A">
            <w:pPr>
              <w:rPr>
                <w:rFonts w:asciiTheme="minorHAnsi" w:hAnsiTheme="minorHAnsi"/>
                <w:color w:val="000000"/>
                <w:spacing w:val="-8"/>
                <w:sz w:val="22"/>
                <w:szCs w:val="22"/>
              </w:rPr>
            </w:pPr>
            <w:r w:rsidRPr="00205D5A">
              <w:rPr>
                <w:rFonts w:asciiTheme="minorHAnsi" w:hAnsiTheme="minorHAnsi"/>
                <w:color w:val="000000"/>
                <w:spacing w:val="-8"/>
                <w:sz w:val="22"/>
                <w:szCs w:val="22"/>
              </w:rPr>
              <w:t xml:space="preserve">Platform cannot be implemented within foreseen time and cost. </w:t>
            </w:r>
          </w:p>
        </w:tc>
        <w:tc>
          <w:tcPr>
            <w:tcW w:w="435" w:type="pct"/>
            <w:shd w:val="clear" w:color="auto" w:fill="auto"/>
            <w:tcMar>
              <w:left w:w="57" w:type="dxa"/>
              <w:right w:w="57" w:type="dxa"/>
            </w:tcMar>
            <w:vAlign w:val="center"/>
          </w:tcPr>
          <w:p w14:paraId="5A47DE4F"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tcPr>
          <w:p w14:paraId="1228598A" w14:textId="0F3C0658" w:rsidR="00607FBF" w:rsidRPr="00205D5A" w:rsidRDefault="008263BE" w:rsidP="00A90A4A">
            <w:pPr>
              <w:rPr>
                <w:rFonts w:asciiTheme="minorHAnsi" w:hAnsiTheme="minorHAnsi"/>
                <w:color w:val="000000"/>
                <w:spacing w:val="-8"/>
                <w:sz w:val="22"/>
                <w:szCs w:val="22"/>
              </w:rPr>
            </w:pPr>
            <w:r w:rsidRPr="00205D5A">
              <w:rPr>
                <w:rFonts w:asciiTheme="minorHAnsi" w:hAnsiTheme="minorHAnsi"/>
                <w:spacing w:val="-8"/>
                <w:sz w:val="22"/>
                <w:szCs w:val="22"/>
              </w:rPr>
              <w:t>SCP</w:t>
            </w:r>
            <w:r w:rsidR="00607FBF" w:rsidRPr="00205D5A">
              <w:rPr>
                <w:rFonts w:asciiTheme="minorHAnsi" w:hAnsiTheme="minorHAnsi"/>
                <w:color w:val="000000"/>
                <w:spacing w:val="-8"/>
                <w:sz w:val="22"/>
                <w:szCs w:val="22"/>
              </w:rPr>
              <w:t xml:space="preserve"> will build on existing assets and solutions, which are an integral p</w:t>
            </w:r>
            <w:r w:rsidRPr="00205D5A">
              <w:rPr>
                <w:rFonts w:asciiTheme="minorHAnsi" w:hAnsiTheme="minorHAnsi"/>
                <w:color w:val="000000"/>
                <w:spacing w:val="-8"/>
                <w:sz w:val="22"/>
                <w:szCs w:val="22"/>
              </w:rPr>
              <w:t>art of partners’ core activity and thus of their priorities</w:t>
            </w:r>
            <w:r w:rsidR="00607FBF" w:rsidRPr="00205D5A">
              <w:rPr>
                <w:rFonts w:asciiTheme="minorHAnsi" w:hAnsiTheme="minorHAnsi"/>
                <w:color w:val="000000"/>
                <w:spacing w:val="-8"/>
                <w:sz w:val="22"/>
                <w:szCs w:val="22"/>
              </w:rPr>
              <w:t>. The business interests of the partners are aligned to project objectives, and all partners will invest for the final delivery if needed.</w:t>
            </w:r>
          </w:p>
        </w:tc>
      </w:tr>
      <w:tr w:rsidR="00A90A4A" w:rsidRPr="00205D5A" w14:paraId="7807DF04" w14:textId="77777777" w:rsidTr="00A52022">
        <w:trPr>
          <w:cantSplit/>
          <w:trHeight w:val="635"/>
        </w:trPr>
        <w:tc>
          <w:tcPr>
            <w:tcW w:w="1078" w:type="pct"/>
            <w:shd w:val="clear" w:color="auto" w:fill="auto"/>
            <w:tcMar>
              <w:left w:w="57" w:type="dxa"/>
              <w:right w:w="57" w:type="dxa"/>
            </w:tcMar>
            <w:vAlign w:val="center"/>
            <w:hideMark/>
          </w:tcPr>
          <w:p w14:paraId="5D5AECDA" w14:textId="77777777" w:rsidR="00607FBF" w:rsidRPr="00205D5A" w:rsidRDefault="00607FBF" w:rsidP="00A90A4A">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Required components not available.</w:t>
            </w:r>
          </w:p>
        </w:tc>
        <w:tc>
          <w:tcPr>
            <w:tcW w:w="435" w:type="pct"/>
            <w:shd w:val="clear" w:color="auto" w:fill="auto"/>
            <w:tcMar>
              <w:left w:w="57" w:type="dxa"/>
              <w:right w:w="57" w:type="dxa"/>
            </w:tcMar>
            <w:vAlign w:val="center"/>
            <w:hideMark/>
          </w:tcPr>
          <w:p w14:paraId="043D446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color w:val="000000"/>
                <w:spacing w:val="-8"/>
                <w:sz w:val="22"/>
                <w:szCs w:val="22"/>
              </w:rPr>
              <w:t>WP2, WP3, WP4</w:t>
            </w:r>
          </w:p>
        </w:tc>
        <w:tc>
          <w:tcPr>
            <w:tcW w:w="3487" w:type="pct"/>
            <w:shd w:val="clear" w:color="auto" w:fill="auto"/>
            <w:tcMar>
              <w:left w:w="57" w:type="dxa"/>
              <w:right w:w="57" w:type="dxa"/>
            </w:tcMar>
            <w:vAlign w:val="center"/>
            <w:hideMark/>
          </w:tcPr>
          <w:p w14:paraId="3D76221F" w14:textId="699EF86F"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color w:val="000000"/>
                <w:spacing w:val="-8"/>
                <w:sz w:val="22"/>
                <w:szCs w:val="22"/>
              </w:rPr>
              <w:t>The components already exist – though at a lower TRL. Hence, this risk is very low.</w:t>
            </w:r>
          </w:p>
        </w:tc>
      </w:tr>
      <w:tr w:rsidR="00A90A4A" w:rsidRPr="00205D5A" w14:paraId="613EE2F7" w14:textId="77777777" w:rsidTr="00A52022">
        <w:trPr>
          <w:trHeight w:val="382"/>
        </w:trPr>
        <w:tc>
          <w:tcPr>
            <w:tcW w:w="1078" w:type="pct"/>
            <w:shd w:val="clear" w:color="auto" w:fill="auto"/>
            <w:tcMar>
              <w:left w:w="57" w:type="dxa"/>
              <w:right w:w="57" w:type="dxa"/>
            </w:tcMar>
            <w:vAlign w:val="center"/>
          </w:tcPr>
          <w:p w14:paraId="6103A1E6" w14:textId="60CF1113" w:rsidR="00607FBF" w:rsidRPr="00205D5A" w:rsidRDefault="00607FBF" w:rsidP="00A11968">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 xml:space="preserve">Competition delivers a solution that makes </w:t>
            </w:r>
            <w:r w:rsidR="00A11968" w:rsidRPr="00205D5A">
              <w:rPr>
                <w:rFonts w:asciiTheme="minorHAnsi" w:hAnsiTheme="minorHAnsi"/>
                <w:bCs/>
                <w:iCs/>
                <w:color w:val="000000"/>
                <w:spacing w:val="-8"/>
                <w:sz w:val="22"/>
                <w:szCs w:val="22"/>
              </w:rPr>
              <w:t>SCP</w:t>
            </w:r>
            <w:r w:rsidRPr="00205D5A">
              <w:rPr>
                <w:rFonts w:asciiTheme="minorHAnsi" w:hAnsiTheme="minorHAnsi"/>
                <w:bCs/>
                <w:iCs/>
                <w:color w:val="000000"/>
                <w:spacing w:val="-8"/>
                <w:sz w:val="22"/>
                <w:szCs w:val="22"/>
              </w:rPr>
              <w:t xml:space="preserve"> obsolete before reaching the market</w:t>
            </w:r>
          </w:p>
        </w:tc>
        <w:tc>
          <w:tcPr>
            <w:tcW w:w="435" w:type="pct"/>
            <w:shd w:val="clear" w:color="auto" w:fill="auto"/>
            <w:tcMar>
              <w:left w:w="57" w:type="dxa"/>
              <w:right w:w="57" w:type="dxa"/>
            </w:tcMar>
            <w:vAlign w:val="center"/>
          </w:tcPr>
          <w:p w14:paraId="6366E1B9" w14:textId="77777777" w:rsidR="00607FBF" w:rsidRPr="00205D5A" w:rsidRDefault="00607FBF" w:rsidP="00A90A4A">
            <w:pPr>
              <w:jc w:val="cente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WP5</w:t>
            </w:r>
          </w:p>
        </w:tc>
        <w:tc>
          <w:tcPr>
            <w:tcW w:w="3487" w:type="pct"/>
            <w:shd w:val="clear" w:color="auto" w:fill="auto"/>
            <w:tcMar>
              <w:left w:w="57" w:type="dxa"/>
              <w:right w:w="57" w:type="dxa"/>
            </w:tcMar>
            <w:vAlign w:val="center"/>
          </w:tcPr>
          <w:p w14:paraId="7CEE68FE" w14:textId="6AB2D4EA" w:rsidR="00607FBF" w:rsidRPr="00205D5A" w:rsidRDefault="008263BE" w:rsidP="008263BE">
            <w:pPr>
              <w:rPr>
                <w:rFonts w:asciiTheme="minorHAnsi" w:hAnsiTheme="minorHAnsi"/>
                <w:bCs/>
                <w:iCs/>
                <w:color w:val="000000"/>
                <w:spacing w:val="-8"/>
                <w:sz w:val="22"/>
                <w:szCs w:val="22"/>
              </w:rPr>
            </w:pPr>
            <w:r w:rsidRPr="00205D5A">
              <w:rPr>
                <w:rFonts w:asciiTheme="minorHAnsi" w:hAnsiTheme="minorHAnsi"/>
                <w:bCs/>
                <w:iCs/>
                <w:color w:val="000000"/>
                <w:spacing w:val="-8"/>
                <w:sz w:val="22"/>
                <w:szCs w:val="22"/>
              </w:rPr>
              <w:t>SCP</w:t>
            </w:r>
            <w:r w:rsidR="00607FBF" w:rsidRPr="00205D5A">
              <w:rPr>
                <w:rFonts w:asciiTheme="minorHAnsi" w:hAnsiTheme="minorHAnsi"/>
                <w:bCs/>
                <w:iCs/>
                <w:color w:val="000000"/>
                <w:spacing w:val="-8"/>
                <w:sz w:val="22"/>
                <w:szCs w:val="22"/>
              </w:rPr>
              <w:t xml:space="preserve"> is positioned in a huge potential market – in which there is room for a number of players.</w:t>
            </w:r>
            <w:r w:rsidRPr="00205D5A">
              <w:rPr>
                <w:rFonts w:asciiTheme="minorHAnsi" w:hAnsiTheme="minorHAnsi"/>
                <w:bCs/>
                <w:iCs/>
                <w:color w:val="000000"/>
                <w:spacing w:val="-8"/>
                <w:sz w:val="22"/>
                <w:szCs w:val="22"/>
              </w:rPr>
              <w:t xml:space="preserve"> </w:t>
            </w:r>
          </w:p>
        </w:tc>
      </w:tr>
    </w:tbl>
    <w:p w14:paraId="4495FFF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2" w:name="_Toc436747324"/>
      <w:bookmarkStart w:id="93" w:name="_Toc445823633"/>
      <w:bookmarkStart w:id="94" w:name="_Toc465148699"/>
      <w:r w:rsidRPr="00205D5A">
        <w:rPr>
          <w:rFonts w:asciiTheme="minorHAnsi" w:hAnsiTheme="minorHAnsi"/>
          <w:lang w:val="en-US"/>
        </w:rPr>
        <w:t>Consortium as a Whole</w:t>
      </w:r>
      <w:bookmarkEnd w:id="92"/>
      <w:bookmarkEnd w:id="93"/>
      <w:bookmarkEnd w:id="94"/>
    </w:p>
    <w:p w14:paraId="49895F3A" w14:textId="2E103C42" w:rsidR="00607FBF" w:rsidRPr="00205D5A" w:rsidRDefault="00607FBF" w:rsidP="00607FBF">
      <w:pPr>
        <w:rPr>
          <w:rFonts w:asciiTheme="minorHAnsi" w:hAnsiTheme="minorHAnsi"/>
          <w:spacing w:val="-4"/>
          <w:sz w:val="22"/>
          <w:szCs w:val="22"/>
        </w:rPr>
      </w:pPr>
      <w:r w:rsidRPr="00205D5A">
        <w:rPr>
          <w:rFonts w:asciiTheme="minorHAnsi" w:hAnsiTheme="minorHAnsi"/>
          <w:spacing w:val="-4"/>
          <w:sz w:val="22"/>
          <w:szCs w:val="22"/>
        </w:rPr>
        <w:t xml:space="preserve">The </w:t>
      </w:r>
      <w:r w:rsidR="008263BE" w:rsidRPr="00205D5A">
        <w:rPr>
          <w:rFonts w:asciiTheme="minorHAnsi" w:hAnsiTheme="minorHAnsi"/>
          <w:spacing w:val="-4"/>
          <w:sz w:val="22"/>
          <w:szCs w:val="22"/>
        </w:rPr>
        <w:t>SCP</w:t>
      </w:r>
      <w:r w:rsidRPr="00205D5A">
        <w:rPr>
          <w:rFonts w:asciiTheme="minorHAnsi" w:hAnsiTheme="minorHAnsi"/>
          <w:spacing w:val="-4"/>
          <w:sz w:val="22"/>
          <w:szCs w:val="22"/>
        </w:rPr>
        <w:t xml:space="preserve"> consortium builds on complementarity and full coverage, namely: </w:t>
      </w:r>
    </w:p>
    <w:p w14:paraId="36170C43" w14:textId="5DDE0D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the consortium provides the </w:t>
      </w:r>
      <w:r w:rsidRPr="00205D5A">
        <w:rPr>
          <w:i/>
          <w:spacing w:val="-4"/>
        </w:rPr>
        <w:t>full coverage of expertise and solutions to deliver</w:t>
      </w:r>
      <w:r w:rsidR="008C40F1" w:rsidRPr="00205D5A">
        <w:rPr>
          <w:i/>
          <w:spacing w:val="-4"/>
        </w:rPr>
        <w:t xml:space="preserve"> the</w:t>
      </w:r>
      <w:r w:rsidRPr="00205D5A">
        <w:rPr>
          <w:i/>
          <w:spacing w:val="-4"/>
        </w:rPr>
        <w:t xml:space="preserve"> </w:t>
      </w:r>
      <w:r w:rsidR="008263BE" w:rsidRPr="00205D5A">
        <w:rPr>
          <w:i/>
          <w:spacing w:val="-4"/>
        </w:rPr>
        <w:t>SCP</w:t>
      </w:r>
      <w:r w:rsidR="008C40F1" w:rsidRPr="00205D5A">
        <w:rPr>
          <w:i/>
          <w:spacing w:val="-4"/>
        </w:rPr>
        <w:t xml:space="preserve"> platform and the pilot applications</w:t>
      </w:r>
    </w:p>
    <w:p w14:paraId="2D3E382A" w14:textId="2B85BF36"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each partner brings to the project its specialized and relevant </w:t>
      </w:r>
      <w:r w:rsidRPr="00205D5A">
        <w:rPr>
          <w:i/>
          <w:spacing w:val="-4"/>
        </w:rPr>
        <w:t>prior expertise</w:t>
      </w:r>
      <w:r w:rsidRPr="00205D5A">
        <w:rPr>
          <w:spacing w:val="-4"/>
        </w:rPr>
        <w:t xml:space="preserve"> in order to improve the overall excellence of the consortium, to speed up the execution, and to increase the scope of </w:t>
      </w:r>
      <w:r w:rsidR="008263BE" w:rsidRPr="00205D5A">
        <w:rPr>
          <w:spacing w:val="-4"/>
        </w:rPr>
        <w:t>SCP</w:t>
      </w:r>
    </w:p>
    <w:p w14:paraId="46FD6438" w14:textId="3E2BB6A1"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 xml:space="preserve">for the partners providing a prototype to </w:t>
      </w:r>
      <w:r w:rsidR="005F0277" w:rsidRPr="00205D5A">
        <w:rPr>
          <w:spacing w:val="-4"/>
        </w:rPr>
        <w:t>SCP</w:t>
      </w:r>
      <w:r w:rsidRPr="00205D5A">
        <w:rPr>
          <w:spacing w:val="-4"/>
        </w:rPr>
        <w:t xml:space="preserve">, </w:t>
      </w:r>
      <w:r w:rsidRPr="00205D5A">
        <w:rPr>
          <w:i/>
          <w:spacing w:val="-4"/>
        </w:rPr>
        <w:t>prototypes have been alr</w:t>
      </w:r>
      <w:r w:rsidR="008263BE" w:rsidRPr="00205D5A">
        <w:rPr>
          <w:i/>
          <w:spacing w:val="-4"/>
        </w:rPr>
        <w:t xml:space="preserve">eady evaluated at least at TRL-3 </w:t>
      </w:r>
    </w:p>
    <w:p w14:paraId="078CE6CE" w14:textId="77777777" w:rsidR="00607FBF" w:rsidRPr="00205D5A" w:rsidRDefault="00607FBF" w:rsidP="00E36437">
      <w:pPr>
        <w:pStyle w:val="Aufzhlungszeichen2"/>
        <w:numPr>
          <w:ilvl w:val="0"/>
          <w:numId w:val="20"/>
        </w:numPr>
        <w:spacing w:after="0" w:line="240" w:lineRule="auto"/>
        <w:ind w:right="11"/>
        <w:contextualSpacing w:val="0"/>
        <w:jc w:val="both"/>
        <w:rPr>
          <w:spacing w:val="-4"/>
        </w:rPr>
      </w:pPr>
      <w:r w:rsidRPr="00205D5A">
        <w:rPr>
          <w:spacing w:val="-4"/>
        </w:rPr>
        <w:t>the European dimension is addressed both from the partners’ geographical coverage and at the level of the target societal benefits of reducing the impact of cyber-disruptions, a major European challenge</w:t>
      </w:r>
    </w:p>
    <w:p w14:paraId="437F31C6" w14:textId="77777777" w:rsidR="00607FBF" w:rsidRPr="00205D5A" w:rsidRDefault="00607FBF" w:rsidP="00E36437">
      <w:pPr>
        <w:pStyle w:val="berschrift2"/>
        <w:widowControl w:val="0"/>
        <w:numPr>
          <w:ilvl w:val="1"/>
          <w:numId w:val="17"/>
        </w:numPr>
        <w:spacing w:before="120" w:after="60" w:line="180" w:lineRule="atLeast"/>
        <w:ind w:left="709" w:hanging="709"/>
        <w:jc w:val="left"/>
        <w:rPr>
          <w:rFonts w:asciiTheme="minorHAnsi" w:hAnsiTheme="minorHAnsi"/>
          <w:lang w:val="en-US"/>
        </w:rPr>
      </w:pPr>
      <w:bookmarkStart w:id="95" w:name="_Toc445823634"/>
      <w:bookmarkStart w:id="96" w:name="_Toc465148700"/>
      <w:r w:rsidRPr="00205D5A">
        <w:rPr>
          <w:rFonts w:asciiTheme="minorHAnsi" w:hAnsiTheme="minorHAnsi"/>
          <w:lang w:val="en-US"/>
        </w:rPr>
        <w:t>Resources to be</w:t>
      </w:r>
      <w:r w:rsidRPr="00205D5A">
        <w:rPr>
          <w:rFonts w:asciiTheme="minorHAnsi" w:hAnsiTheme="minorHAnsi"/>
          <w:spacing w:val="-7"/>
          <w:lang w:val="en-US"/>
        </w:rPr>
        <w:t xml:space="preserve"> </w:t>
      </w:r>
      <w:r w:rsidRPr="00205D5A">
        <w:rPr>
          <w:rFonts w:asciiTheme="minorHAnsi" w:hAnsiTheme="minorHAnsi"/>
          <w:lang w:val="en-US"/>
        </w:rPr>
        <w:t>committed</w:t>
      </w:r>
      <w:bookmarkEnd w:id="95"/>
      <w:bookmarkEnd w:id="96"/>
      <w:r w:rsidRPr="00205D5A">
        <w:rPr>
          <w:rFonts w:asciiTheme="minorHAnsi" w:hAnsiTheme="minorHAnsi"/>
          <w:lang w:val="en-US"/>
        </w:rPr>
        <w:t xml:space="preserve"> </w:t>
      </w:r>
    </w:p>
    <w:p w14:paraId="01A54799" w14:textId="34889DC6" w:rsidR="00607FBF" w:rsidRPr="00205D5A" w:rsidRDefault="00607FBF" w:rsidP="00607FBF">
      <w:pPr>
        <w:pStyle w:val="TJust1"/>
        <w:rPr>
          <w:lang w:val="en-US"/>
        </w:rPr>
      </w:pPr>
      <w:r w:rsidRPr="00205D5A">
        <w:rPr>
          <w:lang w:val="en-US"/>
        </w:rPr>
        <w:t xml:space="preserve">Resources are well balanced, with </w:t>
      </w:r>
      <w:r w:rsidR="009D21A2" w:rsidRPr="00205D5A">
        <w:rPr>
          <w:lang w:val="en-US"/>
        </w:rPr>
        <w:t>45</w:t>
      </w:r>
      <w:r w:rsidRPr="00205D5A">
        <w:rPr>
          <w:lang w:val="en-US"/>
        </w:rPr>
        <w:t xml:space="preserve">% of the efforts dedicated to piloting and exploitation (WP4+WP5), and </w:t>
      </w:r>
      <w:r w:rsidR="009D21A2" w:rsidRPr="00205D5A">
        <w:rPr>
          <w:lang w:val="en-US"/>
        </w:rPr>
        <w:t>47</w:t>
      </w:r>
      <w:r w:rsidRPr="00205D5A">
        <w:rPr>
          <w:lang w:val="en-US"/>
        </w:rPr>
        <w:t xml:space="preserve">% to the delivery of the innovative solution (WP2+WP3). </w:t>
      </w:r>
    </w:p>
    <w:p w14:paraId="32EB84FD" w14:textId="77777777" w:rsidR="00AC07C4" w:rsidRPr="00205D5A" w:rsidRDefault="00607FBF" w:rsidP="00607FBF">
      <w:pPr>
        <w:pStyle w:val="TJust1"/>
        <w:rPr>
          <w:lang w:val="en-US"/>
        </w:rPr>
      </w:pPr>
      <w:r w:rsidRPr="00205D5A">
        <w:rPr>
          <w:lang w:val="en-US"/>
        </w:rPr>
        <w:t>Furthermore, task 1.3 in WP1 also contributes to the delivery with its contribution to IPR and licensing schemes</w:t>
      </w:r>
      <w:r w:rsidR="00AC07C4" w:rsidRPr="00205D5A">
        <w:rPr>
          <w:lang w:val="en-US"/>
        </w:rPr>
        <w:t>:</w:t>
      </w:r>
    </w:p>
    <w:tbl>
      <w:tblPr>
        <w:tblW w:w="9096" w:type="dxa"/>
        <w:tblInd w:w="70" w:type="dxa"/>
        <w:tblCellMar>
          <w:left w:w="70" w:type="dxa"/>
          <w:right w:w="70" w:type="dxa"/>
        </w:tblCellMar>
        <w:tblLook w:val="04A0" w:firstRow="1" w:lastRow="0" w:firstColumn="1" w:lastColumn="0" w:noHBand="0" w:noVBand="1"/>
      </w:tblPr>
      <w:tblGrid>
        <w:gridCol w:w="1137"/>
        <w:gridCol w:w="1137"/>
        <w:gridCol w:w="1137"/>
        <w:gridCol w:w="1137"/>
        <w:gridCol w:w="1137"/>
        <w:gridCol w:w="1137"/>
        <w:gridCol w:w="1137"/>
        <w:gridCol w:w="1137"/>
      </w:tblGrid>
      <w:tr w:rsidR="00581BC4" w:rsidRPr="00205D5A" w14:paraId="748CC280"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1F9F"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137" w:type="dxa"/>
            <w:tcBorders>
              <w:top w:val="single" w:sz="4" w:space="0" w:color="auto"/>
              <w:left w:val="nil"/>
              <w:bottom w:val="single" w:sz="4" w:space="0" w:color="auto"/>
              <w:right w:val="nil"/>
            </w:tcBorders>
            <w:shd w:val="clear" w:color="auto" w:fill="auto"/>
            <w:noWrap/>
            <w:vAlign w:val="bottom"/>
            <w:hideMark/>
          </w:tcPr>
          <w:p w14:paraId="3C32FBD7"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WP1</w:t>
            </w:r>
          </w:p>
        </w:tc>
        <w:tc>
          <w:tcPr>
            <w:tcW w:w="1137" w:type="dxa"/>
            <w:tcBorders>
              <w:top w:val="single" w:sz="4" w:space="0" w:color="auto"/>
              <w:left w:val="nil"/>
              <w:bottom w:val="single" w:sz="4" w:space="0" w:color="auto"/>
              <w:right w:val="nil"/>
            </w:tcBorders>
            <w:shd w:val="clear" w:color="auto" w:fill="auto"/>
            <w:noWrap/>
            <w:vAlign w:val="bottom"/>
            <w:hideMark/>
          </w:tcPr>
          <w:p w14:paraId="0AF4423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WP2</w:t>
            </w:r>
          </w:p>
        </w:tc>
        <w:tc>
          <w:tcPr>
            <w:tcW w:w="1137" w:type="dxa"/>
            <w:tcBorders>
              <w:top w:val="single" w:sz="4" w:space="0" w:color="auto"/>
              <w:left w:val="nil"/>
              <w:bottom w:val="single" w:sz="4" w:space="0" w:color="auto"/>
              <w:right w:val="nil"/>
            </w:tcBorders>
            <w:shd w:val="clear" w:color="auto" w:fill="auto"/>
            <w:noWrap/>
            <w:vAlign w:val="bottom"/>
            <w:hideMark/>
          </w:tcPr>
          <w:p w14:paraId="579D3363"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WP3</w:t>
            </w:r>
          </w:p>
        </w:tc>
        <w:tc>
          <w:tcPr>
            <w:tcW w:w="1137" w:type="dxa"/>
            <w:tcBorders>
              <w:top w:val="single" w:sz="4" w:space="0" w:color="auto"/>
              <w:left w:val="nil"/>
              <w:bottom w:val="single" w:sz="4" w:space="0" w:color="auto"/>
              <w:right w:val="nil"/>
            </w:tcBorders>
            <w:shd w:val="clear" w:color="auto" w:fill="auto"/>
            <w:noWrap/>
            <w:vAlign w:val="bottom"/>
            <w:hideMark/>
          </w:tcPr>
          <w:p w14:paraId="44C93D0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WP4</w:t>
            </w:r>
          </w:p>
        </w:tc>
        <w:tc>
          <w:tcPr>
            <w:tcW w:w="1137" w:type="dxa"/>
            <w:tcBorders>
              <w:top w:val="single" w:sz="4" w:space="0" w:color="auto"/>
              <w:left w:val="nil"/>
              <w:bottom w:val="single" w:sz="4" w:space="0" w:color="auto"/>
              <w:right w:val="nil"/>
            </w:tcBorders>
            <w:shd w:val="clear" w:color="auto" w:fill="auto"/>
            <w:noWrap/>
            <w:vAlign w:val="bottom"/>
            <w:hideMark/>
          </w:tcPr>
          <w:p w14:paraId="7736E3C5"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WP5</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0FCCFF8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46743E7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r>
      <w:tr w:rsidR="00581BC4" w:rsidRPr="00205D5A" w14:paraId="2521587D"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570EAAF3"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SIL</w:t>
            </w:r>
          </w:p>
        </w:tc>
        <w:tc>
          <w:tcPr>
            <w:tcW w:w="1137" w:type="dxa"/>
            <w:tcBorders>
              <w:top w:val="nil"/>
              <w:left w:val="nil"/>
              <w:bottom w:val="nil"/>
              <w:right w:val="nil"/>
            </w:tcBorders>
            <w:shd w:val="clear" w:color="auto" w:fill="auto"/>
            <w:noWrap/>
            <w:vAlign w:val="bottom"/>
            <w:hideMark/>
          </w:tcPr>
          <w:p w14:paraId="68C10F4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1732EC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18</w:t>
            </w:r>
          </w:p>
        </w:tc>
        <w:tc>
          <w:tcPr>
            <w:tcW w:w="1137" w:type="dxa"/>
            <w:tcBorders>
              <w:top w:val="nil"/>
              <w:left w:val="nil"/>
              <w:bottom w:val="nil"/>
              <w:right w:val="nil"/>
            </w:tcBorders>
            <w:shd w:val="clear" w:color="auto" w:fill="auto"/>
            <w:noWrap/>
            <w:vAlign w:val="bottom"/>
            <w:hideMark/>
          </w:tcPr>
          <w:p w14:paraId="4AD6F71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60</w:t>
            </w:r>
          </w:p>
        </w:tc>
        <w:tc>
          <w:tcPr>
            <w:tcW w:w="1137" w:type="dxa"/>
            <w:tcBorders>
              <w:top w:val="nil"/>
              <w:left w:val="nil"/>
              <w:bottom w:val="nil"/>
              <w:right w:val="nil"/>
            </w:tcBorders>
            <w:shd w:val="clear" w:color="auto" w:fill="auto"/>
            <w:noWrap/>
            <w:vAlign w:val="bottom"/>
            <w:hideMark/>
          </w:tcPr>
          <w:p w14:paraId="33D202E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40</w:t>
            </w:r>
          </w:p>
        </w:tc>
        <w:tc>
          <w:tcPr>
            <w:tcW w:w="1137" w:type="dxa"/>
            <w:tcBorders>
              <w:top w:val="nil"/>
              <w:left w:val="nil"/>
              <w:bottom w:val="nil"/>
              <w:right w:val="nil"/>
            </w:tcBorders>
            <w:shd w:val="clear" w:color="auto" w:fill="auto"/>
            <w:noWrap/>
            <w:vAlign w:val="bottom"/>
            <w:hideMark/>
          </w:tcPr>
          <w:p w14:paraId="1AC7023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single" w:sz="4" w:space="0" w:color="auto"/>
              <w:bottom w:val="nil"/>
              <w:right w:val="single" w:sz="4" w:space="0" w:color="auto"/>
            </w:tcBorders>
            <w:shd w:val="clear" w:color="000000" w:fill="DDEBF7"/>
            <w:noWrap/>
            <w:vAlign w:val="bottom"/>
            <w:hideMark/>
          </w:tcPr>
          <w:p w14:paraId="5FAC895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168</w:t>
            </w:r>
          </w:p>
        </w:tc>
        <w:tc>
          <w:tcPr>
            <w:tcW w:w="1137" w:type="dxa"/>
            <w:tcBorders>
              <w:top w:val="nil"/>
              <w:left w:val="nil"/>
              <w:bottom w:val="nil"/>
              <w:right w:val="single" w:sz="4" w:space="0" w:color="auto"/>
            </w:tcBorders>
            <w:shd w:val="clear" w:color="000000" w:fill="E7E6E6"/>
            <w:noWrap/>
            <w:vAlign w:val="bottom"/>
            <w:hideMark/>
          </w:tcPr>
          <w:p w14:paraId="791E9404"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581BC4" w:rsidRPr="00205D5A" w14:paraId="51B87E80"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0B4C70C8"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SYNC</w:t>
            </w:r>
          </w:p>
        </w:tc>
        <w:tc>
          <w:tcPr>
            <w:tcW w:w="1137" w:type="dxa"/>
            <w:tcBorders>
              <w:top w:val="nil"/>
              <w:left w:val="nil"/>
              <w:bottom w:val="nil"/>
              <w:right w:val="nil"/>
            </w:tcBorders>
            <w:shd w:val="clear" w:color="auto" w:fill="auto"/>
            <w:noWrap/>
            <w:vAlign w:val="bottom"/>
            <w:hideMark/>
          </w:tcPr>
          <w:p w14:paraId="0E8F531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2B7285A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637EF0CC"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17E8AFBB"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54AA6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288398C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5B89D4E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2091DBEC" w14:textId="77777777" w:rsidTr="00581BC4">
        <w:trPr>
          <w:trHeight w:val="302"/>
        </w:trPr>
        <w:tc>
          <w:tcPr>
            <w:tcW w:w="1137" w:type="dxa"/>
            <w:tcBorders>
              <w:top w:val="nil"/>
              <w:left w:val="single" w:sz="4" w:space="0" w:color="auto"/>
              <w:bottom w:val="nil"/>
              <w:right w:val="single" w:sz="4" w:space="0" w:color="auto"/>
            </w:tcBorders>
            <w:shd w:val="clear" w:color="auto" w:fill="auto"/>
            <w:noWrap/>
            <w:vAlign w:val="bottom"/>
            <w:hideMark/>
          </w:tcPr>
          <w:p w14:paraId="2DD9C845"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EXUS</w:t>
            </w:r>
          </w:p>
        </w:tc>
        <w:tc>
          <w:tcPr>
            <w:tcW w:w="1137" w:type="dxa"/>
            <w:tcBorders>
              <w:top w:val="nil"/>
              <w:left w:val="nil"/>
              <w:bottom w:val="nil"/>
              <w:right w:val="nil"/>
            </w:tcBorders>
            <w:shd w:val="clear" w:color="auto" w:fill="auto"/>
            <w:noWrap/>
            <w:vAlign w:val="bottom"/>
            <w:hideMark/>
          </w:tcPr>
          <w:p w14:paraId="16E4DBC1"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1137" w:type="dxa"/>
            <w:tcBorders>
              <w:top w:val="nil"/>
              <w:left w:val="nil"/>
              <w:bottom w:val="nil"/>
              <w:right w:val="nil"/>
            </w:tcBorders>
            <w:shd w:val="clear" w:color="auto" w:fill="auto"/>
            <w:noWrap/>
            <w:vAlign w:val="bottom"/>
            <w:hideMark/>
          </w:tcPr>
          <w:p w14:paraId="64CF490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w:t>
            </w:r>
          </w:p>
        </w:tc>
        <w:tc>
          <w:tcPr>
            <w:tcW w:w="1137" w:type="dxa"/>
            <w:tcBorders>
              <w:top w:val="nil"/>
              <w:left w:val="nil"/>
              <w:bottom w:val="nil"/>
              <w:right w:val="nil"/>
            </w:tcBorders>
            <w:shd w:val="clear" w:color="auto" w:fill="auto"/>
            <w:noWrap/>
            <w:vAlign w:val="bottom"/>
            <w:hideMark/>
          </w:tcPr>
          <w:p w14:paraId="7F31DAD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30</w:t>
            </w:r>
          </w:p>
        </w:tc>
        <w:tc>
          <w:tcPr>
            <w:tcW w:w="1137" w:type="dxa"/>
            <w:tcBorders>
              <w:top w:val="nil"/>
              <w:left w:val="nil"/>
              <w:bottom w:val="nil"/>
              <w:right w:val="nil"/>
            </w:tcBorders>
            <w:shd w:val="clear" w:color="auto" w:fill="auto"/>
            <w:noWrap/>
            <w:vAlign w:val="bottom"/>
            <w:hideMark/>
          </w:tcPr>
          <w:p w14:paraId="36A69FD6"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nil"/>
              <w:bottom w:val="nil"/>
              <w:right w:val="nil"/>
            </w:tcBorders>
            <w:shd w:val="clear" w:color="auto" w:fill="auto"/>
            <w:noWrap/>
            <w:vAlign w:val="bottom"/>
            <w:hideMark/>
          </w:tcPr>
          <w:p w14:paraId="314EB447"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1137" w:type="dxa"/>
            <w:tcBorders>
              <w:top w:val="nil"/>
              <w:left w:val="single" w:sz="4" w:space="0" w:color="auto"/>
              <w:bottom w:val="nil"/>
              <w:right w:val="single" w:sz="4" w:space="0" w:color="auto"/>
            </w:tcBorders>
            <w:shd w:val="clear" w:color="000000" w:fill="DDEBF7"/>
            <w:noWrap/>
            <w:vAlign w:val="bottom"/>
            <w:hideMark/>
          </w:tcPr>
          <w:p w14:paraId="3366D1F9"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85</w:t>
            </w:r>
          </w:p>
        </w:tc>
        <w:tc>
          <w:tcPr>
            <w:tcW w:w="1137" w:type="dxa"/>
            <w:tcBorders>
              <w:top w:val="nil"/>
              <w:left w:val="nil"/>
              <w:bottom w:val="nil"/>
              <w:right w:val="single" w:sz="4" w:space="0" w:color="auto"/>
            </w:tcBorders>
            <w:shd w:val="clear" w:color="000000" w:fill="E7E6E6"/>
            <w:noWrap/>
            <w:vAlign w:val="bottom"/>
            <w:hideMark/>
          </w:tcPr>
          <w:p w14:paraId="0A9210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581BC4" w:rsidRPr="00205D5A" w14:paraId="3FBEB275" w14:textId="77777777" w:rsidTr="00581BC4">
        <w:trPr>
          <w:trHeight w:val="302"/>
        </w:trPr>
        <w:tc>
          <w:tcPr>
            <w:tcW w:w="11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EB964"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 (PM)</w:t>
            </w:r>
          </w:p>
        </w:tc>
        <w:tc>
          <w:tcPr>
            <w:tcW w:w="1137" w:type="dxa"/>
            <w:tcBorders>
              <w:top w:val="single" w:sz="4" w:space="0" w:color="auto"/>
              <w:left w:val="nil"/>
              <w:bottom w:val="single" w:sz="4" w:space="0" w:color="auto"/>
              <w:right w:val="nil"/>
            </w:tcBorders>
            <w:shd w:val="clear" w:color="000000" w:fill="DDEBF7"/>
            <w:noWrap/>
            <w:vAlign w:val="bottom"/>
            <w:hideMark/>
          </w:tcPr>
          <w:p w14:paraId="480ADDD6"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30</w:t>
            </w:r>
          </w:p>
        </w:tc>
        <w:tc>
          <w:tcPr>
            <w:tcW w:w="1137" w:type="dxa"/>
            <w:tcBorders>
              <w:top w:val="single" w:sz="4" w:space="0" w:color="auto"/>
              <w:left w:val="nil"/>
              <w:bottom w:val="single" w:sz="4" w:space="0" w:color="auto"/>
              <w:right w:val="nil"/>
            </w:tcBorders>
            <w:shd w:val="clear" w:color="000000" w:fill="DDEBF7"/>
            <w:noWrap/>
            <w:vAlign w:val="bottom"/>
            <w:hideMark/>
          </w:tcPr>
          <w:p w14:paraId="63ED308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38</w:t>
            </w:r>
          </w:p>
        </w:tc>
        <w:tc>
          <w:tcPr>
            <w:tcW w:w="1137" w:type="dxa"/>
            <w:tcBorders>
              <w:top w:val="single" w:sz="4" w:space="0" w:color="auto"/>
              <w:left w:val="nil"/>
              <w:bottom w:val="single" w:sz="4" w:space="0" w:color="auto"/>
              <w:right w:val="nil"/>
            </w:tcBorders>
            <w:shd w:val="clear" w:color="000000" w:fill="DDEBF7"/>
            <w:noWrap/>
            <w:vAlign w:val="bottom"/>
            <w:hideMark/>
          </w:tcPr>
          <w:p w14:paraId="1D6BD0C9"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120</w:t>
            </w:r>
          </w:p>
        </w:tc>
        <w:tc>
          <w:tcPr>
            <w:tcW w:w="1137" w:type="dxa"/>
            <w:tcBorders>
              <w:top w:val="single" w:sz="4" w:space="0" w:color="auto"/>
              <w:left w:val="nil"/>
              <w:bottom w:val="single" w:sz="4" w:space="0" w:color="auto"/>
              <w:right w:val="nil"/>
            </w:tcBorders>
            <w:shd w:val="clear" w:color="000000" w:fill="DDEBF7"/>
            <w:noWrap/>
            <w:vAlign w:val="bottom"/>
            <w:hideMark/>
          </w:tcPr>
          <w:p w14:paraId="4C3580C4"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80</w:t>
            </w:r>
          </w:p>
        </w:tc>
        <w:tc>
          <w:tcPr>
            <w:tcW w:w="1137" w:type="dxa"/>
            <w:tcBorders>
              <w:top w:val="single" w:sz="4" w:space="0" w:color="auto"/>
              <w:left w:val="nil"/>
              <w:bottom w:val="single" w:sz="4" w:space="0" w:color="auto"/>
              <w:right w:val="nil"/>
            </w:tcBorders>
            <w:shd w:val="clear" w:color="000000" w:fill="DDEBF7"/>
            <w:noWrap/>
            <w:vAlign w:val="bottom"/>
            <w:hideMark/>
          </w:tcPr>
          <w:p w14:paraId="3B99BF90"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70</w:t>
            </w:r>
          </w:p>
        </w:tc>
        <w:tc>
          <w:tcPr>
            <w:tcW w:w="113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1456C16B" w14:textId="77777777" w:rsidR="009D21A2" w:rsidRPr="00205D5A" w:rsidRDefault="009D21A2">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338</w:t>
            </w:r>
          </w:p>
        </w:tc>
        <w:tc>
          <w:tcPr>
            <w:tcW w:w="1137" w:type="dxa"/>
            <w:tcBorders>
              <w:top w:val="single" w:sz="4" w:space="0" w:color="auto"/>
              <w:left w:val="nil"/>
              <w:bottom w:val="single" w:sz="4" w:space="0" w:color="auto"/>
              <w:right w:val="single" w:sz="4" w:space="0" w:color="auto"/>
            </w:tcBorders>
            <w:shd w:val="clear" w:color="000000" w:fill="E7E6E6"/>
            <w:noWrap/>
            <w:vAlign w:val="bottom"/>
            <w:hideMark/>
          </w:tcPr>
          <w:p w14:paraId="5F46F1FF"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r>
      <w:tr w:rsidR="00581BC4" w:rsidRPr="00205D5A" w14:paraId="4475AE82" w14:textId="77777777" w:rsidTr="00581BC4">
        <w:trPr>
          <w:trHeight w:val="302"/>
        </w:trPr>
        <w:tc>
          <w:tcPr>
            <w:tcW w:w="1137" w:type="dxa"/>
            <w:tcBorders>
              <w:top w:val="nil"/>
              <w:left w:val="single" w:sz="4" w:space="0" w:color="auto"/>
              <w:bottom w:val="single" w:sz="4" w:space="0" w:color="auto"/>
              <w:right w:val="single" w:sz="4" w:space="0" w:color="auto"/>
            </w:tcBorders>
            <w:shd w:val="clear" w:color="000000" w:fill="E7E6E6"/>
            <w:noWrap/>
            <w:vAlign w:val="bottom"/>
            <w:hideMark/>
          </w:tcPr>
          <w:p w14:paraId="11D0FEC9" w14:textId="77777777" w:rsidR="009D21A2" w:rsidRPr="00205D5A" w:rsidRDefault="009D21A2">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w:t>
            </w:r>
          </w:p>
        </w:tc>
        <w:tc>
          <w:tcPr>
            <w:tcW w:w="1137" w:type="dxa"/>
            <w:tcBorders>
              <w:top w:val="nil"/>
              <w:left w:val="nil"/>
              <w:bottom w:val="single" w:sz="4" w:space="0" w:color="auto"/>
              <w:right w:val="nil"/>
            </w:tcBorders>
            <w:shd w:val="clear" w:color="000000" w:fill="E7E6E6"/>
            <w:noWrap/>
            <w:vAlign w:val="bottom"/>
            <w:hideMark/>
          </w:tcPr>
          <w:p w14:paraId="19CB150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9%</w:t>
            </w:r>
          </w:p>
        </w:tc>
        <w:tc>
          <w:tcPr>
            <w:tcW w:w="1137" w:type="dxa"/>
            <w:tcBorders>
              <w:top w:val="nil"/>
              <w:left w:val="nil"/>
              <w:bottom w:val="single" w:sz="4" w:space="0" w:color="auto"/>
              <w:right w:val="nil"/>
            </w:tcBorders>
            <w:shd w:val="clear" w:color="000000" w:fill="E7E6E6"/>
            <w:noWrap/>
            <w:vAlign w:val="bottom"/>
            <w:hideMark/>
          </w:tcPr>
          <w:p w14:paraId="1EF357C3"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11%</w:t>
            </w:r>
          </w:p>
        </w:tc>
        <w:tc>
          <w:tcPr>
            <w:tcW w:w="1137" w:type="dxa"/>
            <w:tcBorders>
              <w:top w:val="nil"/>
              <w:left w:val="nil"/>
              <w:bottom w:val="single" w:sz="4" w:space="0" w:color="auto"/>
              <w:right w:val="nil"/>
            </w:tcBorders>
            <w:shd w:val="clear" w:color="000000" w:fill="E7E6E6"/>
            <w:noWrap/>
            <w:vAlign w:val="bottom"/>
            <w:hideMark/>
          </w:tcPr>
          <w:p w14:paraId="787A849D"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36%</w:t>
            </w:r>
          </w:p>
        </w:tc>
        <w:tc>
          <w:tcPr>
            <w:tcW w:w="1137" w:type="dxa"/>
            <w:tcBorders>
              <w:top w:val="nil"/>
              <w:left w:val="nil"/>
              <w:bottom w:val="single" w:sz="4" w:space="0" w:color="auto"/>
              <w:right w:val="nil"/>
            </w:tcBorders>
            <w:shd w:val="clear" w:color="000000" w:fill="E7E6E6"/>
            <w:noWrap/>
            <w:vAlign w:val="bottom"/>
            <w:hideMark/>
          </w:tcPr>
          <w:p w14:paraId="0F3E84C2"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24%</w:t>
            </w:r>
          </w:p>
        </w:tc>
        <w:tc>
          <w:tcPr>
            <w:tcW w:w="1137" w:type="dxa"/>
            <w:tcBorders>
              <w:top w:val="nil"/>
              <w:left w:val="nil"/>
              <w:bottom w:val="single" w:sz="4" w:space="0" w:color="auto"/>
              <w:right w:val="single" w:sz="4" w:space="0" w:color="auto"/>
            </w:tcBorders>
            <w:shd w:val="clear" w:color="000000" w:fill="E7E6E6"/>
            <w:noWrap/>
            <w:vAlign w:val="bottom"/>
            <w:hideMark/>
          </w:tcPr>
          <w:p w14:paraId="6C77B48E"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21%</w:t>
            </w:r>
          </w:p>
        </w:tc>
        <w:tc>
          <w:tcPr>
            <w:tcW w:w="1137" w:type="dxa"/>
            <w:tcBorders>
              <w:top w:val="nil"/>
              <w:left w:val="nil"/>
              <w:bottom w:val="single" w:sz="4" w:space="0" w:color="auto"/>
              <w:right w:val="single" w:sz="4" w:space="0" w:color="auto"/>
            </w:tcBorders>
            <w:shd w:val="clear" w:color="000000" w:fill="E7E6E6"/>
            <w:noWrap/>
            <w:vAlign w:val="bottom"/>
            <w:hideMark/>
          </w:tcPr>
          <w:p w14:paraId="4756A0A0" w14:textId="77777777" w:rsidR="009D21A2" w:rsidRPr="00205D5A" w:rsidRDefault="009D21A2">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w:t>
            </w:r>
          </w:p>
        </w:tc>
        <w:tc>
          <w:tcPr>
            <w:tcW w:w="1137" w:type="dxa"/>
            <w:tcBorders>
              <w:top w:val="nil"/>
              <w:left w:val="nil"/>
              <w:bottom w:val="nil"/>
              <w:right w:val="nil"/>
            </w:tcBorders>
            <w:shd w:val="clear" w:color="auto" w:fill="auto"/>
            <w:noWrap/>
            <w:vAlign w:val="bottom"/>
            <w:hideMark/>
          </w:tcPr>
          <w:p w14:paraId="615CE979" w14:textId="77777777" w:rsidR="009D21A2" w:rsidRPr="00205D5A" w:rsidRDefault="009D21A2">
            <w:pPr>
              <w:jc w:val="right"/>
              <w:rPr>
                <w:rFonts w:asciiTheme="minorHAnsi" w:eastAsia="Times New Roman" w:hAnsiTheme="minorHAnsi"/>
                <w:color w:val="000000"/>
                <w:sz w:val="22"/>
                <w:szCs w:val="22"/>
              </w:rPr>
            </w:pPr>
          </w:p>
        </w:tc>
      </w:tr>
    </w:tbl>
    <w:p w14:paraId="3CB8787F" w14:textId="09BD0167" w:rsidR="00607FBF" w:rsidRPr="00205D5A" w:rsidRDefault="00607FBF" w:rsidP="00607FBF">
      <w:pPr>
        <w:pStyle w:val="TJust1"/>
        <w:rPr>
          <w:lang w:val="en-US"/>
        </w:rPr>
      </w:pPr>
    </w:p>
    <w:p w14:paraId="74F75D48" w14:textId="77777777" w:rsidR="00232CC0" w:rsidRPr="00205D5A" w:rsidRDefault="00232CC0" w:rsidP="00607FBF">
      <w:pPr>
        <w:pStyle w:val="TJust1"/>
        <w:rPr>
          <w:lang w:val="en-US"/>
        </w:rPr>
      </w:pPr>
    </w:p>
    <w:p w14:paraId="0BF377A8" w14:textId="2230FB90" w:rsidR="00607FBF" w:rsidRPr="00205D5A" w:rsidRDefault="008D4312" w:rsidP="00607FBF">
      <w:pPr>
        <w:pStyle w:val="TJust1"/>
        <w:rPr>
          <w:bCs/>
          <w:lang w:val="en-US"/>
        </w:rPr>
      </w:pPr>
      <w:r w:rsidRPr="00205D5A">
        <w:rPr>
          <w:lang w:val="en-US"/>
        </w:rPr>
        <w:t xml:space="preserve">The </w:t>
      </w:r>
      <w:r w:rsidR="00BD06B5" w:rsidRPr="00205D5A">
        <w:rPr>
          <w:lang w:val="en-US"/>
        </w:rPr>
        <w:t xml:space="preserve">total </w:t>
      </w:r>
      <w:r w:rsidRPr="00205D5A">
        <w:rPr>
          <w:lang w:val="en-US"/>
        </w:rPr>
        <w:t xml:space="preserve">requested EC funding is </w:t>
      </w:r>
      <w:r w:rsidR="00BD06B5" w:rsidRPr="00205D5A">
        <w:rPr>
          <w:b/>
          <w:bCs/>
          <w:lang w:val="en-US"/>
        </w:rPr>
        <w:t xml:space="preserve">€ 2.359.875. </w:t>
      </w:r>
      <w:r w:rsidR="00BD06B5" w:rsidRPr="00205D5A">
        <w:rPr>
          <w:bCs/>
          <w:lang w:val="en-US"/>
        </w:rPr>
        <w:t>The distribution of costs and requested funding amongst the partners are as follows:</w:t>
      </w:r>
    </w:p>
    <w:p w14:paraId="109794B7" w14:textId="77777777" w:rsidR="00BD06B5" w:rsidRPr="00205D5A" w:rsidRDefault="00BD06B5" w:rsidP="00607FBF">
      <w:pPr>
        <w:pStyle w:val="TJust1"/>
        <w:rPr>
          <w:bCs/>
        </w:rPr>
      </w:pPr>
    </w:p>
    <w:p w14:paraId="4C2F76F0" w14:textId="77777777" w:rsidR="00BD06B5" w:rsidRPr="00205D5A" w:rsidRDefault="00BD06B5" w:rsidP="00607FBF">
      <w:pPr>
        <w:pStyle w:val="TJust1"/>
        <w:rPr>
          <w:lang w:val="en-US"/>
        </w:rPr>
      </w:pPr>
    </w:p>
    <w:tbl>
      <w:tblPr>
        <w:tblW w:w="8878" w:type="dxa"/>
        <w:tblInd w:w="70" w:type="dxa"/>
        <w:tblLayout w:type="fixed"/>
        <w:tblCellMar>
          <w:left w:w="70" w:type="dxa"/>
          <w:right w:w="70" w:type="dxa"/>
        </w:tblCellMar>
        <w:tblLook w:val="04A0" w:firstRow="1" w:lastRow="0" w:firstColumn="1" w:lastColumn="0" w:noHBand="0" w:noVBand="1"/>
      </w:tblPr>
      <w:tblGrid>
        <w:gridCol w:w="1640"/>
        <w:gridCol w:w="1760"/>
        <w:gridCol w:w="1136"/>
        <w:gridCol w:w="3119"/>
        <w:gridCol w:w="1223"/>
      </w:tblGrid>
      <w:tr w:rsidR="00BD06B5" w:rsidRPr="00205D5A" w14:paraId="12D86FD2" w14:textId="77777777" w:rsidTr="00BD06B5">
        <w:trPr>
          <w:trHeight w:val="344"/>
        </w:trPr>
        <w:tc>
          <w:tcPr>
            <w:tcW w:w="1640" w:type="dxa"/>
            <w:tcBorders>
              <w:top w:val="nil"/>
              <w:left w:val="nil"/>
              <w:bottom w:val="nil"/>
              <w:right w:val="nil"/>
            </w:tcBorders>
            <w:shd w:val="clear" w:color="auto" w:fill="auto"/>
            <w:noWrap/>
            <w:vAlign w:val="bottom"/>
            <w:hideMark/>
          </w:tcPr>
          <w:p w14:paraId="04AFFE09"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Partner</w:t>
            </w:r>
          </w:p>
        </w:tc>
        <w:tc>
          <w:tcPr>
            <w:tcW w:w="1760" w:type="dxa"/>
            <w:tcBorders>
              <w:top w:val="nil"/>
              <w:left w:val="nil"/>
              <w:bottom w:val="nil"/>
              <w:right w:val="nil"/>
            </w:tcBorders>
            <w:shd w:val="clear" w:color="000000" w:fill="70AD47"/>
            <w:noWrap/>
            <w:vAlign w:val="bottom"/>
            <w:hideMark/>
          </w:tcPr>
          <w:p w14:paraId="6EB1467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c>
          <w:tcPr>
            <w:tcW w:w="4255" w:type="dxa"/>
            <w:gridSpan w:val="2"/>
            <w:tcBorders>
              <w:top w:val="nil"/>
              <w:left w:val="nil"/>
              <w:bottom w:val="nil"/>
              <w:right w:val="nil"/>
            </w:tcBorders>
            <w:shd w:val="clear" w:color="000000" w:fill="70AD47"/>
            <w:noWrap/>
            <w:vAlign w:val="bottom"/>
            <w:hideMark/>
          </w:tcPr>
          <w:p w14:paraId="21E8D04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Financial Information</w:t>
            </w:r>
          </w:p>
        </w:tc>
        <w:tc>
          <w:tcPr>
            <w:tcW w:w="1223" w:type="dxa"/>
            <w:tcBorders>
              <w:top w:val="nil"/>
              <w:left w:val="nil"/>
              <w:bottom w:val="nil"/>
              <w:right w:val="nil"/>
            </w:tcBorders>
            <w:shd w:val="clear" w:color="000000" w:fill="70AD47"/>
            <w:noWrap/>
            <w:vAlign w:val="bottom"/>
            <w:hideMark/>
          </w:tcPr>
          <w:p w14:paraId="7B8AB1EB"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BD06B5" w:rsidRPr="00205D5A" w14:paraId="44AD6F85" w14:textId="77777777" w:rsidTr="00BD06B5">
        <w:trPr>
          <w:trHeight w:val="320"/>
        </w:trPr>
        <w:tc>
          <w:tcPr>
            <w:tcW w:w="1640" w:type="dxa"/>
            <w:tcBorders>
              <w:top w:val="nil"/>
              <w:left w:val="nil"/>
              <w:bottom w:val="nil"/>
              <w:right w:val="nil"/>
            </w:tcBorders>
            <w:shd w:val="clear" w:color="auto" w:fill="auto"/>
            <w:noWrap/>
            <w:vAlign w:val="bottom"/>
            <w:hideMark/>
          </w:tcPr>
          <w:p w14:paraId="1446910D" w14:textId="77777777" w:rsidR="00BD06B5" w:rsidRPr="00205D5A" w:rsidRDefault="00BD06B5">
            <w:pPr>
              <w:rPr>
                <w:rFonts w:asciiTheme="minorHAnsi" w:eastAsia="Times New Roman" w:hAnsiTheme="minorHAnsi"/>
                <w:color w:val="000000"/>
                <w:sz w:val="22"/>
                <w:szCs w:val="22"/>
              </w:rPr>
            </w:pPr>
          </w:p>
        </w:tc>
        <w:tc>
          <w:tcPr>
            <w:tcW w:w="1760" w:type="dxa"/>
            <w:tcBorders>
              <w:top w:val="nil"/>
              <w:left w:val="nil"/>
              <w:bottom w:val="nil"/>
              <w:right w:val="nil"/>
            </w:tcBorders>
            <w:shd w:val="clear" w:color="000000" w:fill="FFC000"/>
            <w:noWrap/>
            <w:vAlign w:val="bottom"/>
            <w:hideMark/>
          </w:tcPr>
          <w:p w14:paraId="72375751"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Cost</w:t>
            </w:r>
          </w:p>
        </w:tc>
        <w:tc>
          <w:tcPr>
            <w:tcW w:w="1136" w:type="dxa"/>
            <w:tcBorders>
              <w:top w:val="nil"/>
              <w:left w:val="nil"/>
              <w:bottom w:val="nil"/>
              <w:right w:val="single" w:sz="4" w:space="0" w:color="auto"/>
            </w:tcBorders>
            <w:shd w:val="clear" w:color="000000" w:fill="FFC000"/>
            <w:noWrap/>
            <w:vAlign w:val="bottom"/>
            <w:hideMark/>
          </w:tcPr>
          <w:p w14:paraId="501DB616"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c>
          <w:tcPr>
            <w:tcW w:w="3119" w:type="dxa"/>
            <w:tcBorders>
              <w:top w:val="nil"/>
              <w:left w:val="nil"/>
              <w:bottom w:val="nil"/>
              <w:right w:val="nil"/>
            </w:tcBorders>
            <w:shd w:val="clear" w:color="000000" w:fill="D0CECE"/>
            <w:noWrap/>
            <w:vAlign w:val="bottom"/>
            <w:hideMark/>
          </w:tcPr>
          <w:p w14:paraId="1EDF46FB"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Funding</w:t>
            </w:r>
          </w:p>
        </w:tc>
        <w:tc>
          <w:tcPr>
            <w:tcW w:w="1223" w:type="dxa"/>
            <w:tcBorders>
              <w:top w:val="nil"/>
              <w:left w:val="nil"/>
              <w:bottom w:val="nil"/>
              <w:right w:val="nil"/>
            </w:tcBorders>
            <w:shd w:val="clear" w:color="000000" w:fill="D0CECE"/>
            <w:noWrap/>
            <w:vAlign w:val="bottom"/>
            <w:hideMark/>
          </w:tcPr>
          <w:p w14:paraId="76B2CE9E"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w:t>
            </w:r>
          </w:p>
        </w:tc>
      </w:tr>
      <w:tr w:rsidR="00BD06B5" w:rsidRPr="00205D5A" w14:paraId="61611BCB" w14:textId="77777777" w:rsidTr="00BD06B5">
        <w:trPr>
          <w:trHeight w:val="320"/>
        </w:trPr>
        <w:tc>
          <w:tcPr>
            <w:tcW w:w="1640" w:type="dxa"/>
            <w:tcBorders>
              <w:top w:val="nil"/>
              <w:left w:val="nil"/>
              <w:bottom w:val="nil"/>
              <w:right w:val="nil"/>
            </w:tcBorders>
            <w:shd w:val="clear" w:color="auto" w:fill="auto"/>
            <w:noWrap/>
            <w:vAlign w:val="bottom"/>
            <w:hideMark/>
          </w:tcPr>
          <w:p w14:paraId="4C9C1F5A"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1760" w:type="dxa"/>
            <w:tcBorders>
              <w:top w:val="nil"/>
              <w:left w:val="nil"/>
              <w:bottom w:val="nil"/>
              <w:right w:val="nil"/>
            </w:tcBorders>
            <w:shd w:val="clear" w:color="000000" w:fill="FFF2CC"/>
            <w:noWrap/>
            <w:vAlign w:val="bottom"/>
            <w:hideMark/>
          </w:tcPr>
          <w:p w14:paraId="1C6B97F7"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€ 1.678.750,00</w:t>
            </w:r>
          </w:p>
        </w:tc>
        <w:tc>
          <w:tcPr>
            <w:tcW w:w="1136" w:type="dxa"/>
            <w:tcBorders>
              <w:top w:val="nil"/>
              <w:left w:val="nil"/>
              <w:bottom w:val="nil"/>
              <w:right w:val="single" w:sz="4" w:space="0" w:color="auto"/>
            </w:tcBorders>
            <w:shd w:val="clear" w:color="000000" w:fill="FFF2CC"/>
            <w:noWrap/>
            <w:vAlign w:val="bottom"/>
            <w:hideMark/>
          </w:tcPr>
          <w:p w14:paraId="66B19128"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c>
          <w:tcPr>
            <w:tcW w:w="3119" w:type="dxa"/>
            <w:tcBorders>
              <w:top w:val="nil"/>
              <w:left w:val="nil"/>
              <w:bottom w:val="nil"/>
              <w:right w:val="nil"/>
            </w:tcBorders>
            <w:shd w:val="clear" w:color="000000" w:fill="E7E6E6"/>
            <w:noWrap/>
            <w:vAlign w:val="bottom"/>
            <w:hideMark/>
          </w:tcPr>
          <w:p w14:paraId="451A8EBC"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€ 1.175.125,00</w:t>
            </w:r>
          </w:p>
        </w:tc>
        <w:tc>
          <w:tcPr>
            <w:tcW w:w="1223" w:type="dxa"/>
            <w:tcBorders>
              <w:top w:val="nil"/>
              <w:left w:val="nil"/>
              <w:bottom w:val="nil"/>
              <w:right w:val="nil"/>
            </w:tcBorders>
            <w:shd w:val="clear" w:color="000000" w:fill="E7E6E6"/>
            <w:noWrap/>
            <w:vAlign w:val="bottom"/>
            <w:hideMark/>
          </w:tcPr>
          <w:p w14:paraId="26E2AF0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w:t>
            </w:r>
          </w:p>
        </w:tc>
      </w:tr>
      <w:tr w:rsidR="00BD06B5" w:rsidRPr="00205D5A" w14:paraId="08A9C1A5" w14:textId="77777777" w:rsidTr="00BD06B5">
        <w:trPr>
          <w:trHeight w:val="320"/>
        </w:trPr>
        <w:tc>
          <w:tcPr>
            <w:tcW w:w="1640" w:type="dxa"/>
            <w:tcBorders>
              <w:top w:val="nil"/>
              <w:left w:val="nil"/>
              <w:bottom w:val="nil"/>
              <w:right w:val="nil"/>
            </w:tcBorders>
            <w:shd w:val="clear" w:color="auto" w:fill="auto"/>
            <w:noWrap/>
            <w:vAlign w:val="bottom"/>
            <w:hideMark/>
          </w:tcPr>
          <w:p w14:paraId="657437CD"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1760" w:type="dxa"/>
            <w:tcBorders>
              <w:top w:val="nil"/>
              <w:left w:val="nil"/>
              <w:bottom w:val="nil"/>
              <w:right w:val="nil"/>
            </w:tcBorders>
            <w:shd w:val="clear" w:color="000000" w:fill="FFF2CC"/>
            <w:noWrap/>
            <w:vAlign w:val="bottom"/>
            <w:hideMark/>
          </w:tcPr>
          <w:p w14:paraId="368D936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705BDD42"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0F4411D5"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416CDEB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EB3B3FE" w14:textId="77777777" w:rsidTr="00BD06B5">
        <w:trPr>
          <w:trHeight w:val="320"/>
        </w:trPr>
        <w:tc>
          <w:tcPr>
            <w:tcW w:w="1640" w:type="dxa"/>
            <w:tcBorders>
              <w:top w:val="nil"/>
              <w:left w:val="nil"/>
              <w:bottom w:val="nil"/>
              <w:right w:val="nil"/>
            </w:tcBorders>
            <w:shd w:val="clear" w:color="auto" w:fill="auto"/>
            <w:noWrap/>
            <w:vAlign w:val="bottom"/>
            <w:hideMark/>
          </w:tcPr>
          <w:p w14:paraId="73768744"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1760" w:type="dxa"/>
            <w:tcBorders>
              <w:top w:val="nil"/>
              <w:left w:val="nil"/>
              <w:bottom w:val="nil"/>
              <w:right w:val="nil"/>
            </w:tcBorders>
            <w:shd w:val="clear" w:color="000000" w:fill="FFF2CC"/>
            <w:noWrap/>
            <w:vAlign w:val="bottom"/>
            <w:hideMark/>
          </w:tcPr>
          <w:p w14:paraId="253041F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€ 846.250,00</w:t>
            </w:r>
          </w:p>
        </w:tc>
        <w:tc>
          <w:tcPr>
            <w:tcW w:w="1136" w:type="dxa"/>
            <w:tcBorders>
              <w:top w:val="nil"/>
              <w:left w:val="nil"/>
              <w:bottom w:val="nil"/>
              <w:right w:val="single" w:sz="4" w:space="0" w:color="auto"/>
            </w:tcBorders>
            <w:shd w:val="clear" w:color="000000" w:fill="FFF2CC"/>
            <w:noWrap/>
            <w:vAlign w:val="bottom"/>
            <w:hideMark/>
          </w:tcPr>
          <w:p w14:paraId="475FDA7A"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c>
          <w:tcPr>
            <w:tcW w:w="3119" w:type="dxa"/>
            <w:tcBorders>
              <w:top w:val="nil"/>
              <w:left w:val="nil"/>
              <w:bottom w:val="nil"/>
              <w:right w:val="nil"/>
            </w:tcBorders>
            <w:shd w:val="clear" w:color="000000" w:fill="E7E6E6"/>
            <w:noWrap/>
            <w:vAlign w:val="bottom"/>
            <w:hideMark/>
          </w:tcPr>
          <w:p w14:paraId="434D5F2D"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€ 592.375,00</w:t>
            </w:r>
          </w:p>
        </w:tc>
        <w:tc>
          <w:tcPr>
            <w:tcW w:w="1223" w:type="dxa"/>
            <w:tcBorders>
              <w:top w:val="nil"/>
              <w:left w:val="nil"/>
              <w:bottom w:val="nil"/>
              <w:right w:val="nil"/>
            </w:tcBorders>
            <w:shd w:val="clear" w:color="000000" w:fill="E7E6E6"/>
            <w:noWrap/>
            <w:vAlign w:val="bottom"/>
            <w:hideMark/>
          </w:tcPr>
          <w:p w14:paraId="0A49078F" w14:textId="77777777" w:rsidR="00BD06B5" w:rsidRPr="00205D5A" w:rsidRDefault="00BD06B5">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25%</w:t>
            </w:r>
          </w:p>
        </w:tc>
      </w:tr>
      <w:tr w:rsidR="00BD06B5" w:rsidRPr="00205D5A" w14:paraId="258EA862" w14:textId="77777777" w:rsidTr="00BD06B5">
        <w:trPr>
          <w:trHeight w:val="320"/>
        </w:trPr>
        <w:tc>
          <w:tcPr>
            <w:tcW w:w="1640" w:type="dxa"/>
            <w:tcBorders>
              <w:top w:val="single" w:sz="4" w:space="0" w:color="auto"/>
              <w:left w:val="nil"/>
              <w:bottom w:val="nil"/>
              <w:right w:val="nil"/>
            </w:tcBorders>
            <w:shd w:val="clear" w:color="auto" w:fill="auto"/>
            <w:noWrap/>
            <w:vAlign w:val="bottom"/>
            <w:hideMark/>
          </w:tcPr>
          <w:p w14:paraId="3F0CF635"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Total</w:t>
            </w:r>
          </w:p>
        </w:tc>
        <w:tc>
          <w:tcPr>
            <w:tcW w:w="1760" w:type="dxa"/>
            <w:tcBorders>
              <w:top w:val="single" w:sz="4" w:space="0" w:color="auto"/>
              <w:left w:val="nil"/>
              <w:bottom w:val="nil"/>
              <w:right w:val="nil"/>
            </w:tcBorders>
            <w:shd w:val="clear" w:color="000000" w:fill="FFF2CC"/>
            <w:noWrap/>
            <w:vAlign w:val="bottom"/>
            <w:hideMark/>
          </w:tcPr>
          <w:p w14:paraId="6F4E2E69"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€ 3.371.250,00</w:t>
            </w:r>
          </w:p>
        </w:tc>
        <w:tc>
          <w:tcPr>
            <w:tcW w:w="1136" w:type="dxa"/>
            <w:tcBorders>
              <w:top w:val="single" w:sz="4" w:space="0" w:color="auto"/>
              <w:left w:val="nil"/>
              <w:bottom w:val="nil"/>
              <w:right w:val="single" w:sz="4" w:space="0" w:color="auto"/>
            </w:tcBorders>
            <w:shd w:val="clear" w:color="000000" w:fill="FFF2CC"/>
            <w:noWrap/>
            <w:vAlign w:val="bottom"/>
            <w:hideMark/>
          </w:tcPr>
          <w:p w14:paraId="25576636" w14:textId="77777777" w:rsidR="00BD06B5" w:rsidRPr="00205D5A" w:rsidRDefault="00BD06B5">
            <w:pPr>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w:t>
            </w:r>
          </w:p>
        </w:tc>
        <w:tc>
          <w:tcPr>
            <w:tcW w:w="3119" w:type="dxa"/>
            <w:tcBorders>
              <w:top w:val="single" w:sz="4" w:space="0" w:color="auto"/>
              <w:left w:val="nil"/>
              <w:bottom w:val="nil"/>
              <w:right w:val="nil"/>
            </w:tcBorders>
            <w:shd w:val="clear" w:color="000000" w:fill="E7E6E6"/>
            <w:noWrap/>
            <w:vAlign w:val="bottom"/>
            <w:hideMark/>
          </w:tcPr>
          <w:p w14:paraId="24F8E708" w14:textId="77777777" w:rsidR="00BD06B5" w:rsidRPr="00205D5A" w:rsidRDefault="00BD06B5">
            <w:pPr>
              <w:jc w:val="right"/>
              <w:rPr>
                <w:rFonts w:asciiTheme="minorHAnsi" w:eastAsia="Times New Roman" w:hAnsiTheme="minorHAnsi"/>
                <w:b/>
                <w:bCs/>
                <w:color w:val="000000"/>
                <w:sz w:val="22"/>
                <w:szCs w:val="22"/>
              </w:rPr>
            </w:pPr>
            <w:r w:rsidRPr="00205D5A">
              <w:rPr>
                <w:rFonts w:asciiTheme="minorHAnsi" w:eastAsia="Times New Roman" w:hAnsiTheme="minorHAnsi"/>
                <w:b/>
                <w:bCs/>
                <w:color w:val="000000"/>
                <w:sz w:val="22"/>
                <w:szCs w:val="22"/>
              </w:rPr>
              <w:t>€ 2.359.875,00</w:t>
            </w:r>
          </w:p>
        </w:tc>
        <w:tc>
          <w:tcPr>
            <w:tcW w:w="1223" w:type="dxa"/>
            <w:tcBorders>
              <w:top w:val="single" w:sz="4" w:space="0" w:color="auto"/>
              <w:left w:val="nil"/>
              <w:bottom w:val="nil"/>
              <w:right w:val="nil"/>
            </w:tcBorders>
            <w:shd w:val="clear" w:color="000000" w:fill="E7E6E6"/>
            <w:noWrap/>
            <w:vAlign w:val="bottom"/>
            <w:hideMark/>
          </w:tcPr>
          <w:p w14:paraId="7BC3E755" w14:textId="77777777" w:rsidR="00BD06B5" w:rsidRPr="00205D5A" w:rsidRDefault="00BD06B5">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bl>
    <w:p w14:paraId="3DB98D62" w14:textId="77777777" w:rsidR="008D4312" w:rsidRPr="00205D5A" w:rsidRDefault="008D4312" w:rsidP="00607FBF">
      <w:pPr>
        <w:pStyle w:val="TJust1"/>
        <w:rPr>
          <w:lang w:val="en-US"/>
        </w:rPr>
      </w:pPr>
    </w:p>
    <w:p w14:paraId="16422CF8" w14:textId="4488588A" w:rsidR="00607FBF" w:rsidRPr="00205D5A" w:rsidRDefault="00607FBF" w:rsidP="00607FBF">
      <w:pPr>
        <w:pStyle w:val="TJust1"/>
        <w:rPr>
          <w:lang w:val="en-US"/>
        </w:rPr>
      </w:pPr>
    </w:p>
    <w:p w14:paraId="03C3DDC5" w14:textId="77777777" w:rsidR="00607FBF" w:rsidRPr="00205D5A" w:rsidRDefault="00607FBF" w:rsidP="00607FBF">
      <w:pPr>
        <w:pStyle w:val="TJust1"/>
        <w:rPr>
          <w:lang w:val="en-US"/>
        </w:rPr>
      </w:pPr>
    </w:p>
    <w:p w14:paraId="4F0216CE" w14:textId="52154248" w:rsidR="00607FBF" w:rsidRPr="00205D5A" w:rsidRDefault="00607FBF" w:rsidP="00607FBF">
      <w:pPr>
        <w:pStyle w:val="TJust1"/>
        <w:rPr>
          <w:lang w:val="en-US"/>
        </w:rPr>
      </w:pPr>
      <w:r w:rsidRPr="00205D5A">
        <w:rPr>
          <w:lang w:val="en-US"/>
        </w:rPr>
        <w:t xml:space="preserve">Three partners have “other costs” </w:t>
      </w:r>
      <w:r w:rsidR="00BD06B5" w:rsidRPr="00205D5A">
        <w:rPr>
          <w:lang w:val="en-US"/>
        </w:rPr>
        <w:t>in total of €330.000 which is less than 10%</w:t>
      </w:r>
      <w:r w:rsidRPr="00205D5A">
        <w:rPr>
          <w:lang w:val="en-US"/>
        </w:rPr>
        <w:t xml:space="preserve"> </w:t>
      </w:r>
      <w:r w:rsidR="00BD06B5" w:rsidRPr="00205D5A">
        <w:rPr>
          <w:lang w:val="en-US"/>
        </w:rPr>
        <w:t>of the total costs</w:t>
      </w:r>
      <w:r w:rsidR="008263BE" w:rsidRPr="00205D5A">
        <w:rPr>
          <w:lang w:val="en-US"/>
        </w:rPr>
        <w:t>:</w:t>
      </w:r>
    </w:p>
    <w:p w14:paraId="39CBB3C0" w14:textId="77777777" w:rsidR="008263BE" w:rsidRPr="00205D5A" w:rsidRDefault="008263BE" w:rsidP="00607FBF">
      <w:pPr>
        <w:pStyle w:val="TJust1"/>
        <w:rPr>
          <w:lang w:val="en-US"/>
        </w:rPr>
      </w:pPr>
    </w:p>
    <w:tbl>
      <w:tblPr>
        <w:tblW w:w="8748" w:type="dxa"/>
        <w:tblInd w:w="70" w:type="dxa"/>
        <w:tblCellMar>
          <w:left w:w="70" w:type="dxa"/>
          <w:right w:w="70" w:type="dxa"/>
        </w:tblCellMar>
        <w:tblLook w:val="04A0" w:firstRow="1" w:lastRow="0" w:firstColumn="1" w:lastColumn="0" w:noHBand="0" w:noVBand="1"/>
      </w:tblPr>
      <w:tblGrid>
        <w:gridCol w:w="2786"/>
        <w:gridCol w:w="936"/>
        <w:gridCol w:w="936"/>
        <w:gridCol w:w="936"/>
        <w:gridCol w:w="3154"/>
      </w:tblGrid>
      <w:tr w:rsidR="00A52022" w:rsidRPr="00205D5A" w14:paraId="501B5B68"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100F706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Total amount other costs</w:t>
            </w:r>
          </w:p>
        </w:tc>
        <w:tc>
          <w:tcPr>
            <w:tcW w:w="936" w:type="dxa"/>
            <w:tcBorders>
              <w:top w:val="nil"/>
              <w:left w:val="nil"/>
              <w:bottom w:val="single" w:sz="4" w:space="0" w:color="auto"/>
              <w:right w:val="nil"/>
            </w:tcBorders>
            <w:shd w:val="clear" w:color="auto" w:fill="auto"/>
            <w:noWrap/>
            <w:vAlign w:val="bottom"/>
            <w:hideMark/>
          </w:tcPr>
          <w:p w14:paraId="3B57F48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167000</w:t>
            </w:r>
          </w:p>
        </w:tc>
        <w:tc>
          <w:tcPr>
            <w:tcW w:w="936" w:type="dxa"/>
            <w:tcBorders>
              <w:top w:val="nil"/>
              <w:left w:val="nil"/>
              <w:bottom w:val="single" w:sz="4" w:space="0" w:color="auto"/>
              <w:right w:val="nil"/>
            </w:tcBorders>
            <w:shd w:val="clear" w:color="auto" w:fill="auto"/>
            <w:noWrap/>
            <w:vAlign w:val="bottom"/>
            <w:hideMark/>
          </w:tcPr>
          <w:p w14:paraId="384D12C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936" w:type="dxa"/>
            <w:tcBorders>
              <w:top w:val="nil"/>
              <w:left w:val="nil"/>
              <w:bottom w:val="single" w:sz="4" w:space="0" w:color="auto"/>
              <w:right w:val="nil"/>
            </w:tcBorders>
            <w:shd w:val="clear" w:color="auto" w:fill="auto"/>
            <w:noWrap/>
            <w:vAlign w:val="bottom"/>
            <w:hideMark/>
          </w:tcPr>
          <w:p w14:paraId="7FD6EC9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82000</w:t>
            </w:r>
          </w:p>
        </w:tc>
        <w:tc>
          <w:tcPr>
            <w:tcW w:w="3154" w:type="dxa"/>
            <w:tcBorders>
              <w:top w:val="nil"/>
              <w:left w:val="nil"/>
              <w:bottom w:val="single" w:sz="4" w:space="0" w:color="auto"/>
              <w:right w:val="nil"/>
            </w:tcBorders>
            <w:shd w:val="clear" w:color="auto" w:fill="auto"/>
            <w:noWrap/>
            <w:vAlign w:val="bottom"/>
            <w:hideMark/>
          </w:tcPr>
          <w:p w14:paraId="733EED1D"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w:t>
            </w:r>
          </w:p>
        </w:tc>
      </w:tr>
      <w:tr w:rsidR="00A52022" w:rsidRPr="00205D5A" w14:paraId="005A4896" w14:textId="77777777" w:rsidTr="00A52022">
        <w:trPr>
          <w:trHeight w:val="303"/>
        </w:trPr>
        <w:tc>
          <w:tcPr>
            <w:tcW w:w="2786" w:type="dxa"/>
            <w:tcBorders>
              <w:top w:val="nil"/>
              <w:left w:val="nil"/>
              <w:bottom w:val="single" w:sz="4" w:space="0" w:color="auto"/>
              <w:right w:val="nil"/>
            </w:tcBorders>
            <w:shd w:val="clear" w:color="000000" w:fill="DDEBF7"/>
            <w:noWrap/>
            <w:vAlign w:val="bottom"/>
            <w:hideMark/>
          </w:tcPr>
          <w:p w14:paraId="448E97F2"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Description</w:t>
            </w:r>
          </w:p>
        </w:tc>
        <w:tc>
          <w:tcPr>
            <w:tcW w:w="936" w:type="dxa"/>
            <w:tcBorders>
              <w:top w:val="nil"/>
              <w:left w:val="nil"/>
              <w:bottom w:val="single" w:sz="4" w:space="0" w:color="auto"/>
              <w:right w:val="nil"/>
            </w:tcBorders>
            <w:shd w:val="clear" w:color="000000" w:fill="DDEBF7"/>
            <w:noWrap/>
            <w:vAlign w:val="bottom"/>
            <w:hideMark/>
          </w:tcPr>
          <w:p w14:paraId="2D67FFB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SIL</w:t>
            </w:r>
          </w:p>
        </w:tc>
        <w:tc>
          <w:tcPr>
            <w:tcW w:w="936" w:type="dxa"/>
            <w:tcBorders>
              <w:top w:val="nil"/>
              <w:left w:val="nil"/>
              <w:bottom w:val="single" w:sz="4" w:space="0" w:color="auto"/>
              <w:right w:val="nil"/>
            </w:tcBorders>
            <w:shd w:val="clear" w:color="000000" w:fill="DDEBF7"/>
            <w:noWrap/>
            <w:vAlign w:val="bottom"/>
            <w:hideMark/>
          </w:tcPr>
          <w:p w14:paraId="09CA29C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SYNC</w:t>
            </w:r>
          </w:p>
        </w:tc>
        <w:tc>
          <w:tcPr>
            <w:tcW w:w="936" w:type="dxa"/>
            <w:tcBorders>
              <w:top w:val="nil"/>
              <w:left w:val="nil"/>
              <w:bottom w:val="single" w:sz="4" w:space="0" w:color="auto"/>
              <w:right w:val="nil"/>
            </w:tcBorders>
            <w:shd w:val="clear" w:color="000000" w:fill="DDEBF7"/>
            <w:noWrap/>
            <w:vAlign w:val="bottom"/>
            <w:hideMark/>
          </w:tcPr>
          <w:p w14:paraId="2BB0D13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EXUS</w:t>
            </w:r>
          </w:p>
        </w:tc>
        <w:tc>
          <w:tcPr>
            <w:tcW w:w="3154" w:type="dxa"/>
            <w:tcBorders>
              <w:top w:val="nil"/>
              <w:left w:val="nil"/>
              <w:bottom w:val="single" w:sz="4" w:space="0" w:color="auto"/>
              <w:right w:val="nil"/>
            </w:tcBorders>
            <w:shd w:val="clear" w:color="000000" w:fill="DDEBF7"/>
            <w:noWrap/>
            <w:vAlign w:val="bottom"/>
            <w:hideMark/>
          </w:tcPr>
          <w:p w14:paraId="3958023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Details in part B</w:t>
            </w:r>
          </w:p>
        </w:tc>
      </w:tr>
      <w:tr w:rsidR="00A52022" w:rsidRPr="00205D5A" w14:paraId="0DE30194" w14:textId="77777777" w:rsidTr="00A52022">
        <w:trPr>
          <w:trHeight w:val="303"/>
        </w:trPr>
        <w:tc>
          <w:tcPr>
            <w:tcW w:w="2786" w:type="dxa"/>
            <w:tcBorders>
              <w:top w:val="nil"/>
              <w:left w:val="nil"/>
              <w:bottom w:val="nil"/>
              <w:right w:val="nil"/>
            </w:tcBorders>
            <w:shd w:val="clear" w:color="auto" w:fill="auto"/>
            <w:noWrap/>
            <w:vAlign w:val="bottom"/>
            <w:hideMark/>
          </w:tcPr>
          <w:p w14:paraId="229F49FB"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Audit costs (€)</w:t>
            </w:r>
          </w:p>
        </w:tc>
        <w:tc>
          <w:tcPr>
            <w:tcW w:w="936" w:type="dxa"/>
            <w:tcBorders>
              <w:top w:val="nil"/>
              <w:left w:val="nil"/>
              <w:bottom w:val="nil"/>
              <w:right w:val="nil"/>
            </w:tcBorders>
            <w:shd w:val="clear" w:color="auto" w:fill="auto"/>
            <w:noWrap/>
            <w:vAlign w:val="bottom"/>
            <w:hideMark/>
          </w:tcPr>
          <w:p w14:paraId="53E5F17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376D0479"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936" w:type="dxa"/>
            <w:tcBorders>
              <w:top w:val="nil"/>
              <w:left w:val="nil"/>
              <w:bottom w:val="nil"/>
              <w:right w:val="nil"/>
            </w:tcBorders>
            <w:shd w:val="clear" w:color="auto" w:fill="auto"/>
            <w:noWrap/>
            <w:vAlign w:val="bottom"/>
            <w:hideMark/>
          </w:tcPr>
          <w:p w14:paraId="6C51702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7000</w:t>
            </w:r>
          </w:p>
        </w:tc>
        <w:tc>
          <w:tcPr>
            <w:tcW w:w="3154" w:type="dxa"/>
            <w:tcBorders>
              <w:top w:val="nil"/>
              <w:left w:val="nil"/>
              <w:bottom w:val="nil"/>
              <w:right w:val="nil"/>
            </w:tcBorders>
            <w:shd w:val="clear" w:color="auto" w:fill="auto"/>
            <w:noWrap/>
            <w:vAlign w:val="bottom"/>
            <w:hideMark/>
          </w:tcPr>
          <w:p w14:paraId="0B49162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EU requirements</w:t>
            </w:r>
          </w:p>
        </w:tc>
      </w:tr>
      <w:tr w:rsidR="00A52022" w:rsidRPr="00205D5A" w14:paraId="4A677104" w14:textId="77777777" w:rsidTr="00A52022">
        <w:trPr>
          <w:trHeight w:val="303"/>
        </w:trPr>
        <w:tc>
          <w:tcPr>
            <w:tcW w:w="2786" w:type="dxa"/>
            <w:tcBorders>
              <w:top w:val="nil"/>
              <w:left w:val="nil"/>
              <w:bottom w:val="nil"/>
              <w:right w:val="nil"/>
            </w:tcBorders>
            <w:shd w:val="clear" w:color="auto" w:fill="auto"/>
            <w:noWrap/>
            <w:vAlign w:val="bottom"/>
            <w:hideMark/>
          </w:tcPr>
          <w:p w14:paraId="58C03B78" w14:textId="381DF355" w:rsidR="00EB1E3C" w:rsidRPr="00205D5A" w:rsidRDefault="0098546A">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Dissemination costs (ex</w:t>
            </w:r>
            <w:r w:rsidR="00EB1E3C" w:rsidRPr="00205D5A">
              <w:rPr>
                <w:rFonts w:asciiTheme="minorHAnsi" w:eastAsia="Times New Roman" w:hAnsiTheme="minorHAnsi"/>
                <w:color w:val="000000"/>
                <w:sz w:val="22"/>
                <w:szCs w:val="22"/>
              </w:rPr>
              <w:t>hib</w:t>
            </w:r>
            <w:r w:rsidRPr="00205D5A">
              <w:rPr>
                <w:rFonts w:asciiTheme="minorHAnsi" w:eastAsia="Times New Roman" w:hAnsiTheme="minorHAnsi"/>
                <w:color w:val="000000"/>
                <w:sz w:val="22"/>
                <w:szCs w:val="22"/>
              </w:rPr>
              <w:t>i</w:t>
            </w:r>
            <w:r w:rsidR="00EB1E3C" w:rsidRPr="00205D5A">
              <w:rPr>
                <w:rFonts w:asciiTheme="minorHAnsi" w:eastAsia="Times New Roman" w:hAnsiTheme="minorHAnsi"/>
                <w:color w:val="000000"/>
                <w:sz w:val="22"/>
                <w:szCs w:val="22"/>
              </w:rPr>
              <w:t>ts)</w:t>
            </w:r>
          </w:p>
        </w:tc>
        <w:tc>
          <w:tcPr>
            <w:tcW w:w="936" w:type="dxa"/>
            <w:tcBorders>
              <w:top w:val="nil"/>
              <w:left w:val="nil"/>
              <w:bottom w:val="nil"/>
              <w:right w:val="nil"/>
            </w:tcBorders>
            <w:shd w:val="clear" w:color="auto" w:fill="auto"/>
            <w:noWrap/>
            <w:vAlign w:val="bottom"/>
            <w:hideMark/>
          </w:tcPr>
          <w:p w14:paraId="61B646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28CDE39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nil"/>
              <w:right w:val="nil"/>
            </w:tcBorders>
            <w:shd w:val="clear" w:color="auto" w:fill="auto"/>
            <w:noWrap/>
            <w:vAlign w:val="bottom"/>
            <w:hideMark/>
          </w:tcPr>
          <w:p w14:paraId="7DA14B4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2FD2F0AA"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Section 2.1</w:t>
            </w:r>
          </w:p>
        </w:tc>
      </w:tr>
      <w:tr w:rsidR="00A52022" w:rsidRPr="00205D5A" w14:paraId="1C8A5C16" w14:textId="77777777" w:rsidTr="00A52022">
        <w:trPr>
          <w:trHeight w:val="303"/>
        </w:trPr>
        <w:tc>
          <w:tcPr>
            <w:tcW w:w="2786" w:type="dxa"/>
            <w:tcBorders>
              <w:top w:val="nil"/>
              <w:left w:val="nil"/>
              <w:bottom w:val="nil"/>
              <w:right w:val="nil"/>
            </w:tcBorders>
            <w:shd w:val="clear" w:color="auto" w:fill="auto"/>
            <w:noWrap/>
            <w:vAlign w:val="bottom"/>
            <w:hideMark/>
          </w:tcPr>
          <w:p w14:paraId="7D677653"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SME pilot support</w:t>
            </w:r>
          </w:p>
        </w:tc>
        <w:tc>
          <w:tcPr>
            <w:tcW w:w="936" w:type="dxa"/>
            <w:tcBorders>
              <w:top w:val="nil"/>
              <w:left w:val="nil"/>
              <w:bottom w:val="nil"/>
              <w:right w:val="nil"/>
            </w:tcBorders>
            <w:shd w:val="clear" w:color="auto" w:fill="auto"/>
            <w:noWrap/>
            <w:vAlign w:val="bottom"/>
            <w:hideMark/>
          </w:tcPr>
          <w:p w14:paraId="0533401F"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80000</w:t>
            </w:r>
          </w:p>
        </w:tc>
        <w:tc>
          <w:tcPr>
            <w:tcW w:w="936" w:type="dxa"/>
            <w:tcBorders>
              <w:top w:val="nil"/>
              <w:left w:val="nil"/>
              <w:bottom w:val="nil"/>
              <w:right w:val="nil"/>
            </w:tcBorders>
            <w:shd w:val="clear" w:color="auto" w:fill="auto"/>
            <w:noWrap/>
            <w:vAlign w:val="bottom"/>
            <w:hideMark/>
          </w:tcPr>
          <w:p w14:paraId="1A2FA361" w14:textId="77777777" w:rsidR="00EB1E3C" w:rsidRPr="00205D5A" w:rsidRDefault="00EB1E3C">
            <w:pPr>
              <w:jc w:val="right"/>
              <w:rPr>
                <w:rFonts w:asciiTheme="minorHAnsi" w:eastAsia="Times New Roman" w:hAnsiTheme="minorHAnsi"/>
                <w:color w:val="000000"/>
                <w:sz w:val="22"/>
                <w:szCs w:val="22"/>
              </w:rPr>
            </w:pPr>
          </w:p>
        </w:tc>
        <w:tc>
          <w:tcPr>
            <w:tcW w:w="936" w:type="dxa"/>
            <w:tcBorders>
              <w:top w:val="nil"/>
              <w:left w:val="nil"/>
              <w:bottom w:val="nil"/>
              <w:right w:val="nil"/>
            </w:tcBorders>
            <w:shd w:val="clear" w:color="auto" w:fill="auto"/>
            <w:noWrap/>
            <w:vAlign w:val="bottom"/>
            <w:hideMark/>
          </w:tcPr>
          <w:p w14:paraId="309B89F8" w14:textId="77777777" w:rsidR="00EB1E3C" w:rsidRPr="00205D5A" w:rsidRDefault="00EB1E3C">
            <w:pPr>
              <w:rPr>
                <w:rFonts w:asciiTheme="minorHAnsi" w:eastAsia="Times New Roman" w:hAnsiTheme="minorHAnsi"/>
                <w:sz w:val="22"/>
                <w:szCs w:val="22"/>
              </w:rPr>
            </w:pPr>
          </w:p>
        </w:tc>
        <w:tc>
          <w:tcPr>
            <w:tcW w:w="3154" w:type="dxa"/>
            <w:tcBorders>
              <w:top w:val="nil"/>
              <w:left w:val="nil"/>
              <w:bottom w:val="nil"/>
              <w:right w:val="nil"/>
            </w:tcBorders>
            <w:shd w:val="clear" w:color="auto" w:fill="auto"/>
            <w:noWrap/>
            <w:vAlign w:val="bottom"/>
            <w:hideMark/>
          </w:tcPr>
          <w:p w14:paraId="5A08BEB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 SME piloting (€4000 each)</w:t>
            </w:r>
          </w:p>
        </w:tc>
      </w:tr>
      <w:tr w:rsidR="00A52022" w:rsidRPr="00205D5A" w14:paraId="017F17C4" w14:textId="77777777" w:rsidTr="00A52022">
        <w:trPr>
          <w:trHeight w:val="303"/>
        </w:trPr>
        <w:tc>
          <w:tcPr>
            <w:tcW w:w="2786" w:type="dxa"/>
            <w:tcBorders>
              <w:top w:val="nil"/>
              <w:left w:val="nil"/>
              <w:bottom w:val="nil"/>
              <w:right w:val="nil"/>
            </w:tcBorders>
            <w:shd w:val="clear" w:color="auto" w:fill="auto"/>
            <w:noWrap/>
            <w:vAlign w:val="bottom"/>
            <w:hideMark/>
          </w:tcPr>
          <w:p w14:paraId="02FB826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External cloud costs</w:t>
            </w:r>
          </w:p>
        </w:tc>
        <w:tc>
          <w:tcPr>
            <w:tcW w:w="936" w:type="dxa"/>
            <w:tcBorders>
              <w:top w:val="nil"/>
              <w:left w:val="nil"/>
              <w:bottom w:val="nil"/>
              <w:right w:val="nil"/>
            </w:tcBorders>
            <w:shd w:val="clear" w:color="auto" w:fill="auto"/>
            <w:noWrap/>
            <w:vAlign w:val="bottom"/>
            <w:hideMark/>
          </w:tcPr>
          <w:p w14:paraId="05C644B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10000</w:t>
            </w:r>
          </w:p>
        </w:tc>
        <w:tc>
          <w:tcPr>
            <w:tcW w:w="936" w:type="dxa"/>
            <w:tcBorders>
              <w:top w:val="nil"/>
              <w:left w:val="nil"/>
              <w:bottom w:val="nil"/>
              <w:right w:val="nil"/>
            </w:tcBorders>
            <w:shd w:val="clear" w:color="auto" w:fill="auto"/>
            <w:noWrap/>
            <w:vAlign w:val="bottom"/>
            <w:hideMark/>
          </w:tcPr>
          <w:p w14:paraId="224618A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936" w:type="dxa"/>
            <w:tcBorders>
              <w:top w:val="nil"/>
              <w:left w:val="nil"/>
              <w:bottom w:val="nil"/>
              <w:right w:val="nil"/>
            </w:tcBorders>
            <w:shd w:val="clear" w:color="auto" w:fill="auto"/>
            <w:noWrap/>
            <w:vAlign w:val="bottom"/>
            <w:hideMark/>
          </w:tcPr>
          <w:p w14:paraId="762C09F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5000</w:t>
            </w:r>
          </w:p>
        </w:tc>
        <w:tc>
          <w:tcPr>
            <w:tcW w:w="3154" w:type="dxa"/>
            <w:tcBorders>
              <w:top w:val="nil"/>
              <w:left w:val="nil"/>
              <w:bottom w:val="nil"/>
              <w:right w:val="nil"/>
            </w:tcBorders>
            <w:shd w:val="clear" w:color="auto" w:fill="auto"/>
            <w:noWrap/>
            <w:vAlign w:val="bottom"/>
            <w:hideMark/>
          </w:tcPr>
          <w:p w14:paraId="1287DEE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SGX-enabled hosts</w:t>
            </w:r>
          </w:p>
        </w:tc>
      </w:tr>
      <w:tr w:rsidR="00A52022" w:rsidRPr="00205D5A" w14:paraId="253BD70A" w14:textId="77777777" w:rsidTr="00A52022">
        <w:trPr>
          <w:trHeight w:val="303"/>
        </w:trPr>
        <w:tc>
          <w:tcPr>
            <w:tcW w:w="2786" w:type="dxa"/>
            <w:tcBorders>
              <w:top w:val="nil"/>
              <w:left w:val="nil"/>
              <w:bottom w:val="single" w:sz="4" w:space="0" w:color="auto"/>
              <w:right w:val="nil"/>
            </w:tcBorders>
            <w:shd w:val="clear" w:color="auto" w:fill="auto"/>
            <w:noWrap/>
            <w:vAlign w:val="bottom"/>
            <w:hideMark/>
          </w:tcPr>
          <w:p w14:paraId="03BF7780"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Travel costs (see details below)</w:t>
            </w:r>
          </w:p>
        </w:tc>
        <w:tc>
          <w:tcPr>
            <w:tcW w:w="936" w:type="dxa"/>
            <w:tcBorders>
              <w:top w:val="nil"/>
              <w:left w:val="nil"/>
              <w:bottom w:val="single" w:sz="4" w:space="0" w:color="auto"/>
              <w:right w:val="nil"/>
            </w:tcBorders>
            <w:shd w:val="clear" w:color="auto" w:fill="auto"/>
            <w:noWrap/>
            <w:vAlign w:val="bottom"/>
            <w:hideMark/>
          </w:tcPr>
          <w:p w14:paraId="63580CF1"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43F55BA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936" w:type="dxa"/>
            <w:tcBorders>
              <w:top w:val="nil"/>
              <w:left w:val="nil"/>
              <w:bottom w:val="single" w:sz="4" w:space="0" w:color="auto"/>
              <w:right w:val="nil"/>
            </w:tcBorders>
            <w:shd w:val="clear" w:color="auto" w:fill="auto"/>
            <w:noWrap/>
            <w:vAlign w:val="bottom"/>
            <w:hideMark/>
          </w:tcPr>
          <w:p w14:paraId="36CA68B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35000</w:t>
            </w:r>
          </w:p>
        </w:tc>
        <w:tc>
          <w:tcPr>
            <w:tcW w:w="3154" w:type="dxa"/>
            <w:tcBorders>
              <w:top w:val="nil"/>
              <w:left w:val="nil"/>
              <w:bottom w:val="nil"/>
              <w:right w:val="nil"/>
            </w:tcBorders>
            <w:shd w:val="clear" w:color="auto" w:fill="auto"/>
            <w:noWrap/>
            <w:vAlign w:val="bottom"/>
            <w:hideMark/>
          </w:tcPr>
          <w:p w14:paraId="0E210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42767A12" w14:textId="77777777" w:rsidTr="00A52022">
        <w:trPr>
          <w:trHeight w:val="303"/>
        </w:trPr>
        <w:tc>
          <w:tcPr>
            <w:tcW w:w="2786" w:type="dxa"/>
            <w:tcBorders>
              <w:top w:val="nil"/>
              <w:left w:val="nil"/>
              <w:bottom w:val="nil"/>
              <w:right w:val="nil"/>
            </w:tcBorders>
            <w:shd w:val="clear" w:color="auto" w:fill="auto"/>
            <w:noWrap/>
            <w:vAlign w:val="bottom"/>
            <w:hideMark/>
          </w:tcPr>
          <w:p w14:paraId="03B56138"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Conferences</w:t>
            </w:r>
          </w:p>
        </w:tc>
        <w:tc>
          <w:tcPr>
            <w:tcW w:w="936" w:type="dxa"/>
            <w:tcBorders>
              <w:top w:val="nil"/>
              <w:left w:val="nil"/>
              <w:bottom w:val="nil"/>
              <w:right w:val="nil"/>
            </w:tcBorders>
            <w:shd w:val="clear" w:color="auto" w:fill="auto"/>
            <w:noWrap/>
            <w:vAlign w:val="bottom"/>
            <w:hideMark/>
          </w:tcPr>
          <w:p w14:paraId="605F58DD"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44E106FA"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936" w:type="dxa"/>
            <w:tcBorders>
              <w:top w:val="nil"/>
              <w:left w:val="nil"/>
              <w:bottom w:val="nil"/>
              <w:right w:val="nil"/>
            </w:tcBorders>
            <w:shd w:val="clear" w:color="auto" w:fill="auto"/>
            <w:noWrap/>
            <w:vAlign w:val="bottom"/>
            <w:hideMark/>
          </w:tcPr>
          <w:p w14:paraId="07D585D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4</w:t>
            </w:r>
          </w:p>
        </w:tc>
        <w:tc>
          <w:tcPr>
            <w:tcW w:w="3154" w:type="dxa"/>
            <w:tcBorders>
              <w:top w:val="nil"/>
              <w:left w:val="nil"/>
              <w:bottom w:val="nil"/>
              <w:right w:val="nil"/>
            </w:tcBorders>
            <w:shd w:val="clear" w:color="auto" w:fill="auto"/>
            <w:noWrap/>
            <w:vAlign w:val="bottom"/>
            <w:hideMark/>
          </w:tcPr>
          <w:p w14:paraId="257CDEA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0C5314E" w14:textId="77777777" w:rsidTr="00A52022">
        <w:trPr>
          <w:trHeight w:val="303"/>
        </w:trPr>
        <w:tc>
          <w:tcPr>
            <w:tcW w:w="2786" w:type="dxa"/>
            <w:tcBorders>
              <w:top w:val="nil"/>
              <w:left w:val="nil"/>
              <w:bottom w:val="nil"/>
              <w:right w:val="nil"/>
            </w:tcBorders>
            <w:shd w:val="clear" w:color="auto" w:fill="auto"/>
            <w:noWrap/>
            <w:vAlign w:val="bottom"/>
            <w:hideMark/>
          </w:tcPr>
          <w:p w14:paraId="5635D05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Project meetings</w:t>
            </w:r>
          </w:p>
        </w:tc>
        <w:tc>
          <w:tcPr>
            <w:tcW w:w="936" w:type="dxa"/>
            <w:tcBorders>
              <w:top w:val="nil"/>
              <w:left w:val="nil"/>
              <w:bottom w:val="nil"/>
              <w:right w:val="nil"/>
            </w:tcBorders>
            <w:shd w:val="clear" w:color="auto" w:fill="auto"/>
            <w:noWrap/>
            <w:vAlign w:val="bottom"/>
            <w:hideMark/>
          </w:tcPr>
          <w:p w14:paraId="69877918"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D3D6A7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936" w:type="dxa"/>
            <w:tcBorders>
              <w:top w:val="nil"/>
              <w:left w:val="nil"/>
              <w:bottom w:val="nil"/>
              <w:right w:val="nil"/>
            </w:tcBorders>
            <w:shd w:val="clear" w:color="auto" w:fill="auto"/>
            <w:noWrap/>
            <w:vAlign w:val="bottom"/>
            <w:hideMark/>
          </w:tcPr>
          <w:p w14:paraId="082AC59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5</w:t>
            </w:r>
          </w:p>
        </w:tc>
        <w:tc>
          <w:tcPr>
            <w:tcW w:w="3154" w:type="dxa"/>
            <w:tcBorders>
              <w:top w:val="nil"/>
              <w:left w:val="nil"/>
              <w:bottom w:val="nil"/>
              <w:right w:val="nil"/>
            </w:tcBorders>
            <w:shd w:val="clear" w:color="auto" w:fill="auto"/>
            <w:noWrap/>
            <w:vAlign w:val="bottom"/>
            <w:hideMark/>
          </w:tcPr>
          <w:p w14:paraId="6BEA90E2"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3D24A0D7" w14:textId="77777777" w:rsidTr="00A52022">
        <w:trPr>
          <w:trHeight w:val="303"/>
        </w:trPr>
        <w:tc>
          <w:tcPr>
            <w:tcW w:w="2786" w:type="dxa"/>
            <w:tcBorders>
              <w:top w:val="nil"/>
              <w:left w:val="nil"/>
              <w:bottom w:val="nil"/>
              <w:right w:val="nil"/>
            </w:tcBorders>
            <w:shd w:val="clear" w:color="auto" w:fill="auto"/>
            <w:noWrap/>
            <w:vAlign w:val="bottom"/>
            <w:hideMark/>
          </w:tcPr>
          <w:p w14:paraId="480132E9"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Reviews</w:t>
            </w:r>
          </w:p>
        </w:tc>
        <w:tc>
          <w:tcPr>
            <w:tcW w:w="936" w:type="dxa"/>
            <w:tcBorders>
              <w:top w:val="nil"/>
              <w:left w:val="nil"/>
              <w:bottom w:val="nil"/>
              <w:right w:val="nil"/>
            </w:tcBorders>
            <w:shd w:val="clear" w:color="auto" w:fill="auto"/>
            <w:noWrap/>
            <w:vAlign w:val="bottom"/>
            <w:hideMark/>
          </w:tcPr>
          <w:p w14:paraId="710AE99C"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4AB1052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936" w:type="dxa"/>
            <w:tcBorders>
              <w:top w:val="nil"/>
              <w:left w:val="nil"/>
              <w:bottom w:val="nil"/>
              <w:right w:val="nil"/>
            </w:tcBorders>
            <w:shd w:val="clear" w:color="auto" w:fill="auto"/>
            <w:noWrap/>
            <w:vAlign w:val="bottom"/>
            <w:hideMark/>
          </w:tcPr>
          <w:p w14:paraId="041E756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w:t>
            </w:r>
          </w:p>
        </w:tc>
        <w:tc>
          <w:tcPr>
            <w:tcW w:w="3154" w:type="dxa"/>
            <w:tcBorders>
              <w:top w:val="nil"/>
              <w:left w:val="nil"/>
              <w:bottom w:val="nil"/>
              <w:right w:val="nil"/>
            </w:tcBorders>
            <w:shd w:val="clear" w:color="auto" w:fill="auto"/>
            <w:noWrap/>
            <w:vAlign w:val="bottom"/>
            <w:hideMark/>
          </w:tcPr>
          <w:p w14:paraId="1F8B46B7"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7C721C3E" w14:textId="77777777" w:rsidTr="00A52022">
        <w:trPr>
          <w:trHeight w:val="303"/>
        </w:trPr>
        <w:tc>
          <w:tcPr>
            <w:tcW w:w="2786" w:type="dxa"/>
            <w:tcBorders>
              <w:top w:val="nil"/>
              <w:left w:val="nil"/>
              <w:bottom w:val="nil"/>
              <w:right w:val="nil"/>
            </w:tcBorders>
            <w:shd w:val="clear" w:color="auto" w:fill="auto"/>
            <w:noWrap/>
            <w:vAlign w:val="bottom"/>
            <w:hideMark/>
          </w:tcPr>
          <w:p w14:paraId="413B2116"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Roadshow meetings</w:t>
            </w:r>
          </w:p>
        </w:tc>
        <w:tc>
          <w:tcPr>
            <w:tcW w:w="936" w:type="dxa"/>
            <w:tcBorders>
              <w:top w:val="nil"/>
              <w:left w:val="nil"/>
              <w:bottom w:val="nil"/>
              <w:right w:val="nil"/>
            </w:tcBorders>
            <w:shd w:val="clear" w:color="auto" w:fill="auto"/>
            <w:noWrap/>
            <w:vAlign w:val="bottom"/>
            <w:hideMark/>
          </w:tcPr>
          <w:p w14:paraId="14711FB0"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52D95C7B"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77BDC7B4"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46A3293E" w14:textId="77777777" w:rsidR="00EB1E3C" w:rsidRPr="00205D5A" w:rsidRDefault="00EB1E3C">
            <w:pPr>
              <w:jc w:val="right"/>
              <w:rPr>
                <w:rFonts w:asciiTheme="minorHAnsi" w:eastAsia="Times New Roman" w:hAnsiTheme="minorHAnsi"/>
                <w:color w:val="000000"/>
                <w:sz w:val="22"/>
                <w:szCs w:val="22"/>
              </w:rPr>
            </w:pPr>
          </w:p>
        </w:tc>
      </w:tr>
      <w:tr w:rsidR="00A52022" w:rsidRPr="00205D5A" w14:paraId="299157FE" w14:textId="77777777" w:rsidTr="00A52022">
        <w:trPr>
          <w:trHeight w:val="303"/>
        </w:trPr>
        <w:tc>
          <w:tcPr>
            <w:tcW w:w="2786" w:type="dxa"/>
            <w:tcBorders>
              <w:top w:val="nil"/>
              <w:left w:val="nil"/>
              <w:bottom w:val="nil"/>
              <w:right w:val="nil"/>
            </w:tcBorders>
            <w:shd w:val="clear" w:color="auto" w:fill="auto"/>
            <w:noWrap/>
            <w:vAlign w:val="bottom"/>
            <w:hideMark/>
          </w:tcPr>
          <w:p w14:paraId="40B265DE" w14:textId="77777777" w:rsidR="00EB1E3C" w:rsidRPr="00205D5A" w:rsidRDefault="00EB1E3C">
            <w:pPr>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 xml:space="preserve">       Piloting sessions</w:t>
            </w:r>
          </w:p>
        </w:tc>
        <w:tc>
          <w:tcPr>
            <w:tcW w:w="936" w:type="dxa"/>
            <w:tcBorders>
              <w:top w:val="nil"/>
              <w:left w:val="nil"/>
              <w:bottom w:val="nil"/>
              <w:right w:val="nil"/>
            </w:tcBorders>
            <w:shd w:val="clear" w:color="auto" w:fill="auto"/>
            <w:noWrap/>
            <w:vAlign w:val="bottom"/>
            <w:hideMark/>
          </w:tcPr>
          <w:p w14:paraId="16FACC7E"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2E83C542"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936" w:type="dxa"/>
            <w:tcBorders>
              <w:top w:val="nil"/>
              <w:left w:val="nil"/>
              <w:bottom w:val="nil"/>
              <w:right w:val="nil"/>
            </w:tcBorders>
            <w:shd w:val="clear" w:color="auto" w:fill="auto"/>
            <w:noWrap/>
            <w:vAlign w:val="bottom"/>
            <w:hideMark/>
          </w:tcPr>
          <w:p w14:paraId="10333365" w14:textId="77777777" w:rsidR="00EB1E3C" w:rsidRPr="00205D5A" w:rsidRDefault="00EB1E3C">
            <w:pPr>
              <w:jc w:val="right"/>
              <w:rPr>
                <w:rFonts w:asciiTheme="minorHAnsi" w:eastAsia="Times New Roman" w:hAnsiTheme="minorHAnsi"/>
                <w:color w:val="000000"/>
                <w:sz w:val="22"/>
                <w:szCs w:val="22"/>
              </w:rPr>
            </w:pPr>
            <w:r w:rsidRPr="00205D5A">
              <w:rPr>
                <w:rFonts w:asciiTheme="minorHAnsi" w:eastAsia="Times New Roman" w:hAnsiTheme="minorHAnsi"/>
                <w:color w:val="000000"/>
                <w:sz w:val="22"/>
                <w:szCs w:val="22"/>
              </w:rPr>
              <w:t>20</w:t>
            </w:r>
          </w:p>
        </w:tc>
        <w:tc>
          <w:tcPr>
            <w:tcW w:w="3154" w:type="dxa"/>
            <w:tcBorders>
              <w:top w:val="nil"/>
              <w:left w:val="nil"/>
              <w:bottom w:val="nil"/>
              <w:right w:val="nil"/>
            </w:tcBorders>
            <w:shd w:val="clear" w:color="auto" w:fill="auto"/>
            <w:noWrap/>
            <w:vAlign w:val="bottom"/>
            <w:hideMark/>
          </w:tcPr>
          <w:p w14:paraId="174768EF" w14:textId="77777777" w:rsidR="00EB1E3C" w:rsidRPr="00205D5A" w:rsidRDefault="00EB1E3C">
            <w:pPr>
              <w:jc w:val="right"/>
              <w:rPr>
                <w:rFonts w:asciiTheme="minorHAnsi" w:eastAsia="Times New Roman" w:hAnsiTheme="minorHAnsi"/>
                <w:color w:val="000000"/>
                <w:sz w:val="22"/>
                <w:szCs w:val="22"/>
              </w:rPr>
            </w:pPr>
          </w:p>
        </w:tc>
      </w:tr>
    </w:tbl>
    <w:p w14:paraId="0A20BA9E" w14:textId="24A3EA56" w:rsidR="00030745" w:rsidRPr="00205D5A" w:rsidRDefault="00030745" w:rsidP="008B2B03">
      <w:pPr>
        <w:pStyle w:val="H2020UL"/>
        <w:numPr>
          <w:ilvl w:val="0"/>
          <w:numId w:val="0"/>
        </w:numPr>
        <w:spacing w:after="120" w:line="240" w:lineRule="auto"/>
        <w:rPr>
          <w:rFonts w:asciiTheme="minorHAnsi" w:hAnsiTheme="minorHAnsi"/>
          <w:lang w:val="en-US"/>
        </w:rPr>
      </w:pPr>
    </w:p>
    <w:sectPr w:rsidR="00030745" w:rsidRPr="00205D5A" w:rsidSect="00773AA6">
      <w:headerReference w:type="default" r:id="rId16"/>
      <w:footerReference w:type="even" r:id="rId17"/>
      <w:pgSz w:w="11906" w:h="16838"/>
      <w:pgMar w:top="1417" w:right="1417" w:bottom="1134" w:left="1417" w:header="1020"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22CD8" w14:textId="77777777" w:rsidR="00B253A6" w:rsidRDefault="00B253A6" w:rsidP="00634AF8">
      <w:r>
        <w:separator/>
      </w:r>
    </w:p>
  </w:endnote>
  <w:endnote w:type="continuationSeparator" w:id="0">
    <w:p w14:paraId="59B26D46" w14:textId="77777777" w:rsidR="00B253A6" w:rsidRDefault="00B253A6" w:rsidP="00634AF8">
      <w:r>
        <w:continuationSeparator/>
      </w:r>
    </w:p>
  </w:endnote>
  <w:endnote w:type="continuationNotice" w:id="1">
    <w:p w14:paraId="6850A798" w14:textId="77777777" w:rsidR="00B253A6" w:rsidRDefault="00B253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Univers 45 Light">
    <w:charset w:val="00"/>
    <w:family w:val="auto"/>
    <w:pitch w:val="variable"/>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Nimbus Sans L">
    <w:altName w:val="Cambria Math"/>
    <w:charset w:val="00"/>
    <w:family w:val="auto"/>
    <w:pitch w:val="variable"/>
    <w:sig w:usb0="00000001" w:usb1="4000204A" w:usb2="00000000" w:usb3="00000000" w:csb0="00000093" w:csb1="00000000"/>
  </w:font>
  <w:font w:name="Courier">
    <w:panose1 w:val="02000500000000000000"/>
    <w:charset w:val="00"/>
    <w:family w:val="auto"/>
    <w:pitch w:val="variable"/>
    <w:sig w:usb0="00000003" w:usb1="00000000" w:usb2="00000000" w:usb3="00000000" w:csb0="00000001" w:csb1="00000000"/>
  </w:font>
  <w:font w:name="Britannic Bold">
    <w:panose1 w:val="020B0903060703020204"/>
    <w:charset w:val="00"/>
    <w:family w:val="auto"/>
    <w:pitch w:val="variable"/>
    <w:sig w:usb0="00000003" w:usb1="00000000" w:usb2="00000000" w:usb3="00000000" w:csb0="00000001" w:csb1="00000000"/>
  </w:font>
  <w:font w:name="AppleSystemUIFont">
    <w:altName w:val="Times New Roman"/>
    <w:panose1 w:val="00000000000000000000"/>
    <w:charset w:val="00"/>
    <w:family w:val="auto"/>
    <w:notTrueType/>
    <w:pitch w:val="default"/>
    <w:sig w:usb0="00000003" w:usb1="00000000" w:usb2="00000000" w:usb3="00000000" w:csb0="00000001" w:csb1="00000000"/>
  </w:font>
  <w:font w:name="AppleSystemUIFont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621C"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775BE71" w14:textId="77777777" w:rsidR="00371AAC" w:rsidRDefault="00371AAC" w:rsidP="00854D8B">
    <w:pPr>
      <w:pStyle w:val="H2020Foo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D474" w14:textId="534B72BA" w:rsidR="00371AAC" w:rsidRPr="00A51B0A" w:rsidRDefault="00371AAC" w:rsidP="00773AA6">
    <w:pPr>
      <w:pStyle w:val="H2020Foot"/>
      <w:tabs>
        <w:tab w:val="right" w:pos="9072"/>
      </w:tabs>
      <w:spacing w:before="40"/>
      <w:rPr>
        <w:rStyle w:val="Seitenzahl"/>
        <w:color w:val="5B9BD5" w:themeColor="accent1"/>
      </w:rPr>
    </w:pPr>
    <w:r w:rsidRPr="00A51B0A">
      <w:rPr>
        <w:rFonts w:ascii="Britannic Bold" w:hAnsi="Britannic Bold"/>
        <w:noProof/>
        <w:color w:val="5B9BD5" w:themeColor="accent1"/>
        <w:lang w:eastAsia="de-DE"/>
      </w:rPr>
      <mc:AlternateContent>
        <mc:Choice Requires="wps">
          <w:drawing>
            <wp:anchor distT="0" distB="0" distL="114300" distR="114300" simplePos="0" relativeHeight="251659264" behindDoc="0" locked="0" layoutInCell="1" allowOverlap="1" wp14:anchorId="4DEAE7D5" wp14:editId="4F6E6253">
              <wp:simplePos x="0" y="0"/>
              <wp:positionH relativeFrom="page">
                <wp:align>left</wp:align>
              </wp:positionH>
              <wp:positionV relativeFrom="bottomMargin">
                <wp:align>top</wp:align>
              </wp:positionV>
              <wp:extent cx="7570470" cy="0"/>
              <wp:effectExtent l="0" t="0" r="30480" b="19050"/>
              <wp:wrapNone/>
              <wp:docPr id="14" name="Gerader Verbinder 14"/>
              <wp:cNvGraphicFramePr/>
              <a:graphic xmlns:a="http://schemas.openxmlformats.org/drawingml/2006/main">
                <a:graphicData uri="http://schemas.microsoft.com/office/word/2010/wordprocessingShape">
                  <wps:wsp>
                    <wps:cNvCnPr/>
                    <wps:spPr>
                      <a:xfrm>
                        <a:off x="0" y="0"/>
                        <a:ext cx="7570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C75AD8" id="Gerader Verbinder 14" o:spid="_x0000_s1026" style="position:absolute;z-index:251659264;visibility:visible;mso-wrap-style:square;mso-wrap-distance-left:9pt;mso-wrap-distance-top:0;mso-wrap-distance-right:9pt;mso-wrap-distance-bottom:0;mso-position-horizontal:left;mso-position-horizontal-relative:page;mso-position-vertical:top;mso-position-vertical-relative:bottom-margin-area" from="0,0" to="59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" strokecolor="#5b9bd5 [3204]" strokeweight=".5pt">
              <v:stroke joinstyle="miter"/>
              <w10:wrap anchorx="page" anchory="margin"/>
            </v:line>
          </w:pict>
        </mc:Fallback>
      </mc:AlternateContent>
    </w:r>
    <w:r>
      <w:rPr>
        <w:rStyle w:val="Seitenzahl"/>
        <w:rFonts w:ascii="Britannic Bold" w:hAnsi="Britannic Bold"/>
        <w:color w:val="5B9BD5" w:themeColor="accent1"/>
      </w:rPr>
      <w:t>Secure Container Pilot (SCP)</w:t>
    </w:r>
    <w:r>
      <w:rPr>
        <w:rStyle w:val="Seitenzahl"/>
      </w:rPr>
      <w:tab/>
    </w:r>
    <w:r w:rsidRPr="00A51B0A">
      <w:rPr>
        <w:rStyle w:val="Seitenzahl"/>
        <w:color w:val="5B9BD5" w:themeColor="accent1"/>
      </w:rPr>
      <w:fldChar w:fldCharType="begin"/>
    </w:r>
    <w:r w:rsidRPr="00A51B0A">
      <w:rPr>
        <w:rStyle w:val="Seitenzahl"/>
        <w:color w:val="5B9BD5" w:themeColor="accent1"/>
      </w:rPr>
      <w:instrText xml:space="preserve">PAGE  </w:instrText>
    </w:r>
    <w:r w:rsidRPr="00A51B0A">
      <w:rPr>
        <w:rStyle w:val="Seitenzahl"/>
        <w:color w:val="5B9BD5" w:themeColor="accent1"/>
      </w:rPr>
      <w:fldChar w:fldCharType="separate"/>
    </w:r>
    <w:r w:rsidR="0073649A">
      <w:rPr>
        <w:rStyle w:val="Seitenzahl"/>
        <w:noProof/>
        <w:color w:val="5B9BD5" w:themeColor="accent1"/>
      </w:rPr>
      <w:t>2</w:t>
    </w:r>
    <w:r w:rsidRPr="00A51B0A">
      <w:rPr>
        <w:rStyle w:val="Seitenzahl"/>
        <w:color w:val="5B9BD5" w:themeColor="accent1"/>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23F91" w14:textId="77777777" w:rsidR="00371AAC" w:rsidRDefault="00371AAC" w:rsidP="00423E7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11D4F6E" w14:textId="77777777" w:rsidR="00371AAC" w:rsidRDefault="00371AAC" w:rsidP="00854D8B">
    <w:pPr>
      <w:pStyle w:val="H2020Foo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151D4" w14:textId="77777777" w:rsidR="00B253A6" w:rsidRDefault="00B253A6" w:rsidP="00634AF8">
      <w:r>
        <w:separator/>
      </w:r>
    </w:p>
  </w:footnote>
  <w:footnote w:type="continuationSeparator" w:id="0">
    <w:p w14:paraId="73DF718B" w14:textId="77777777" w:rsidR="00B253A6" w:rsidRDefault="00B253A6" w:rsidP="00634AF8">
      <w:r>
        <w:continuationSeparator/>
      </w:r>
    </w:p>
  </w:footnote>
  <w:footnote w:type="continuationNotice" w:id="1">
    <w:p w14:paraId="3C870493" w14:textId="77777777" w:rsidR="00B253A6" w:rsidRDefault="00B253A6"/>
  </w:footnote>
  <w:footnote w:id="2">
    <w:p w14:paraId="7B50E46D" w14:textId="7D881342" w:rsidR="00371AAC" w:rsidRDefault="00371AAC">
      <w:pPr>
        <w:pStyle w:val="Funotentext"/>
      </w:pPr>
      <w:r>
        <w:rPr>
          <w:rStyle w:val="Funotenzeichen"/>
        </w:rPr>
        <w:footnoteRef/>
      </w:r>
      <w:r>
        <w:t xml:space="preserve"> S.</w:t>
      </w:r>
      <w:r w:rsidRPr="008C0F8F">
        <w:t xml:space="preserve"> </w:t>
      </w:r>
      <w:proofErr w:type="spellStart"/>
      <w:r w:rsidRPr="008C0F8F">
        <w:t>Arnautov</w:t>
      </w:r>
      <w:proofErr w:type="spellEnd"/>
      <w:r w:rsidRPr="008C0F8F">
        <w:t xml:space="preserve">, </w:t>
      </w:r>
      <w:r>
        <w:t>et al</w:t>
      </w:r>
      <w:r w:rsidRPr="008C0F8F">
        <w:t xml:space="preserve">, </w:t>
      </w:r>
      <w:r w:rsidRPr="008C0F8F">
        <w:rPr>
          <w:i/>
          <w:iCs/>
        </w:rPr>
        <w:t>SCONE: Secure Linux Containers with Intel SGX</w:t>
      </w:r>
      <w:r>
        <w:t>, OSDI 16.</w:t>
      </w:r>
    </w:p>
  </w:footnote>
  <w:footnote w:id="3">
    <w:p w14:paraId="3FF0AB10" w14:textId="77777777" w:rsidR="00371AAC" w:rsidRPr="00515593" w:rsidRDefault="00371AAC" w:rsidP="000C304F">
      <w:pPr>
        <w:pStyle w:val="Funotentext"/>
      </w:pPr>
      <w:r w:rsidRPr="00515593">
        <w:rPr>
          <w:rStyle w:val="Funotenzeichen"/>
        </w:rPr>
        <w:footnoteRef/>
      </w:r>
      <w:r w:rsidRPr="00515593">
        <w:t xml:space="preserve"> http://www.gartner.com/newsroom/id/3188817</w:t>
      </w:r>
    </w:p>
  </w:footnote>
  <w:footnote w:id="4">
    <w:p w14:paraId="0FB522FC" w14:textId="0C0F01DD" w:rsidR="00371AAC" w:rsidRPr="00515593" w:rsidRDefault="00371AAC">
      <w:pPr>
        <w:pStyle w:val="Funotentext"/>
      </w:pPr>
      <w:r w:rsidRPr="00515593">
        <w:rPr>
          <w:rStyle w:val="Funotenzeichen"/>
        </w:rPr>
        <w:footnoteRef/>
      </w:r>
      <w:r w:rsidRPr="00515593">
        <w:t xml:space="preserve"> https://en.wikipedia.org/wiki/Heartbleed</w:t>
      </w:r>
    </w:p>
  </w:footnote>
  <w:footnote w:id="5">
    <w:p w14:paraId="3EFF3BED" w14:textId="77777777" w:rsidR="00371AAC" w:rsidRPr="00515593" w:rsidRDefault="00371AAC" w:rsidP="00095359">
      <w:pPr>
        <w:pStyle w:val="Funotentext"/>
      </w:pPr>
      <w:r w:rsidRPr="00515593">
        <w:rPr>
          <w:rStyle w:val="Funotenzeichen"/>
        </w:rPr>
        <w:footnoteRef/>
      </w:r>
      <w:r w:rsidRPr="00515593">
        <w:t xml:space="preserve"> see https://hub.docker.com/explore/?page=1</w:t>
      </w:r>
    </w:p>
  </w:footnote>
  <w:footnote w:id="6">
    <w:p w14:paraId="40E17E7D" w14:textId="77777777" w:rsidR="00371AAC" w:rsidRPr="00515593" w:rsidRDefault="00371AAC" w:rsidP="00443F5D">
      <w:pPr>
        <w:pStyle w:val="Funotentext"/>
      </w:pPr>
      <w:r w:rsidRPr="00515593">
        <w:rPr>
          <w:rStyle w:val="Funotenzeichen"/>
        </w:rPr>
        <w:footnoteRef/>
      </w:r>
      <w:r w:rsidRPr="00515593">
        <w:t xml:space="preserve"> http://www.exus.co.uk/en/products/debt-collection-software-suite</w:t>
      </w:r>
    </w:p>
  </w:footnote>
  <w:footnote w:id="7">
    <w:p w14:paraId="7084A490" w14:textId="7FD974D4" w:rsidR="00371AAC" w:rsidRPr="00515593" w:rsidRDefault="00371AAC">
      <w:pPr>
        <w:pStyle w:val="Funotentext"/>
      </w:pPr>
      <w:r w:rsidRPr="00515593">
        <w:rPr>
          <w:rStyle w:val="Funotenzeichen"/>
        </w:rPr>
        <w:footnoteRef/>
      </w:r>
      <w:r w:rsidRPr="00515593">
        <w:t xml:space="preserve"> http://www.zdnet.com/article/us-strikes-back-in-microsoft-email-warrant-case/</w:t>
      </w:r>
    </w:p>
  </w:footnote>
  <w:footnote w:id="8">
    <w:p w14:paraId="78B4EF25" w14:textId="5C242450" w:rsidR="00371AAC" w:rsidRPr="00515593" w:rsidRDefault="00371AAC">
      <w:pPr>
        <w:pStyle w:val="Funotentext"/>
      </w:pPr>
      <w:r w:rsidRPr="00515593">
        <w:rPr>
          <w:rStyle w:val="Funotenzeichen"/>
        </w:rPr>
        <w:footnoteRef/>
      </w:r>
      <w:r w:rsidRPr="00515593">
        <w:t xml:space="preserve"> http://www.synclab.it/prodotti/streamlog/</w:t>
      </w:r>
    </w:p>
  </w:footnote>
  <w:footnote w:id="9">
    <w:p w14:paraId="10475DAF" w14:textId="099CCDAF" w:rsidR="00371AAC" w:rsidRPr="006C6060" w:rsidRDefault="00371AAC" w:rsidP="00C54A97">
      <w:pPr>
        <w:pStyle w:val="Funotentext"/>
        <w:rPr>
          <w:sz w:val="21"/>
          <w:szCs w:val="21"/>
        </w:rPr>
      </w:pPr>
      <w:r w:rsidRPr="00515593">
        <w:rPr>
          <w:rStyle w:val="Funotenzeichen"/>
          <w:sz w:val="21"/>
          <w:szCs w:val="21"/>
        </w:rPr>
        <w:footnoteRef/>
      </w:r>
      <w:r w:rsidRPr="00515593">
        <w:rPr>
          <w:sz w:val="21"/>
          <w:szCs w:val="21"/>
        </w:rPr>
        <w:t xml:space="preserve"> 2015- Global Megatrends in cyber </w:t>
      </w:r>
      <w:proofErr w:type="gramStart"/>
      <w:r w:rsidRPr="00515593">
        <w:rPr>
          <w:sz w:val="21"/>
          <w:szCs w:val="21"/>
        </w:rPr>
        <w:t>security ,</w:t>
      </w:r>
      <w:proofErr w:type="gramEnd"/>
      <w:r w:rsidRPr="00515593">
        <w:rPr>
          <w:sz w:val="21"/>
          <w:szCs w:val="21"/>
        </w:rPr>
        <w:t xml:space="preserve"> </w:t>
      </w:r>
      <w:proofErr w:type="spellStart"/>
      <w:r w:rsidRPr="00515593">
        <w:rPr>
          <w:sz w:val="21"/>
          <w:szCs w:val="21"/>
        </w:rPr>
        <w:t>Ponemon</w:t>
      </w:r>
      <w:proofErr w:type="spellEnd"/>
      <w:r w:rsidRPr="00515593">
        <w:rPr>
          <w:sz w:val="21"/>
          <w:szCs w:val="21"/>
        </w:rPr>
        <w:t xml:space="preserve"> institute, published 02/2015</w:t>
      </w:r>
    </w:p>
  </w:footnote>
  <w:footnote w:id="10">
    <w:p w14:paraId="66638C26" w14:textId="35A40255" w:rsidR="00371AAC" w:rsidRPr="00515593" w:rsidRDefault="00371AAC" w:rsidP="00845E8E">
      <w:pPr>
        <w:pStyle w:val="Funotentext"/>
        <w:jc w:val="both"/>
        <w:rPr>
          <w:rFonts w:ascii="Times New Roman" w:hAnsi="Times New Roman" w:cs="Times New Roman"/>
        </w:rPr>
      </w:pPr>
      <w:r w:rsidRPr="00515593">
        <w:rPr>
          <w:rStyle w:val="Funotenzeichen"/>
          <w:rFonts w:ascii="Times New Roman" w:hAnsi="Times New Roman" w:cs="Times New Roman"/>
        </w:rPr>
        <w:footnoteRef/>
      </w:r>
      <w:r w:rsidRPr="00515593">
        <w:rPr>
          <w:rFonts w:ascii="Times New Roman" w:hAnsi="Times New Roman" w:cs="Times New Roman"/>
        </w:rPr>
        <w:t xml:space="preserve"> In the rest of this proposal we will use the acronym SGX (Software Guard Extensions) to refer to the needed security extensions of a given processor. Nevertheless, we will develop our solution to be as flexible as possible so that it can be adapted to any processor which offers the need security functionality—not just Intel processors.</w:t>
      </w:r>
    </w:p>
  </w:footnote>
  <w:footnote w:id="11">
    <w:p w14:paraId="77875334" w14:textId="5AC00CBA" w:rsidR="00371AAC" w:rsidRPr="00515593" w:rsidRDefault="00371AAC">
      <w:pPr>
        <w:pStyle w:val="Funotentext"/>
      </w:pPr>
      <w:r w:rsidRPr="00515593">
        <w:rPr>
          <w:rStyle w:val="Funotenzeichen"/>
        </w:rPr>
        <w:footnoteRef/>
      </w:r>
      <w:r w:rsidRPr="00515593">
        <w:t xml:space="preserve"> http://www.theregister.co.uk/2014/04/09/heartbleed_explained/</w:t>
      </w:r>
    </w:p>
  </w:footnote>
  <w:footnote w:id="12">
    <w:p w14:paraId="06933C9F" w14:textId="4B816369" w:rsidR="00371AAC" w:rsidRPr="00515593" w:rsidRDefault="00371AAC">
      <w:pPr>
        <w:pStyle w:val="Funotentext"/>
      </w:pPr>
      <w:r w:rsidRPr="00515593">
        <w:rPr>
          <w:rStyle w:val="Funotenzeichen"/>
        </w:rPr>
        <w:footnoteRef/>
      </w:r>
      <w:r w:rsidRPr="00515593">
        <w:t xml:space="preserve"> this is the </w:t>
      </w:r>
      <w:r>
        <w:t>usable</w:t>
      </w:r>
      <w:r w:rsidRPr="00515593">
        <w:t xml:space="preserve"> </w:t>
      </w:r>
      <w:r>
        <w:t xml:space="preserve">size of the EPC (extended page cache) of current generation SGX implementations – this will increase in the next generation of SGX. </w:t>
      </w:r>
    </w:p>
  </w:footnote>
  <w:footnote w:id="13">
    <w:p w14:paraId="0C0A7E6A" w14:textId="0738F2BA" w:rsidR="00371AAC" w:rsidRPr="00515593" w:rsidRDefault="00371AAC" w:rsidP="00845E8E">
      <w:pPr>
        <w:pStyle w:val="Funotentext"/>
        <w:rPr>
          <w:rFonts w:ascii="Times New Roman" w:hAnsi="Times New Roman" w:cs="Times New Roman"/>
        </w:rPr>
      </w:pPr>
      <w:r w:rsidRPr="00515593">
        <w:rPr>
          <w:rStyle w:val="Funotenzeichen"/>
          <w:rFonts w:ascii="Times New Roman" w:hAnsi="Times New Roman" w:cs="Times New Roman"/>
          <w:sz w:val="18"/>
          <w:szCs w:val="22"/>
        </w:rPr>
        <w:footnoteRef/>
      </w:r>
      <w:r w:rsidRPr="00515593">
        <w:rPr>
          <w:rFonts w:ascii="Times New Roman" w:hAnsi="Times New Roman" w:cs="Times New Roman"/>
          <w:sz w:val="18"/>
          <w:szCs w:val="22"/>
        </w:rPr>
        <w:t xml:space="preserve"> http://zerovm.org/ </w:t>
      </w:r>
      <w:r w:rsidRPr="00515593">
        <w:rPr>
          <w:rFonts w:ascii="Times New Roman" w:hAnsi="Times New Roman" w:cs="Times New Roman"/>
          <w:sz w:val="18"/>
        </w:rPr>
        <w:t>and http://zerg.erlangonxen.org/</w:t>
      </w:r>
    </w:p>
  </w:footnote>
  <w:footnote w:id="14">
    <w:p w14:paraId="36FB0598" w14:textId="77777777"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http://www.serecaproject.eu</w:t>
      </w:r>
    </w:p>
  </w:footnote>
  <w:footnote w:id="15">
    <w:p w14:paraId="44040CB7" w14:textId="2DEA5413" w:rsidR="00371AAC" w:rsidRPr="00515593" w:rsidRDefault="00371AAC" w:rsidP="00845E8E">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w:t>
      </w:r>
      <w:r w:rsidRPr="00722CFD">
        <w:rPr>
          <w:rFonts w:ascii="Times New Roman" w:hAnsi="Times New Roman" w:cs="Times New Roman"/>
          <w:sz w:val="18"/>
        </w:rPr>
        <w:t>https://www.securecloudproject.eu/</w:t>
      </w:r>
    </w:p>
  </w:footnote>
  <w:footnote w:id="16">
    <w:p w14:paraId="573312CD"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Cisco Global Cloud Index: Forecast and Methodology, 2013–2018: http://www.cisco.com/c/en/us/solutions/collateral/service-provider/global-cloud-index-gci/Cloud_Index_White_Paper.pdf</w:t>
      </w:r>
    </w:p>
  </w:footnote>
  <w:footnote w:id="17">
    <w:p w14:paraId="5D65178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http://news.investors.com/technology/011615-735080-amazon-aws-leads-in-cloud-msft-googl-crm-rising.htm</w:t>
      </w:r>
    </w:p>
  </w:footnote>
  <w:footnote w:id="18">
    <w:p w14:paraId="0A440304" w14:textId="77777777" w:rsidR="00371AAC" w:rsidRPr="00515593" w:rsidRDefault="00371AAC" w:rsidP="00ED7985">
      <w:pPr>
        <w:pStyle w:val="Funotentext"/>
        <w:rPr>
          <w:rFonts w:ascii="Times New Roman" w:hAnsi="Times New Roman" w:cs="Times New Roman"/>
          <w:sz w:val="18"/>
        </w:rPr>
      </w:pPr>
      <w:r w:rsidRPr="00515593">
        <w:rPr>
          <w:rStyle w:val="Funotenzeichen"/>
          <w:rFonts w:ascii="Times New Roman" w:hAnsi="Times New Roman" w:cs="Times New Roman"/>
          <w:sz w:val="18"/>
        </w:rPr>
        <w:footnoteRef/>
      </w:r>
      <w:r w:rsidRPr="00515593">
        <w:rPr>
          <w:rFonts w:ascii="Times New Roman" w:hAnsi="Times New Roman" w:cs="Times New Roman"/>
          <w:sz w:val="18"/>
        </w:rPr>
        <w:t xml:space="preserve"> Network World’s “2015 State of the Network Study, Technology Adoption Trends &amp; Their Impact on the Network”: https://www.scribd.com/document_downloads/253406492?extension=pdf&amp;from=embed&amp;source=embed</w:t>
      </w:r>
    </w:p>
  </w:footnote>
  <w:footnote w:id="19">
    <w:p w14:paraId="180EC466" w14:textId="77777777" w:rsidR="00371AAC" w:rsidRPr="00515593" w:rsidRDefault="00371AAC" w:rsidP="00ED7985">
      <w:pPr>
        <w:rPr>
          <w:sz w:val="20"/>
        </w:rPr>
      </w:pPr>
      <w:r w:rsidRPr="00515593">
        <w:rPr>
          <w:rStyle w:val="Funotenzeichen"/>
          <w:sz w:val="18"/>
        </w:rPr>
        <w:footnoteRef/>
      </w:r>
      <w:r w:rsidRPr="00515593">
        <w:rPr>
          <w:sz w:val="18"/>
        </w:rPr>
        <w:t xml:space="preserve"> http://www.skyhighnetworks.com/cloud-report/</w:t>
      </w:r>
    </w:p>
  </w:footnote>
  <w:footnote w:id="20">
    <w:p w14:paraId="4FC9DFB5" w14:textId="1C05E9E4" w:rsidR="00371AAC" w:rsidRDefault="00371AAC">
      <w:pPr>
        <w:pStyle w:val="Funotentext"/>
      </w:pPr>
      <w:r>
        <w:rPr>
          <w:rStyle w:val="Funotenzeichen"/>
        </w:rPr>
        <w:footnoteRef/>
      </w:r>
      <w:r>
        <w:t xml:space="preserve"> </w:t>
      </w:r>
      <w:r w:rsidRPr="00875A4D">
        <w:t>https://www.docker.com/customers/docker-datacenter-delivers-security-and-scale-adp</w:t>
      </w:r>
    </w:p>
  </w:footnote>
  <w:footnote w:id="21">
    <w:p w14:paraId="5F17F945" w14:textId="49607F4C" w:rsidR="00371AAC" w:rsidRPr="007F540C" w:rsidRDefault="00371AAC">
      <w:pPr>
        <w:pStyle w:val="Funotentext"/>
      </w:pPr>
      <w:r>
        <w:rPr>
          <w:rStyle w:val="Funotenzeichen"/>
        </w:rPr>
        <w:footnoteRef/>
      </w:r>
      <w:r>
        <w:t xml:space="preserve"> </w:t>
      </w:r>
      <w:r w:rsidRPr="008B2580">
        <w:t>https://www.datadoghq.com/docker-adoption/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865C3" w14:textId="7F3A5CBA" w:rsidR="00371AAC" w:rsidRPr="00A51B0A"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1312" behindDoc="0" locked="0" layoutInCell="1" allowOverlap="1" wp14:anchorId="13DEEC11" wp14:editId="6C66FD57">
              <wp:simplePos x="0" y="0"/>
              <wp:positionH relativeFrom="page">
                <wp:posOffset>-38747</wp:posOffset>
              </wp:positionH>
              <wp:positionV relativeFrom="margin">
                <wp:posOffset>-108833</wp:posOffset>
              </wp:positionV>
              <wp:extent cx="7616965" cy="7749"/>
              <wp:effectExtent l="0" t="0" r="22225" b="30480"/>
              <wp:wrapNone/>
              <wp:docPr id="1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2AD1C" id="Gerader Verbinder 1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CQll2d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A51B0A">
      <w:rPr>
        <w:lang w:val="en-US"/>
      </w:rPr>
      <w:t xml:space="preserve">Section 1: </w:t>
    </w:r>
    <w:r>
      <w:fldChar w:fldCharType="begin"/>
    </w:r>
    <w:r w:rsidRPr="00A51B0A">
      <w:rPr>
        <w:lang w:val="en-US"/>
      </w:rPr>
      <w:instrText xml:space="preserve"> STYLEREF  "Überschrift 1"  \* MERGEFORMAT </w:instrText>
    </w:r>
    <w:r>
      <w:fldChar w:fldCharType="separate"/>
    </w:r>
    <w:r w:rsidR="0073649A" w:rsidRPr="0073649A">
      <w:rPr>
        <w:b/>
        <w:bCs/>
        <w:noProof/>
        <w:lang w:val="en-US"/>
      </w:rPr>
      <w:t>Excellence</w:t>
    </w:r>
    <w:r>
      <w:rPr>
        <w:b/>
        <w:bCs/>
        <w:noProof/>
      </w:rPr>
      <w:fldChar w:fldCharType="end"/>
    </w:r>
    <w:r w:rsidRPr="00A51B0A">
      <w:rPr>
        <w:lang w:val="en-US"/>
      </w:rPr>
      <w:tab/>
    </w:r>
    <w:r w:rsidRPr="00EE3B2E">
      <w:rPr>
        <w:lang w:val="en-US"/>
      </w:rPr>
      <w:t xml:space="preserve">FTIPilot-01-2016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8A626" w14:textId="222F37EB" w:rsidR="00371AAC" w:rsidRPr="00030745" w:rsidRDefault="00371AAC"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8480" behindDoc="0" locked="0" layoutInCell="1" allowOverlap="1" wp14:anchorId="4CD6E720" wp14:editId="6B6D9721">
              <wp:simplePos x="0" y="0"/>
              <wp:positionH relativeFrom="page">
                <wp:posOffset>-38747</wp:posOffset>
              </wp:positionH>
              <wp:positionV relativeFrom="margin">
                <wp:posOffset>-108833</wp:posOffset>
              </wp:positionV>
              <wp:extent cx="7616965" cy="7749"/>
              <wp:effectExtent l="0" t="0" r="22225" b="30480"/>
              <wp:wrapNone/>
              <wp:docPr id="5"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1AC5B" id="Gerader Verbinder 15"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AzwbVZuQEAAMY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sidRPr="00030745">
      <w:rPr>
        <w:lang w:val="en-US"/>
      </w:rPr>
      <w:t xml:space="preserve">Section </w:t>
    </w:r>
    <w:r>
      <w:rPr>
        <w:lang w:val="en-US"/>
      </w:rPr>
      <w:t>3</w:t>
    </w:r>
    <w:r w:rsidRPr="00030745">
      <w:rPr>
        <w:lang w:val="en-US"/>
      </w:rPr>
      <w:t xml:space="preserve">: </w:t>
    </w:r>
    <w:r>
      <w:fldChar w:fldCharType="begin"/>
    </w:r>
    <w:r w:rsidRPr="00030745">
      <w:rPr>
        <w:lang w:val="en-US"/>
      </w:rPr>
      <w:instrText xml:space="preserve"> STYLEREF  "Überschrift 1"  \* MERGEFORMAT </w:instrText>
    </w:r>
    <w:r>
      <w:fldChar w:fldCharType="separate"/>
    </w:r>
    <w:r w:rsidR="0073649A" w:rsidRPr="0073649A">
      <w:rPr>
        <w:b/>
        <w:bCs/>
        <w:noProof/>
        <w:lang w:val="en-US"/>
      </w:rPr>
      <w:t>Impact</w:t>
    </w:r>
    <w:r>
      <w:rPr>
        <w:b/>
        <w:bCs/>
        <w:noProof/>
      </w:rPr>
      <w:fldChar w:fldCharType="end"/>
    </w:r>
    <w:r w:rsidRPr="00030745">
      <w:rPr>
        <w:lang w:val="en-US"/>
      </w:rPr>
      <w:tab/>
    </w:r>
    <w:r w:rsidRPr="00DB6955">
      <w:rPr>
        <w:lang w:val="en-US"/>
      </w:rPr>
      <w:t xml:space="preserve">FTIPilot-01-2016 </w:t>
    </w:r>
    <w:r>
      <w:rPr>
        <w:lang w:val="en-US"/>
      </w:rPr>
      <w:t>(</w:t>
    </w:r>
    <w:r w:rsidRPr="00030745">
      <w:rPr>
        <w:lang w:val="en-US"/>
      </w:rPr>
      <w:t>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C1C2DBA8"/>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nsid w:val="FFFFFFFB"/>
    <w:multiLevelType w:val="multilevel"/>
    <w:tmpl w:val="79425BCE"/>
    <w:lvl w:ilvl="0">
      <w:start w:val="1"/>
      <w:numFmt w:val="decimal"/>
      <w:pStyle w:val="berschrift1"/>
      <w:lvlText w:val="%1."/>
      <w:legacy w:legacy="1" w:legacySpace="0" w:legacyIndent="708"/>
      <w:lvlJc w:val="left"/>
      <w:pPr>
        <w:ind w:left="708" w:hanging="708"/>
      </w:pPr>
    </w:lvl>
    <w:lvl w:ilvl="1">
      <w:start w:val="1"/>
      <w:numFmt w:val="decimal"/>
      <w:pStyle w:val="berschrift2"/>
      <w:lvlText w:val="%1.%2."/>
      <w:legacy w:legacy="1" w:legacySpace="0" w:legacyIndent="708"/>
      <w:lvlJc w:val="left"/>
      <w:pPr>
        <w:ind w:left="1416" w:hanging="708"/>
      </w:pPr>
    </w:lvl>
    <w:lvl w:ilvl="2">
      <w:start w:val="1"/>
      <w:numFmt w:val="decimal"/>
      <w:pStyle w:val="berschrift3"/>
      <w:lvlText w:val="%1.%2.%3."/>
      <w:legacy w:legacy="1" w:legacySpace="0" w:legacyIndent="708"/>
      <w:lvlJc w:val="left"/>
      <w:pPr>
        <w:ind w:left="2124" w:hanging="708"/>
      </w:pPr>
    </w:lvl>
    <w:lvl w:ilvl="3">
      <w:start w:val="1"/>
      <w:numFmt w:val="decimal"/>
      <w:pStyle w:val="berschrift4"/>
      <w:lvlText w:val="%1.%2.%3.%4."/>
      <w:legacy w:legacy="1" w:legacySpace="0" w:legacyIndent="708"/>
      <w:lvlJc w:val="left"/>
      <w:pPr>
        <w:ind w:left="2832" w:hanging="708"/>
      </w:pPr>
    </w:lvl>
    <w:lvl w:ilvl="4">
      <w:start w:val="1"/>
      <w:numFmt w:val="decimal"/>
      <w:pStyle w:val="berschrift5"/>
      <w:lvlText w:val="%1.%2.%3.%4.%5."/>
      <w:legacy w:legacy="1" w:legacySpace="0" w:legacyIndent="708"/>
      <w:lvlJc w:val="left"/>
      <w:pPr>
        <w:ind w:left="3540" w:hanging="708"/>
      </w:pPr>
    </w:lvl>
    <w:lvl w:ilvl="5">
      <w:start w:val="1"/>
      <w:numFmt w:val="decimal"/>
      <w:pStyle w:val="berschrift6"/>
      <w:lvlText w:val="%1.%2.%3.%4.%5.%6."/>
      <w:legacy w:legacy="1" w:legacySpace="0" w:legacyIndent="708"/>
      <w:lvlJc w:val="left"/>
      <w:pPr>
        <w:ind w:left="4248" w:hanging="708"/>
      </w:pPr>
    </w:lvl>
    <w:lvl w:ilvl="6">
      <w:start w:val="1"/>
      <w:numFmt w:val="decimal"/>
      <w:pStyle w:val="berschrift7"/>
      <w:lvlText w:val="%1.%2.%3.%4.%5.%6.%7."/>
      <w:legacy w:legacy="1" w:legacySpace="0" w:legacyIndent="708"/>
      <w:lvlJc w:val="left"/>
      <w:pPr>
        <w:ind w:left="4956" w:hanging="708"/>
      </w:pPr>
    </w:lvl>
    <w:lvl w:ilvl="7">
      <w:start w:val="1"/>
      <w:numFmt w:val="decimal"/>
      <w:pStyle w:val="berschrift8"/>
      <w:lvlText w:val="%1.%2.%3.%4.%5.%6.%7.%8."/>
      <w:legacy w:legacy="1" w:legacySpace="0" w:legacyIndent="708"/>
      <w:lvlJc w:val="left"/>
      <w:pPr>
        <w:ind w:left="5664" w:hanging="708"/>
      </w:pPr>
    </w:lvl>
    <w:lvl w:ilvl="8">
      <w:start w:val="1"/>
      <w:numFmt w:val="decimal"/>
      <w:pStyle w:val="berschrift9"/>
      <w:lvlText w:val="%1.%2.%3.%4.%5.%6.%7.%8.%9."/>
      <w:legacy w:legacy="1" w:legacySpace="0" w:legacyIndent="708"/>
      <w:lvlJc w:val="left"/>
      <w:pPr>
        <w:ind w:left="6372" w:hanging="708"/>
      </w:pPr>
    </w:lvl>
  </w:abstractNum>
  <w:abstractNum w:abstractNumId="2">
    <w:nsid w:val="FFFFFFFE"/>
    <w:multiLevelType w:val="singleLevel"/>
    <w:tmpl w:val="FFFFFFFF"/>
    <w:lvl w:ilvl="0">
      <w:numFmt w:val="decimal"/>
      <w:pStyle w:val="NumPar2"/>
      <w:lvlText w:val="*"/>
      <w:lvlJc w:val="left"/>
      <w:rPr>
        <w:rFonts w:cs="Times New Roman"/>
      </w:rPr>
    </w:lvl>
  </w:abstractNum>
  <w:abstractNum w:abstractNumId="3">
    <w:nsid w:val="080C6D4D"/>
    <w:multiLevelType w:val="hybridMultilevel"/>
    <w:tmpl w:val="A0C8C166"/>
    <w:lvl w:ilvl="0" w:tplc="E40AD4B6">
      <w:start w:val="1"/>
      <w:numFmt w:val="lowerLetter"/>
      <w:pStyle w:val="H2020PL"/>
      <w:lvlText w:val="%1)"/>
      <w:lvlJc w:val="left"/>
      <w:pPr>
        <w:ind w:left="360" w:hanging="360"/>
      </w:pPr>
    </w:lvl>
    <w:lvl w:ilvl="1" w:tplc="FD8696E8">
      <w:start w:val="1"/>
      <w:numFmt w:val="upperRoman"/>
      <w:pStyle w:val="H2020QL"/>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5">
    <w:nsid w:val="0C793E63"/>
    <w:multiLevelType w:val="hybridMultilevel"/>
    <w:tmpl w:val="1548C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7">
    <w:nsid w:val="11970DB0"/>
    <w:multiLevelType w:val="hybridMultilevel"/>
    <w:tmpl w:val="AB60349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AC42C0"/>
    <w:multiLevelType w:val="hybridMultilevel"/>
    <w:tmpl w:val="1654D3E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1F483EFA"/>
    <w:multiLevelType w:val="hybridMultilevel"/>
    <w:tmpl w:val="91784E74"/>
    <w:lvl w:ilvl="0" w:tplc="04070001">
      <w:start w:val="1"/>
      <w:numFmt w:val="bullet"/>
      <w:lvlText w:val=""/>
      <w:lvlJc w:val="left"/>
      <w:pPr>
        <w:ind w:left="360" w:hanging="360"/>
      </w:pPr>
      <w:rPr>
        <w:rFonts w:ascii="Symbol" w:hAnsi="Symbol" w:hint="default"/>
      </w:rPr>
    </w:lvl>
    <w:lvl w:ilvl="1" w:tplc="1FBCEA64">
      <w:start w:val="5"/>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22C8153E"/>
    <w:multiLevelType w:val="hybridMultilevel"/>
    <w:tmpl w:val="3B14E9D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6472088"/>
    <w:multiLevelType w:val="hybridMultilevel"/>
    <w:tmpl w:val="8D12878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3">
    <w:nsid w:val="29DA398C"/>
    <w:multiLevelType w:val="multilevel"/>
    <w:tmpl w:val="EBA25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43152FE3"/>
    <w:multiLevelType w:val="multilevel"/>
    <w:tmpl w:val="4F12F490"/>
    <w:styleLink w:val="H202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49E21FDB"/>
    <w:multiLevelType w:val="hybridMultilevel"/>
    <w:tmpl w:val="9252D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3CF6110"/>
    <w:multiLevelType w:val="hybridMultilevel"/>
    <w:tmpl w:val="EF788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49F2BBA"/>
    <w:multiLevelType w:val="hybridMultilevel"/>
    <w:tmpl w:val="7F601DA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55654A03"/>
    <w:multiLevelType w:val="hybridMultilevel"/>
    <w:tmpl w:val="2266EA52"/>
    <w:lvl w:ilvl="0" w:tplc="10C0FCBE">
      <w:start w:val="1"/>
      <w:numFmt w:val="decimal"/>
      <w:pStyle w:val="H2020O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98F799E"/>
    <w:multiLevelType w:val="multilevel"/>
    <w:tmpl w:val="04FC8F94"/>
    <w:name w:val="List Number 3"/>
    <w:lvl w:ilvl="0">
      <w:start w:val="1"/>
      <w:numFmt w:val="decimal"/>
      <w:lvlRestart w:val="0"/>
      <w:pStyle w:val="Listennumm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1">
    <w:nsid w:val="61095FFA"/>
    <w:multiLevelType w:val="hybridMultilevel"/>
    <w:tmpl w:val="6EF40B4C"/>
    <w:lvl w:ilvl="0" w:tplc="C678A226">
      <w:start w:val="1"/>
      <w:numFmt w:val="bullet"/>
      <w:pStyle w:val="H2020UL"/>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CEE264E"/>
    <w:multiLevelType w:val="hybridMultilevel"/>
    <w:tmpl w:val="2E70EFC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4C735EC"/>
    <w:multiLevelType w:val="hybridMultilevel"/>
    <w:tmpl w:val="D4707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75F04533"/>
    <w:multiLevelType w:val="hybridMultilevel"/>
    <w:tmpl w:val="7A5A5F1C"/>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7B0A1164"/>
    <w:multiLevelType w:val="multilevel"/>
    <w:tmpl w:val="0409001D"/>
    <w:styleLink w:val="Style-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9"/>
  </w:num>
  <w:num w:numId="3">
    <w:abstractNumId w:val="3"/>
  </w:num>
  <w:num w:numId="4">
    <w:abstractNumId w:val="21"/>
  </w:num>
  <w:num w:numId="5">
    <w:abstractNumId w:val="14"/>
  </w:num>
  <w:num w:numId="6">
    <w:abstractNumId w:val="25"/>
  </w:num>
  <w:num w:numId="7">
    <w:abstractNumId w:val="2"/>
    <w:lvlOverride w:ilvl="0">
      <w:lvl w:ilvl="0">
        <w:start w:val="1"/>
        <w:numFmt w:val="bullet"/>
        <w:pStyle w:val="NumPar2"/>
        <w:lvlText w:val="–"/>
        <w:legacy w:legacy="1" w:legacySpace="0" w:legacyIndent="360"/>
        <w:lvlJc w:val="left"/>
        <w:pPr>
          <w:ind w:left="842" w:hanging="360"/>
        </w:pPr>
      </w:lvl>
    </w:lvlOverride>
  </w:num>
  <w:num w:numId="8">
    <w:abstractNumId w:val="16"/>
  </w:num>
  <w:num w:numId="9">
    <w:abstractNumId w:val="6"/>
  </w:num>
  <w:num w:numId="10">
    <w:abstractNumId w:val="20"/>
  </w:num>
  <w:num w:numId="11">
    <w:abstractNumId w:val="12"/>
  </w:num>
  <w:num w:numId="12">
    <w:abstractNumId w:val="24"/>
  </w:num>
  <w:num w:numId="13">
    <w:abstractNumId w:val="10"/>
  </w:num>
  <w:num w:numId="14">
    <w:abstractNumId w:val="9"/>
  </w:num>
  <w:num w:numId="15">
    <w:abstractNumId w:val="18"/>
  </w:num>
  <w:num w:numId="16">
    <w:abstractNumId w:val="0"/>
  </w:num>
  <w:num w:numId="17">
    <w:abstractNumId w:val="1"/>
  </w:num>
  <w:num w:numId="18">
    <w:abstractNumId w:val="1"/>
  </w:num>
  <w:num w:numId="19">
    <w:abstractNumId w:val="11"/>
  </w:num>
  <w:num w:numId="20">
    <w:abstractNumId w:val="7"/>
  </w:num>
  <w:num w:numId="21">
    <w:abstractNumId w:val="8"/>
  </w:num>
  <w:num w:numId="22">
    <w:abstractNumId w:val="23"/>
  </w:num>
  <w:num w:numId="23">
    <w:abstractNumId w:val="13"/>
  </w:num>
  <w:num w:numId="24">
    <w:abstractNumId w:val="17"/>
  </w:num>
  <w:num w:numId="25">
    <w:abstractNumId w:val="15"/>
  </w:num>
  <w:num w:numId="26">
    <w:abstractNumId w:val="5"/>
  </w:num>
  <w:num w:numId="27">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AF8"/>
    <w:rsid w:val="00002B59"/>
    <w:rsid w:val="00010400"/>
    <w:rsid w:val="00010C24"/>
    <w:rsid w:val="00011287"/>
    <w:rsid w:val="000119CF"/>
    <w:rsid w:val="00012571"/>
    <w:rsid w:val="000128C5"/>
    <w:rsid w:val="00016F46"/>
    <w:rsid w:val="00017119"/>
    <w:rsid w:val="0001785E"/>
    <w:rsid w:val="00017F4E"/>
    <w:rsid w:val="0002124F"/>
    <w:rsid w:val="00022192"/>
    <w:rsid w:val="00024A44"/>
    <w:rsid w:val="00025E80"/>
    <w:rsid w:val="00026124"/>
    <w:rsid w:val="00026CA2"/>
    <w:rsid w:val="00027383"/>
    <w:rsid w:val="00027FB3"/>
    <w:rsid w:val="00030745"/>
    <w:rsid w:val="00031A8E"/>
    <w:rsid w:val="00031D37"/>
    <w:rsid w:val="00032684"/>
    <w:rsid w:val="000332D8"/>
    <w:rsid w:val="00034F6B"/>
    <w:rsid w:val="00036939"/>
    <w:rsid w:val="000371EC"/>
    <w:rsid w:val="000375D8"/>
    <w:rsid w:val="000409CD"/>
    <w:rsid w:val="00040DD4"/>
    <w:rsid w:val="000410CB"/>
    <w:rsid w:val="00045214"/>
    <w:rsid w:val="00050AE8"/>
    <w:rsid w:val="00051A47"/>
    <w:rsid w:val="00052228"/>
    <w:rsid w:val="00055BAF"/>
    <w:rsid w:val="0006314D"/>
    <w:rsid w:val="000668C0"/>
    <w:rsid w:val="00070776"/>
    <w:rsid w:val="00070F22"/>
    <w:rsid w:val="0007117F"/>
    <w:rsid w:val="00077516"/>
    <w:rsid w:val="000779F4"/>
    <w:rsid w:val="00081685"/>
    <w:rsid w:val="00081A01"/>
    <w:rsid w:val="00081CEF"/>
    <w:rsid w:val="00081FD9"/>
    <w:rsid w:val="0008483F"/>
    <w:rsid w:val="00084D92"/>
    <w:rsid w:val="0008663C"/>
    <w:rsid w:val="000866C3"/>
    <w:rsid w:val="00090989"/>
    <w:rsid w:val="00090B57"/>
    <w:rsid w:val="00090E5E"/>
    <w:rsid w:val="00091101"/>
    <w:rsid w:val="00091E5E"/>
    <w:rsid w:val="00091EB3"/>
    <w:rsid w:val="0009210B"/>
    <w:rsid w:val="000932AE"/>
    <w:rsid w:val="00093781"/>
    <w:rsid w:val="00095359"/>
    <w:rsid w:val="00096EF7"/>
    <w:rsid w:val="00097B57"/>
    <w:rsid w:val="000A4830"/>
    <w:rsid w:val="000A7E69"/>
    <w:rsid w:val="000B06FF"/>
    <w:rsid w:val="000B0C58"/>
    <w:rsid w:val="000B2605"/>
    <w:rsid w:val="000B3064"/>
    <w:rsid w:val="000B3213"/>
    <w:rsid w:val="000B32C4"/>
    <w:rsid w:val="000B461E"/>
    <w:rsid w:val="000B5DBE"/>
    <w:rsid w:val="000C07CB"/>
    <w:rsid w:val="000C0EB8"/>
    <w:rsid w:val="000C24B9"/>
    <w:rsid w:val="000C304F"/>
    <w:rsid w:val="000C319A"/>
    <w:rsid w:val="000C3B4D"/>
    <w:rsid w:val="000C5CC6"/>
    <w:rsid w:val="000D283A"/>
    <w:rsid w:val="000D3C8B"/>
    <w:rsid w:val="000D5C61"/>
    <w:rsid w:val="000D721D"/>
    <w:rsid w:val="000E1040"/>
    <w:rsid w:val="000E1A4A"/>
    <w:rsid w:val="000E6309"/>
    <w:rsid w:val="000F5440"/>
    <w:rsid w:val="000F5931"/>
    <w:rsid w:val="000F691B"/>
    <w:rsid w:val="000F72DD"/>
    <w:rsid w:val="0010026A"/>
    <w:rsid w:val="00101749"/>
    <w:rsid w:val="0010299E"/>
    <w:rsid w:val="00104280"/>
    <w:rsid w:val="00104372"/>
    <w:rsid w:val="00106D4B"/>
    <w:rsid w:val="0011209A"/>
    <w:rsid w:val="00115BFD"/>
    <w:rsid w:val="00116AA6"/>
    <w:rsid w:val="00116C86"/>
    <w:rsid w:val="00116E19"/>
    <w:rsid w:val="0012113F"/>
    <w:rsid w:val="001216A5"/>
    <w:rsid w:val="00121C92"/>
    <w:rsid w:val="001228DA"/>
    <w:rsid w:val="00123BFA"/>
    <w:rsid w:val="0012423F"/>
    <w:rsid w:val="001245C0"/>
    <w:rsid w:val="00124EE2"/>
    <w:rsid w:val="00127C37"/>
    <w:rsid w:val="0013055A"/>
    <w:rsid w:val="001313FB"/>
    <w:rsid w:val="0013193E"/>
    <w:rsid w:val="00132D16"/>
    <w:rsid w:val="00137DAE"/>
    <w:rsid w:val="0014026E"/>
    <w:rsid w:val="0014258A"/>
    <w:rsid w:val="001427FF"/>
    <w:rsid w:val="00143B81"/>
    <w:rsid w:val="00146CF8"/>
    <w:rsid w:val="001471EF"/>
    <w:rsid w:val="0015302C"/>
    <w:rsid w:val="00153902"/>
    <w:rsid w:val="00155646"/>
    <w:rsid w:val="001562BD"/>
    <w:rsid w:val="00156EEB"/>
    <w:rsid w:val="00156FE8"/>
    <w:rsid w:val="00161D01"/>
    <w:rsid w:val="00161E18"/>
    <w:rsid w:val="00164A5C"/>
    <w:rsid w:val="00165812"/>
    <w:rsid w:val="00166DD4"/>
    <w:rsid w:val="00167EEB"/>
    <w:rsid w:val="001701C2"/>
    <w:rsid w:val="00174609"/>
    <w:rsid w:val="00174BF4"/>
    <w:rsid w:val="00177C2D"/>
    <w:rsid w:val="00182971"/>
    <w:rsid w:val="00186B14"/>
    <w:rsid w:val="00187553"/>
    <w:rsid w:val="00187578"/>
    <w:rsid w:val="00192CC6"/>
    <w:rsid w:val="00196516"/>
    <w:rsid w:val="00197B1B"/>
    <w:rsid w:val="001A13BD"/>
    <w:rsid w:val="001A310B"/>
    <w:rsid w:val="001A313F"/>
    <w:rsid w:val="001A42A6"/>
    <w:rsid w:val="001A6B83"/>
    <w:rsid w:val="001B3DAD"/>
    <w:rsid w:val="001B44A5"/>
    <w:rsid w:val="001C1CF9"/>
    <w:rsid w:val="001C3F6C"/>
    <w:rsid w:val="001C40D0"/>
    <w:rsid w:val="001C5EBB"/>
    <w:rsid w:val="001C7AA9"/>
    <w:rsid w:val="001D4BAB"/>
    <w:rsid w:val="001D692A"/>
    <w:rsid w:val="001E1193"/>
    <w:rsid w:val="001E2402"/>
    <w:rsid w:val="001E3545"/>
    <w:rsid w:val="001E5519"/>
    <w:rsid w:val="001E574E"/>
    <w:rsid w:val="001E5C87"/>
    <w:rsid w:val="001E60F2"/>
    <w:rsid w:val="001E6CD6"/>
    <w:rsid w:val="001F0669"/>
    <w:rsid w:val="001F07A6"/>
    <w:rsid w:val="001F1147"/>
    <w:rsid w:val="001F16A0"/>
    <w:rsid w:val="001F1BDA"/>
    <w:rsid w:val="001F3476"/>
    <w:rsid w:val="001F44DC"/>
    <w:rsid w:val="001F4B1E"/>
    <w:rsid w:val="001F57BA"/>
    <w:rsid w:val="001F660D"/>
    <w:rsid w:val="001F7037"/>
    <w:rsid w:val="001F791C"/>
    <w:rsid w:val="00200335"/>
    <w:rsid w:val="00200EA8"/>
    <w:rsid w:val="00205D5A"/>
    <w:rsid w:val="00211135"/>
    <w:rsid w:val="0021433F"/>
    <w:rsid w:val="002149D1"/>
    <w:rsid w:val="00214D27"/>
    <w:rsid w:val="00215421"/>
    <w:rsid w:val="0021669A"/>
    <w:rsid w:val="0021710A"/>
    <w:rsid w:val="00217779"/>
    <w:rsid w:val="0021794A"/>
    <w:rsid w:val="00217BDD"/>
    <w:rsid w:val="00220678"/>
    <w:rsid w:val="00221EEA"/>
    <w:rsid w:val="002227E8"/>
    <w:rsid w:val="00224C06"/>
    <w:rsid w:val="00224CD0"/>
    <w:rsid w:val="00230352"/>
    <w:rsid w:val="00231AAE"/>
    <w:rsid w:val="00232CC0"/>
    <w:rsid w:val="002377A9"/>
    <w:rsid w:val="00242CA6"/>
    <w:rsid w:val="002432EF"/>
    <w:rsid w:val="00243464"/>
    <w:rsid w:val="00244721"/>
    <w:rsid w:val="00245450"/>
    <w:rsid w:val="00246209"/>
    <w:rsid w:val="002464D9"/>
    <w:rsid w:val="002504B4"/>
    <w:rsid w:val="00250AAF"/>
    <w:rsid w:val="00252B99"/>
    <w:rsid w:val="002535EC"/>
    <w:rsid w:val="00254D6B"/>
    <w:rsid w:val="00256EFE"/>
    <w:rsid w:val="0026111C"/>
    <w:rsid w:val="00262B4F"/>
    <w:rsid w:val="00264FEF"/>
    <w:rsid w:val="00270B54"/>
    <w:rsid w:val="0027222C"/>
    <w:rsid w:val="00272D23"/>
    <w:rsid w:val="00273A9E"/>
    <w:rsid w:val="0027477E"/>
    <w:rsid w:val="00276589"/>
    <w:rsid w:val="002801D3"/>
    <w:rsid w:val="00282F13"/>
    <w:rsid w:val="002832AB"/>
    <w:rsid w:val="00283367"/>
    <w:rsid w:val="00283AD0"/>
    <w:rsid w:val="00283E26"/>
    <w:rsid w:val="002869CB"/>
    <w:rsid w:val="002913BA"/>
    <w:rsid w:val="00291F08"/>
    <w:rsid w:val="00293F7C"/>
    <w:rsid w:val="002972F2"/>
    <w:rsid w:val="002A3472"/>
    <w:rsid w:val="002A3E99"/>
    <w:rsid w:val="002A452C"/>
    <w:rsid w:val="002A4A1B"/>
    <w:rsid w:val="002A578D"/>
    <w:rsid w:val="002A6C13"/>
    <w:rsid w:val="002B24D0"/>
    <w:rsid w:val="002B4C08"/>
    <w:rsid w:val="002B532B"/>
    <w:rsid w:val="002C115A"/>
    <w:rsid w:val="002C3997"/>
    <w:rsid w:val="002C47AA"/>
    <w:rsid w:val="002D15F8"/>
    <w:rsid w:val="002D1CFB"/>
    <w:rsid w:val="002D1F0B"/>
    <w:rsid w:val="002D5E5F"/>
    <w:rsid w:val="002D627B"/>
    <w:rsid w:val="002D6423"/>
    <w:rsid w:val="002D6A9F"/>
    <w:rsid w:val="002E173E"/>
    <w:rsid w:val="002F7F7F"/>
    <w:rsid w:val="00300D12"/>
    <w:rsid w:val="00300DA7"/>
    <w:rsid w:val="00300EAF"/>
    <w:rsid w:val="0030380C"/>
    <w:rsid w:val="00303958"/>
    <w:rsid w:val="00304A31"/>
    <w:rsid w:val="00304F2D"/>
    <w:rsid w:val="0030579A"/>
    <w:rsid w:val="00305988"/>
    <w:rsid w:val="00305FCD"/>
    <w:rsid w:val="0031018C"/>
    <w:rsid w:val="003102B8"/>
    <w:rsid w:val="003118CE"/>
    <w:rsid w:val="0031199F"/>
    <w:rsid w:val="0031206A"/>
    <w:rsid w:val="003130E9"/>
    <w:rsid w:val="003132BD"/>
    <w:rsid w:val="003143F1"/>
    <w:rsid w:val="0031450F"/>
    <w:rsid w:val="00317D05"/>
    <w:rsid w:val="0032202D"/>
    <w:rsid w:val="003307E7"/>
    <w:rsid w:val="00330F3D"/>
    <w:rsid w:val="003312A3"/>
    <w:rsid w:val="00331B94"/>
    <w:rsid w:val="00334795"/>
    <w:rsid w:val="0033643F"/>
    <w:rsid w:val="0033710D"/>
    <w:rsid w:val="003403E1"/>
    <w:rsid w:val="003415A6"/>
    <w:rsid w:val="00342138"/>
    <w:rsid w:val="003436F0"/>
    <w:rsid w:val="0034542C"/>
    <w:rsid w:val="00347292"/>
    <w:rsid w:val="0035039E"/>
    <w:rsid w:val="00350621"/>
    <w:rsid w:val="00351AEC"/>
    <w:rsid w:val="00352D7A"/>
    <w:rsid w:val="003565BE"/>
    <w:rsid w:val="003565FE"/>
    <w:rsid w:val="00356700"/>
    <w:rsid w:val="003572A4"/>
    <w:rsid w:val="00360F82"/>
    <w:rsid w:val="003614C6"/>
    <w:rsid w:val="00361A46"/>
    <w:rsid w:val="00361CC6"/>
    <w:rsid w:val="00362BF7"/>
    <w:rsid w:val="003642E1"/>
    <w:rsid w:val="00364731"/>
    <w:rsid w:val="00365D7C"/>
    <w:rsid w:val="00366543"/>
    <w:rsid w:val="00370079"/>
    <w:rsid w:val="0037110B"/>
    <w:rsid w:val="0037174A"/>
    <w:rsid w:val="00371AAC"/>
    <w:rsid w:val="00371E03"/>
    <w:rsid w:val="003741C8"/>
    <w:rsid w:val="003748F2"/>
    <w:rsid w:val="003752D4"/>
    <w:rsid w:val="00375EF6"/>
    <w:rsid w:val="00376C88"/>
    <w:rsid w:val="003771E3"/>
    <w:rsid w:val="00377541"/>
    <w:rsid w:val="003836C1"/>
    <w:rsid w:val="003843FE"/>
    <w:rsid w:val="003849A0"/>
    <w:rsid w:val="00384F54"/>
    <w:rsid w:val="00385A0C"/>
    <w:rsid w:val="0039076C"/>
    <w:rsid w:val="00390A0F"/>
    <w:rsid w:val="003933CA"/>
    <w:rsid w:val="00393B5C"/>
    <w:rsid w:val="00394574"/>
    <w:rsid w:val="003956D8"/>
    <w:rsid w:val="003957E1"/>
    <w:rsid w:val="003979AB"/>
    <w:rsid w:val="003A085A"/>
    <w:rsid w:val="003A2035"/>
    <w:rsid w:val="003A2FEB"/>
    <w:rsid w:val="003A58C1"/>
    <w:rsid w:val="003A5B38"/>
    <w:rsid w:val="003A6904"/>
    <w:rsid w:val="003A6C49"/>
    <w:rsid w:val="003A6F50"/>
    <w:rsid w:val="003B0F94"/>
    <w:rsid w:val="003B25E9"/>
    <w:rsid w:val="003B2B87"/>
    <w:rsid w:val="003B2F7C"/>
    <w:rsid w:val="003B57EC"/>
    <w:rsid w:val="003B7676"/>
    <w:rsid w:val="003B798E"/>
    <w:rsid w:val="003B7A41"/>
    <w:rsid w:val="003C3647"/>
    <w:rsid w:val="003C515F"/>
    <w:rsid w:val="003C6714"/>
    <w:rsid w:val="003C6D5B"/>
    <w:rsid w:val="003C7497"/>
    <w:rsid w:val="003C78F5"/>
    <w:rsid w:val="003C7AA3"/>
    <w:rsid w:val="003C7E99"/>
    <w:rsid w:val="003D1B32"/>
    <w:rsid w:val="003D4FA3"/>
    <w:rsid w:val="003D6199"/>
    <w:rsid w:val="003E0018"/>
    <w:rsid w:val="003E07D5"/>
    <w:rsid w:val="003E3F43"/>
    <w:rsid w:val="003E3FA7"/>
    <w:rsid w:val="003E4058"/>
    <w:rsid w:val="003E67D0"/>
    <w:rsid w:val="003E700B"/>
    <w:rsid w:val="003E79DA"/>
    <w:rsid w:val="003F0ECE"/>
    <w:rsid w:val="003F146E"/>
    <w:rsid w:val="003F241E"/>
    <w:rsid w:val="003F6484"/>
    <w:rsid w:val="003F7820"/>
    <w:rsid w:val="00401403"/>
    <w:rsid w:val="004023C4"/>
    <w:rsid w:val="0040290B"/>
    <w:rsid w:val="00402F5A"/>
    <w:rsid w:val="004047B1"/>
    <w:rsid w:val="004070CA"/>
    <w:rsid w:val="00407DD6"/>
    <w:rsid w:val="00411621"/>
    <w:rsid w:val="00412C43"/>
    <w:rsid w:val="00414AE8"/>
    <w:rsid w:val="00416A0A"/>
    <w:rsid w:val="004206B9"/>
    <w:rsid w:val="004209B8"/>
    <w:rsid w:val="00422A5A"/>
    <w:rsid w:val="00422C4B"/>
    <w:rsid w:val="004234C3"/>
    <w:rsid w:val="00423E71"/>
    <w:rsid w:val="004313B0"/>
    <w:rsid w:val="00432753"/>
    <w:rsid w:val="00434058"/>
    <w:rsid w:val="0044060E"/>
    <w:rsid w:val="0044247A"/>
    <w:rsid w:val="00442501"/>
    <w:rsid w:val="00443F5D"/>
    <w:rsid w:val="00445904"/>
    <w:rsid w:val="00450516"/>
    <w:rsid w:val="00451E20"/>
    <w:rsid w:val="00452CB2"/>
    <w:rsid w:val="00454F4F"/>
    <w:rsid w:val="004555DD"/>
    <w:rsid w:val="00455B2B"/>
    <w:rsid w:val="004569D6"/>
    <w:rsid w:val="004571D7"/>
    <w:rsid w:val="00460A62"/>
    <w:rsid w:val="00465B76"/>
    <w:rsid w:val="00471EF5"/>
    <w:rsid w:val="00472BE3"/>
    <w:rsid w:val="004742AB"/>
    <w:rsid w:val="0047455B"/>
    <w:rsid w:val="00474996"/>
    <w:rsid w:val="004806E4"/>
    <w:rsid w:val="00481221"/>
    <w:rsid w:val="00483D66"/>
    <w:rsid w:val="00485C33"/>
    <w:rsid w:val="00491394"/>
    <w:rsid w:val="00493173"/>
    <w:rsid w:val="00495025"/>
    <w:rsid w:val="00495378"/>
    <w:rsid w:val="004958C0"/>
    <w:rsid w:val="004A1FDD"/>
    <w:rsid w:val="004A21EF"/>
    <w:rsid w:val="004A41ED"/>
    <w:rsid w:val="004A63A1"/>
    <w:rsid w:val="004A7973"/>
    <w:rsid w:val="004A7DEE"/>
    <w:rsid w:val="004B209E"/>
    <w:rsid w:val="004B2CB9"/>
    <w:rsid w:val="004B4592"/>
    <w:rsid w:val="004B7000"/>
    <w:rsid w:val="004B7CBF"/>
    <w:rsid w:val="004C00E3"/>
    <w:rsid w:val="004C25FB"/>
    <w:rsid w:val="004C2763"/>
    <w:rsid w:val="004C27AA"/>
    <w:rsid w:val="004C4BDA"/>
    <w:rsid w:val="004C590F"/>
    <w:rsid w:val="004D0131"/>
    <w:rsid w:val="004D227E"/>
    <w:rsid w:val="004D3145"/>
    <w:rsid w:val="004D5EF7"/>
    <w:rsid w:val="004D662C"/>
    <w:rsid w:val="004D66D8"/>
    <w:rsid w:val="004D7F9A"/>
    <w:rsid w:val="004E4560"/>
    <w:rsid w:val="004E519A"/>
    <w:rsid w:val="004E52B7"/>
    <w:rsid w:val="004E6AF8"/>
    <w:rsid w:val="004E6FA8"/>
    <w:rsid w:val="004E7F37"/>
    <w:rsid w:val="004F2CD4"/>
    <w:rsid w:val="004F3D13"/>
    <w:rsid w:val="004F4781"/>
    <w:rsid w:val="004F4DA2"/>
    <w:rsid w:val="004F5449"/>
    <w:rsid w:val="004F5711"/>
    <w:rsid w:val="004F779A"/>
    <w:rsid w:val="00500AFC"/>
    <w:rsid w:val="00500B14"/>
    <w:rsid w:val="005012F2"/>
    <w:rsid w:val="0050230A"/>
    <w:rsid w:val="00502B38"/>
    <w:rsid w:val="005032B6"/>
    <w:rsid w:val="00503547"/>
    <w:rsid w:val="00503CB6"/>
    <w:rsid w:val="005044E0"/>
    <w:rsid w:val="005047CF"/>
    <w:rsid w:val="00504E26"/>
    <w:rsid w:val="005069EC"/>
    <w:rsid w:val="005076E0"/>
    <w:rsid w:val="005102AE"/>
    <w:rsid w:val="0051254A"/>
    <w:rsid w:val="005132A5"/>
    <w:rsid w:val="0051378B"/>
    <w:rsid w:val="00515593"/>
    <w:rsid w:val="00520608"/>
    <w:rsid w:val="00527731"/>
    <w:rsid w:val="00530C4D"/>
    <w:rsid w:val="00533952"/>
    <w:rsid w:val="00534E91"/>
    <w:rsid w:val="00534F83"/>
    <w:rsid w:val="00535A79"/>
    <w:rsid w:val="0053630F"/>
    <w:rsid w:val="0053639E"/>
    <w:rsid w:val="005377D9"/>
    <w:rsid w:val="005439F6"/>
    <w:rsid w:val="005447AD"/>
    <w:rsid w:val="00545A94"/>
    <w:rsid w:val="00547358"/>
    <w:rsid w:val="00550A78"/>
    <w:rsid w:val="00552C8D"/>
    <w:rsid w:val="00555978"/>
    <w:rsid w:val="0055660E"/>
    <w:rsid w:val="00556EF9"/>
    <w:rsid w:val="00560879"/>
    <w:rsid w:val="005635FD"/>
    <w:rsid w:val="005658BB"/>
    <w:rsid w:val="00570404"/>
    <w:rsid w:val="00570D83"/>
    <w:rsid w:val="0057258D"/>
    <w:rsid w:val="0058029E"/>
    <w:rsid w:val="00580BAF"/>
    <w:rsid w:val="00581BC4"/>
    <w:rsid w:val="00581FCC"/>
    <w:rsid w:val="005823F4"/>
    <w:rsid w:val="00582917"/>
    <w:rsid w:val="00582935"/>
    <w:rsid w:val="00586F1C"/>
    <w:rsid w:val="00590D89"/>
    <w:rsid w:val="00594A67"/>
    <w:rsid w:val="005955BD"/>
    <w:rsid w:val="005958B1"/>
    <w:rsid w:val="0059638C"/>
    <w:rsid w:val="00597DA0"/>
    <w:rsid w:val="005A120A"/>
    <w:rsid w:val="005A18A3"/>
    <w:rsid w:val="005A40E4"/>
    <w:rsid w:val="005A7907"/>
    <w:rsid w:val="005A7E7D"/>
    <w:rsid w:val="005B29DC"/>
    <w:rsid w:val="005B3663"/>
    <w:rsid w:val="005B69B0"/>
    <w:rsid w:val="005B6C77"/>
    <w:rsid w:val="005C0EC8"/>
    <w:rsid w:val="005C34DB"/>
    <w:rsid w:val="005C45A5"/>
    <w:rsid w:val="005C660C"/>
    <w:rsid w:val="005C6796"/>
    <w:rsid w:val="005D2F27"/>
    <w:rsid w:val="005D3E1D"/>
    <w:rsid w:val="005D4ACD"/>
    <w:rsid w:val="005D512C"/>
    <w:rsid w:val="005D72B2"/>
    <w:rsid w:val="005E043B"/>
    <w:rsid w:val="005E1C63"/>
    <w:rsid w:val="005E362D"/>
    <w:rsid w:val="005F01FB"/>
    <w:rsid w:val="005F0277"/>
    <w:rsid w:val="005F2C2A"/>
    <w:rsid w:val="005F412D"/>
    <w:rsid w:val="00604503"/>
    <w:rsid w:val="0060454B"/>
    <w:rsid w:val="00604B8B"/>
    <w:rsid w:val="00607FBF"/>
    <w:rsid w:val="00610498"/>
    <w:rsid w:val="00610651"/>
    <w:rsid w:val="00611252"/>
    <w:rsid w:val="00611510"/>
    <w:rsid w:val="00615CDB"/>
    <w:rsid w:val="00621B6A"/>
    <w:rsid w:val="006254DF"/>
    <w:rsid w:val="006254E9"/>
    <w:rsid w:val="00626EE6"/>
    <w:rsid w:val="00627594"/>
    <w:rsid w:val="00630BAC"/>
    <w:rsid w:val="00633285"/>
    <w:rsid w:val="00634AF8"/>
    <w:rsid w:val="006367E7"/>
    <w:rsid w:val="00636DE6"/>
    <w:rsid w:val="00640F58"/>
    <w:rsid w:val="006429FE"/>
    <w:rsid w:val="00644424"/>
    <w:rsid w:val="00653747"/>
    <w:rsid w:val="0065418D"/>
    <w:rsid w:val="00656F70"/>
    <w:rsid w:val="00661AE4"/>
    <w:rsid w:val="00662300"/>
    <w:rsid w:val="00662AD7"/>
    <w:rsid w:val="00667864"/>
    <w:rsid w:val="00673BE3"/>
    <w:rsid w:val="00674362"/>
    <w:rsid w:val="00675482"/>
    <w:rsid w:val="0068101C"/>
    <w:rsid w:val="0068129A"/>
    <w:rsid w:val="006816FE"/>
    <w:rsid w:val="006854B9"/>
    <w:rsid w:val="00685D4C"/>
    <w:rsid w:val="006875B6"/>
    <w:rsid w:val="00687911"/>
    <w:rsid w:val="00687DAB"/>
    <w:rsid w:val="00687FB5"/>
    <w:rsid w:val="006905D3"/>
    <w:rsid w:val="00690DCF"/>
    <w:rsid w:val="006930FD"/>
    <w:rsid w:val="006967C4"/>
    <w:rsid w:val="006A0769"/>
    <w:rsid w:val="006A26E5"/>
    <w:rsid w:val="006A2835"/>
    <w:rsid w:val="006A304C"/>
    <w:rsid w:val="006A3272"/>
    <w:rsid w:val="006A52C3"/>
    <w:rsid w:val="006B0346"/>
    <w:rsid w:val="006B4889"/>
    <w:rsid w:val="006B488A"/>
    <w:rsid w:val="006B4C0F"/>
    <w:rsid w:val="006B4ED1"/>
    <w:rsid w:val="006C46B4"/>
    <w:rsid w:val="006C520D"/>
    <w:rsid w:val="006C6060"/>
    <w:rsid w:val="006D0BE0"/>
    <w:rsid w:val="006D3F21"/>
    <w:rsid w:val="006D432B"/>
    <w:rsid w:val="006D4629"/>
    <w:rsid w:val="006D53E7"/>
    <w:rsid w:val="006D639A"/>
    <w:rsid w:val="006E6BD7"/>
    <w:rsid w:val="006E73A3"/>
    <w:rsid w:val="006E7732"/>
    <w:rsid w:val="006F2739"/>
    <w:rsid w:val="006F383C"/>
    <w:rsid w:val="006F527F"/>
    <w:rsid w:val="006F5821"/>
    <w:rsid w:val="006F5978"/>
    <w:rsid w:val="006F7A69"/>
    <w:rsid w:val="00701390"/>
    <w:rsid w:val="00704525"/>
    <w:rsid w:val="007048D7"/>
    <w:rsid w:val="00704D37"/>
    <w:rsid w:val="00707BA5"/>
    <w:rsid w:val="00711423"/>
    <w:rsid w:val="00711E66"/>
    <w:rsid w:val="0071319B"/>
    <w:rsid w:val="007142D8"/>
    <w:rsid w:val="00714E6E"/>
    <w:rsid w:val="00714FCD"/>
    <w:rsid w:val="00716250"/>
    <w:rsid w:val="00720257"/>
    <w:rsid w:val="007205CF"/>
    <w:rsid w:val="00721889"/>
    <w:rsid w:val="00721C31"/>
    <w:rsid w:val="00722CFD"/>
    <w:rsid w:val="00723DC2"/>
    <w:rsid w:val="007246E2"/>
    <w:rsid w:val="00724F9B"/>
    <w:rsid w:val="00726497"/>
    <w:rsid w:val="00726CFB"/>
    <w:rsid w:val="00727BA5"/>
    <w:rsid w:val="007311A7"/>
    <w:rsid w:val="0073542C"/>
    <w:rsid w:val="00735F08"/>
    <w:rsid w:val="0073623B"/>
    <w:rsid w:val="0073649A"/>
    <w:rsid w:val="00737F08"/>
    <w:rsid w:val="007439D2"/>
    <w:rsid w:val="00747119"/>
    <w:rsid w:val="00751B20"/>
    <w:rsid w:val="00751DD5"/>
    <w:rsid w:val="00753346"/>
    <w:rsid w:val="00753836"/>
    <w:rsid w:val="007605E2"/>
    <w:rsid w:val="00760CE8"/>
    <w:rsid w:val="00761C04"/>
    <w:rsid w:val="007623FB"/>
    <w:rsid w:val="00764DDA"/>
    <w:rsid w:val="00765053"/>
    <w:rsid w:val="007711B8"/>
    <w:rsid w:val="00772D58"/>
    <w:rsid w:val="00773AA6"/>
    <w:rsid w:val="007744AE"/>
    <w:rsid w:val="00774AAE"/>
    <w:rsid w:val="0077529F"/>
    <w:rsid w:val="00777D5F"/>
    <w:rsid w:val="0078329F"/>
    <w:rsid w:val="007842C4"/>
    <w:rsid w:val="00785FE5"/>
    <w:rsid w:val="00786192"/>
    <w:rsid w:val="00786DD2"/>
    <w:rsid w:val="00787F32"/>
    <w:rsid w:val="007902C2"/>
    <w:rsid w:val="00793382"/>
    <w:rsid w:val="0079486F"/>
    <w:rsid w:val="00795E58"/>
    <w:rsid w:val="00796BBD"/>
    <w:rsid w:val="00796E82"/>
    <w:rsid w:val="007A2063"/>
    <w:rsid w:val="007A26D8"/>
    <w:rsid w:val="007B2CC5"/>
    <w:rsid w:val="007B4C6D"/>
    <w:rsid w:val="007C0B16"/>
    <w:rsid w:val="007C1C84"/>
    <w:rsid w:val="007C2BA8"/>
    <w:rsid w:val="007C5D75"/>
    <w:rsid w:val="007C6A48"/>
    <w:rsid w:val="007D03A6"/>
    <w:rsid w:val="007D1E3D"/>
    <w:rsid w:val="007D2F47"/>
    <w:rsid w:val="007D7068"/>
    <w:rsid w:val="007D7EE2"/>
    <w:rsid w:val="007E1590"/>
    <w:rsid w:val="007E25FF"/>
    <w:rsid w:val="007E3632"/>
    <w:rsid w:val="007E46B2"/>
    <w:rsid w:val="007E6641"/>
    <w:rsid w:val="007E7440"/>
    <w:rsid w:val="007F0D86"/>
    <w:rsid w:val="007F1209"/>
    <w:rsid w:val="007F1237"/>
    <w:rsid w:val="007F1279"/>
    <w:rsid w:val="007F19C4"/>
    <w:rsid w:val="007F540C"/>
    <w:rsid w:val="007F66F9"/>
    <w:rsid w:val="007F69E0"/>
    <w:rsid w:val="00800745"/>
    <w:rsid w:val="00804039"/>
    <w:rsid w:val="00805417"/>
    <w:rsid w:val="008079B7"/>
    <w:rsid w:val="00810275"/>
    <w:rsid w:val="008110BF"/>
    <w:rsid w:val="008112C0"/>
    <w:rsid w:val="008145A8"/>
    <w:rsid w:val="00815358"/>
    <w:rsid w:val="0082114E"/>
    <w:rsid w:val="0082262F"/>
    <w:rsid w:val="0082514F"/>
    <w:rsid w:val="00825832"/>
    <w:rsid w:val="008263BE"/>
    <w:rsid w:val="008264D2"/>
    <w:rsid w:val="008268A8"/>
    <w:rsid w:val="00826C4F"/>
    <w:rsid w:val="00827778"/>
    <w:rsid w:val="00830F0D"/>
    <w:rsid w:val="008323AC"/>
    <w:rsid w:val="00832492"/>
    <w:rsid w:val="00833A0E"/>
    <w:rsid w:val="00841C95"/>
    <w:rsid w:val="00843243"/>
    <w:rsid w:val="00843425"/>
    <w:rsid w:val="00844530"/>
    <w:rsid w:val="00845599"/>
    <w:rsid w:val="00845E8E"/>
    <w:rsid w:val="00854D8B"/>
    <w:rsid w:val="008578F8"/>
    <w:rsid w:val="00862900"/>
    <w:rsid w:val="00864A51"/>
    <w:rsid w:val="00865E7C"/>
    <w:rsid w:val="00866796"/>
    <w:rsid w:val="0086788E"/>
    <w:rsid w:val="00870593"/>
    <w:rsid w:val="008717CE"/>
    <w:rsid w:val="008727D8"/>
    <w:rsid w:val="0087294A"/>
    <w:rsid w:val="0087486A"/>
    <w:rsid w:val="00875A4D"/>
    <w:rsid w:val="00876433"/>
    <w:rsid w:val="00877408"/>
    <w:rsid w:val="0087770A"/>
    <w:rsid w:val="00882A77"/>
    <w:rsid w:val="00884FDE"/>
    <w:rsid w:val="008855AC"/>
    <w:rsid w:val="0088759E"/>
    <w:rsid w:val="00887AA5"/>
    <w:rsid w:val="00891551"/>
    <w:rsid w:val="008918BF"/>
    <w:rsid w:val="00891E58"/>
    <w:rsid w:val="00892CA2"/>
    <w:rsid w:val="00894C5B"/>
    <w:rsid w:val="00897755"/>
    <w:rsid w:val="00897EC9"/>
    <w:rsid w:val="008A07AE"/>
    <w:rsid w:val="008A595A"/>
    <w:rsid w:val="008A6E26"/>
    <w:rsid w:val="008A6E72"/>
    <w:rsid w:val="008A7781"/>
    <w:rsid w:val="008B169E"/>
    <w:rsid w:val="008B2580"/>
    <w:rsid w:val="008B2B03"/>
    <w:rsid w:val="008B31AF"/>
    <w:rsid w:val="008B4B86"/>
    <w:rsid w:val="008B5C4E"/>
    <w:rsid w:val="008B660B"/>
    <w:rsid w:val="008B7216"/>
    <w:rsid w:val="008C0AE8"/>
    <w:rsid w:val="008C0F8F"/>
    <w:rsid w:val="008C2A48"/>
    <w:rsid w:val="008C40F1"/>
    <w:rsid w:val="008C4F1D"/>
    <w:rsid w:val="008C5148"/>
    <w:rsid w:val="008C78BE"/>
    <w:rsid w:val="008C7CFE"/>
    <w:rsid w:val="008D1507"/>
    <w:rsid w:val="008D2602"/>
    <w:rsid w:val="008D4312"/>
    <w:rsid w:val="008D6796"/>
    <w:rsid w:val="008D6E22"/>
    <w:rsid w:val="008D7F65"/>
    <w:rsid w:val="008E15A6"/>
    <w:rsid w:val="008E1654"/>
    <w:rsid w:val="008E2A8D"/>
    <w:rsid w:val="008E40DD"/>
    <w:rsid w:val="008E5BDE"/>
    <w:rsid w:val="008E6F41"/>
    <w:rsid w:val="008E7F9A"/>
    <w:rsid w:val="008F02D0"/>
    <w:rsid w:val="008F054C"/>
    <w:rsid w:val="008F1446"/>
    <w:rsid w:val="008F1D9B"/>
    <w:rsid w:val="008F3D34"/>
    <w:rsid w:val="008F400B"/>
    <w:rsid w:val="008F76F4"/>
    <w:rsid w:val="00903BEB"/>
    <w:rsid w:val="0091181E"/>
    <w:rsid w:val="00914D71"/>
    <w:rsid w:val="009150CB"/>
    <w:rsid w:val="00915B0D"/>
    <w:rsid w:val="00917966"/>
    <w:rsid w:val="00920380"/>
    <w:rsid w:val="00921D3E"/>
    <w:rsid w:val="00922441"/>
    <w:rsid w:val="00924041"/>
    <w:rsid w:val="009312DA"/>
    <w:rsid w:val="00937602"/>
    <w:rsid w:val="00937C4A"/>
    <w:rsid w:val="0094127A"/>
    <w:rsid w:val="00941695"/>
    <w:rsid w:val="00942D78"/>
    <w:rsid w:val="009450E2"/>
    <w:rsid w:val="00945E95"/>
    <w:rsid w:val="00946CE6"/>
    <w:rsid w:val="00947B6C"/>
    <w:rsid w:val="0095003C"/>
    <w:rsid w:val="009522C4"/>
    <w:rsid w:val="00952DB5"/>
    <w:rsid w:val="00953574"/>
    <w:rsid w:val="00957375"/>
    <w:rsid w:val="00957518"/>
    <w:rsid w:val="00961C9E"/>
    <w:rsid w:val="00962798"/>
    <w:rsid w:val="00963D1C"/>
    <w:rsid w:val="00967556"/>
    <w:rsid w:val="0096779A"/>
    <w:rsid w:val="009712EC"/>
    <w:rsid w:val="00971C60"/>
    <w:rsid w:val="00980119"/>
    <w:rsid w:val="009803FE"/>
    <w:rsid w:val="00981A18"/>
    <w:rsid w:val="00981AFF"/>
    <w:rsid w:val="0098459E"/>
    <w:rsid w:val="0098546A"/>
    <w:rsid w:val="009858E0"/>
    <w:rsid w:val="00994AB6"/>
    <w:rsid w:val="00994F02"/>
    <w:rsid w:val="009A11E2"/>
    <w:rsid w:val="009A2B80"/>
    <w:rsid w:val="009A389C"/>
    <w:rsid w:val="009A45E2"/>
    <w:rsid w:val="009A499E"/>
    <w:rsid w:val="009A59B7"/>
    <w:rsid w:val="009B2341"/>
    <w:rsid w:val="009B2A1F"/>
    <w:rsid w:val="009B6969"/>
    <w:rsid w:val="009C2365"/>
    <w:rsid w:val="009D16EC"/>
    <w:rsid w:val="009D21A2"/>
    <w:rsid w:val="009D3B72"/>
    <w:rsid w:val="009D6021"/>
    <w:rsid w:val="009D6632"/>
    <w:rsid w:val="009D6756"/>
    <w:rsid w:val="009D67BD"/>
    <w:rsid w:val="009E21C9"/>
    <w:rsid w:val="009E6E7D"/>
    <w:rsid w:val="009F1679"/>
    <w:rsid w:val="009F3401"/>
    <w:rsid w:val="009F4632"/>
    <w:rsid w:val="009F5744"/>
    <w:rsid w:val="009F6D8B"/>
    <w:rsid w:val="009F6F92"/>
    <w:rsid w:val="009F6FB9"/>
    <w:rsid w:val="00A0219E"/>
    <w:rsid w:val="00A04561"/>
    <w:rsid w:val="00A04D5F"/>
    <w:rsid w:val="00A04FE8"/>
    <w:rsid w:val="00A11968"/>
    <w:rsid w:val="00A11C66"/>
    <w:rsid w:val="00A1228A"/>
    <w:rsid w:val="00A1430B"/>
    <w:rsid w:val="00A161C8"/>
    <w:rsid w:val="00A17523"/>
    <w:rsid w:val="00A275D4"/>
    <w:rsid w:val="00A27C5A"/>
    <w:rsid w:val="00A36782"/>
    <w:rsid w:val="00A37128"/>
    <w:rsid w:val="00A43E0A"/>
    <w:rsid w:val="00A44745"/>
    <w:rsid w:val="00A44E25"/>
    <w:rsid w:val="00A459B6"/>
    <w:rsid w:val="00A4689F"/>
    <w:rsid w:val="00A50251"/>
    <w:rsid w:val="00A51750"/>
    <w:rsid w:val="00A51B0A"/>
    <w:rsid w:val="00A52022"/>
    <w:rsid w:val="00A523E9"/>
    <w:rsid w:val="00A52C1C"/>
    <w:rsid w:val="00A55178"/>
    <w:rsid w:val="00A551F3"/>
    <w:rsid w:val="00A556D7"/>
    <w:rsid w:val="00A55783"/>
    <w:rsid w:val="00A56397"/>
    <w:rsid w:val="00A56C09"/>
    <w:rsid w:val="00A63714"/>
    <w:rsid w:val="00A667EF"/>
    <w:rsid w:val="00A66BA3"/>
    <w:rsid w:val="00A67720"/>
    <w:rsid w:val="00A72C3E"/>
    <w:rsid w:val="00A76684"/>
    <w:rsid w:val="00A77554"/>
    <w:rsid w:val="00A779E9"/>
    <w:rsid w:val="00A8040A"/>
    <w:rsid w:val="00A811D2"/>
    <w:rsid w:val="00A81554"/>
    <w:rsid w:val="00A8221F"/>
    <w:rsid w:val="00A8325B"/>
    <w:rsid w:val="00A8330F"/>
    <w:rsid w:val="00A839F4"/>
    <w:rsid w:val="00A85A18"/>
    <w:rsid w:val="00A9053A"/>
    <w:rsid w:val="00A90A4A"/>
    <w:rsid w:val="00A910C0"/>
    <w:rsid w:val="00A91AD9"/>
    <w:rsid w:val="00A91CA8"/>
    <w:rsid w:val="00A95E0A"/>
    <w:rsid w:val="00A96181"/>
    <w:rsid w:val="00A97354"/>
    <w:rsid w:val="00AA420D"/>
    <w:rsid w:val="00AA45B4"/>
    <w:rsid w:val="00AB2181"/>
    <w:rsid w:val="00AB37C6"/>
    <w:rsid w:val="00AB7BF3"/>
    <w:rsid w:val="00AC07C4"/>
    <w:rsid w:val="00AC108F"/>
    <w:rsid w:val="00AC2EB8"/>
    <w:rsid w:val="00AC367F"/>
    <w:rsid w:val="00AC4D15"/>
    <w:rsid w:val="00AC56A8"/>
    <w:rsid w:val="00AC6D60"/>
    <w:rsid w:val="00AC6F60"/>
    <w:rsid w:val="00AD19B6"/>
    <w:rsid w:val="00AD413C"/>
    <w:rsid w:val="00AD62A4"/>
    <w:rsid w:val="00AD6512"/>
    <w:rsid w:val="00AE094A"/>
    <w:rsid w:val="00AE0ADE"/>
    <w:rsid w:val="00AE0C10"/>
    <w:rsid w:val="00AE11B4"/>
    <w:rsid w:val="00AF03C9"/>
    <w:rsid w:val="00AF2079"/>
    <w:rsid w:val="00AF2E61"/>
    <w:rsid w:val="00AF324E"/>
    <w:rsid w:val="00AF5B2D"/>
    <w:rsid w:val="00AF6CEC"/>
    <w:rsid w:val="00B06912"/>
    <w:rsid w:val="00B06B3F"/>
    <w:rsid w:val="00B12757"/>
    <w:rsid w:val="00B16893"/>
    <w:rsid w:val="00B17B44"/>
    <w:rsid w:val="00B21706"/>
    <w:rsid w:val="00B24158"/>
    <w:rsid w:val="00B24C83"/>
    <w:rsid w:val="00B24F98"/>
    <w:rsid w:val="00B253A6"/>
    <w:rsid w:val="00B27B87"/>
    <w:rsid w:val="00B308CB"/>
    <w:rsid w:val="00B31437"/>
    <w:rsid w:val="00B3264F"/>
    <w:rsid w:val="00B34E35"/>
    <w:rsid w:val="00B414D7"/>
    <w:rsid w:val="00B42916"/>
    <w:rsid w:val="00B438EA"/>
    <w:rsid w:val="00B440A1"/>
    <w:rsid w:val="00B46088"/>
    <w:rsid w:val="00B46E8C"/>
    <w:rsid w:val="00B47C29"/>
    <w:rsid w:val="00B51301"/>
    <w:rsid w:val="00B52A1F"/>
    <w:rsid w:val="00B53418"/>
    <w:rsid w:val="00B54B56"/>
    <w:rsid w:val="00B54DCB"/>
    <w:rsid w:val="00B5564F"/>
    <w:rsid w:val="00B56FB6"/>
    <w:rsid w:val="00B57CDA"/>
    <w:rsid w:val="00B62EE1"/>
    <w:rsid w:val="00B63B9A"/>
    <w:rsid w:val="00B63BC2"/>
    <w:rsid w:val="00B6420F"/>
    <w:rsid w:val="00B64414"/>
    <w:rsid w:val="00B65568"/>
    <w:rsid w:val="00B710B8"/>
    <w:rsid w:val="00B71593"/>
    <w:rsid w:val="00B73745"/>
    <w:rsid w:val="00B73C87"/>
    <w:rsid w:val="00B76133"/>
    <w:rsid w:val="00B76AB9"/>
    <w:rsid w:val="00B80122"/>
    <w:rsid w:val="00B81675"/>
    <w:rsid w:val="00B835F8"/>
    <w:rsid w:val="00B83E18"/>
    <w:rsid w:val="00B84F07"/>
    <w:rsid w:val="00B87770"/>
    <w:rsid w:val="00B913AF"/>
    <w:rsid w:val="00B931F1"/>
    <w:rsid w:val="00B94F13"/>
    <w:rsid w:val="00B954F5"/>
    <w:rsid w:val="00B95F1B"/>
    <w:rsid w:val="00B97D74"/>
    <w:rsid w:val="00BA0107"/>
    <w:rsid w:val="00BA0D3A"/>
    <w:rsid w:val="00BA1F96"/>
    <w:rsid w:val="00BA29F1"/>
    <w:rsid w:val="00BA3AC6"/>
    <w:rsid w:val="00BA5091"/>
    <w:rsid w:val="00BB110F"/>
    <w:rsid w:val="00BB5449"/>
    <w:rsid w:val="00BB5873"/>
    <w:rsid w:val="00BC2713"/>
    <w:rsid w:val="00BC3144"/>
    <w:rsid w:val="00BC3629"/>
    <w:rsid w:val="00BC7E42"/>
    <w:rsid w:val="00BD06B5"/>
    <w:rsid w:val="00BD2631"/>
    <w:rsid w:val="00BD2E66"/>
    <w:rsid w:val="00BD3613"/>
    <w:rsid w:val="00BE11EA"/>
    <w:rsid w:val="00BE3ABC"/>
    <w:rsid w:val="00BE40FC"/>
    <w:rsid w:val="00BE648D"/>
    <w:rsid w:val="00BE6B9B"/>
    <w:rsid w:val="00BE7D53"/>
    <w:rsid w:val="00BF1FD3"/>
    <w:rsid w:val="00C0036E"/>
    <w:rsid w:val="00C008B4"/>
    <w:rsid w:val="00C00B81"/>
    <w:rsid w:val="00C0218A"/>
    <w:rsid w:val="00C03E1A"/>
    <w:rsid w:val="00C04894"/>
    <w:rsid w:val="00C061D9"/>
    <w:rsid w:val="00C06A93"/>
    <w:rsid w:val="00C076FE"/>
    <w:rsid w:val="00C12A14"/>
    <w:rsid w:val="00C13B34"/>
    <w:rsid w:val="00C14329"/>
    <w:rsid w:val="00C207C5"/>
    <w:rsid w:val="00C247FB"/>
    <w:rsid w:val="00C24BAF"/>
    <w:rsid w:val="00C25A50"/>
    <w:rsid w:val="00C3004F"/>
    <w:rsid w:val="00C32B00"/>
    <w:rsid w:val="00C333D9"/>
    <w:rsid w:val="00C35771"/>
    <w:rsid w:val="00C36699"/>
    <w:rsid w:val="00C37258"/>
    <w:rsid w:val="00C41910"/>
    <w:rsid w:val="00C4343D"/>
    <w:rsid w:val="00C43AD3"/>
    <w:rsid w:val="00C46D3E"/>
    <w:rsid w:val="00C50ED3"/>
    <w:rsid w:val="00C51212"/>
    <w:rsid w:val="00C5194B"/>
    <w:rsid w:val="00C53F7B"/>
    <w:rsid w:val="00C54A97"/>
    <w:rsid w:val="00C573EB"/>
    <w:rsid w:val="00C66064"/>
    <w:rsid w:val="00C70A86"/>
    <w:rsid w:val="00C71A0B"/>
    <w:rsid w:val="00C7299B"/>
    <w:rsid w:val="00C7414C"/>
    <w:rsid w:val="00C74226"/>
    <w:rsid w:val="00C82516"/>
    <w:rsid w:val="00C83AFC"/>
    <w:rsid w:val="00C859D7"/>
    <w:rsid w:val="00C867A2"/>
    <w:rsid w:val="00C87B96"/>
    <w:rsid w:val="00C906DF"/>
    <w:rsid w:val="00C90E8C"/>
    <w:rsid w:val="00C9244C"/>
    <w:rsid w:val="00C93F39"/>
    <w:rsid w:val="00C94C42"/>
    <w:rsid w:val="00C94C5C"/>
    <w:rsid w:val="00C9763A"/>
    <w:rsid w:val="00CA1AD9"/>
    <w:rsid w:val="00CA344A"/>
    <w:rsid w:val="00CA4FEC"/>
    <w:rsid w:val="00CA7842"/>
    <w:rsid w:val="00CB1E72"/>
    <w:rsid w:val="00CB3D1C"/>
    <w:rsid w:val="00CB7F87"/>
    <w:rsid w:val="00CC0B14"/>
    <w:rsid w:val="00CC0E0F"/>
    <w:rsid w:val="00CC0E95"/>
    <w:rsid w:val="00CC3776"/>
    <w:rsid w:val="00CC4A14"/>
    <w:rsid w:val="00CC5F0F"/>
    <w:rsid w:val="00CC626B"/>
    <w:rsid w:val="00CD23E8"/>
    <w:rsid w:val="00CD2706"/>
    <w:rsid w:val="00CD4946"/>
    <w:rsid w:val="00CD5AA0"/>
    <w:rsid w:val="00CE0B31"/>
    <w:rsid w:val="00CE1744"/>
    <w:rsid w:val="00CE3EC4"/>
    <w:rsid w:val="00CE7EBE"/>
    <w:rsid w:val="00CF06F2"/>
    <w:rsid w:val="00CF09F2"/>
    <w:rsid w:val="00CF0EEB"/>
    <w:rsid w:val="00CF1B2C"/>
    <w:rsid w:val="00CF287F"/>
    <w:rsid w:val="00CF2C41"/>
    <w:rsid w:val="00CF5676"/>
    <w:rsid w:val="00CF5975"/>
    <w:rsid w:val="00CF5E1F"/>
    <w:rsid w:val="00D00739"/>
    <w:rsid w:val="00D01CC3"/>
    <w:rsid w:val="00D02331"/>
    <w:rsid w:val="00D03E42"/>
    <w:rsid w:val="00D03F79"/>
    <w:rsid w:val="00D0501F"/>
    <w:rsid w:val="00D06CDA"/>
    <w:rsid w:val="00D07A78"/>
    <w:rsid w:val="00D14BDB"/>
    <w:rsid w:val="00D16314"/>
    <w:rsid w:val="00D17175"/>
    <w:rsid w:val="00D21008"/>
    <w:rsid w:val="00D23AF3"/>
    <w:rsid w:val="00D26130"/>
    <w:rsid w:val="00D2735A"/>
    <w:rsid w:val="00D31186"/>
    <w:rsid w:val="00D373FA"/>
    <w:rsid w:val="00D37B1B"/>
    <w:rsid w:val="00D518BE"/>
    <w:rsid w:val="00D51E28"/>
    <w:rsid w:val="00D51F67"/>
    <w:rsid w:val="00D52995"/>
    <w:rsid w:val="00D529B7"/>
    <w:rsid w:val="00D534BF"/>
    <w:rsid w:val="00D54FB4"/>
    <w:rsid w:val="00D55D95"/>
    <w:rsid w:val="00D56356"/>
    <w:rsid w:val="00D56622"/>
    <w:rsid w:val="00D61B9C"/>
    <w:rsid w:val="00D63F0A"/>
    <w:rsid w:val="00D65783"/>
    <w:rsid w:val="00D70E7A"/>
    <w:rsid w:val="00D710E9"/>
    <w:rsid w:val="00D7249A"/>
    <w:rsid w:val="00D73E7A"/>
    <w:rsid w:val="00D74479"/>
    <w:rsid w:val="00D74925"/>
    <w:rsid w:val="00D74D5D"/>
    <w:rsid w:val="00D762C1"/>
    <w:rsid w:val="00D81F90"/>
    <w:rsid w:val="00D82F29"/>
    <w:rsid w:val="00D84229"/>
    <w:rsid w:val="00D86BDB"/>
    <w:rsid w:val="00D86C0D"/>
    <w:rsid w:val="00D877A8"/>
    <w:rsid w:val="00D92C56"/>
    <w:rsid w:val="00D94344"/>
    <w:rsid w:val="00D954CD"/>
    <w:rsid w:val="00D974CA"/>
    <w:rsid w:val="00DA2971"/>
    <w:rsid w:val="00DA3F0C"/>
    <w:rsid w:val="00DB3EFA"/>
    <w:rsid w:val="00DB62BF"/>
    <w:rsid w:val="00DB6955"/>
    <w:rsid w:val="00DC49F4"/>
    <w:rsid w:val="00DC6253"/>
    <w:rsid w:val="00DC70C8"/>
    <w:rsid w:val="00DD070D"/>
    <w:rsid w:val="00DD1142"/>
    <w:rsid w:val="00DD1515"/>
    <w:rsid w:val="00DD1D09"/>
    <w:rsid w:val="00DD292B"/>
    <w:rsid w:val="00DD3364"/>
    <w:rsid w:val="00DD3A83"/>
    <w:rsid w:val="00DD4960"/>
    <w:rsid w:val="00DD49C7"/>
    <w:rsid w:val="00DD5F53"/>
    <w:rsid w:val="00DD66AF"/>
    <w:rsid w:val="00DE0014"/>
    <w:rsid w:val="00DE30F4"/>
    <w:rsid w:val="00DE43D5"/>
    <w:rsid w:val="00DE4502"/>
    <w:rsid w:val="00DE465D"/>
    <w:rsid w:val="00DE60B3"/>
    <w:rsid w:val="00DF06AC"/>
    <w:rsid w:val="00DF3254"/>
    <w:rsid w:val="00DF37F2"/>
    <w:rsid w:val="00DF7E16"/>
    <w:rsid w:val="00E0486C"/>
    <w:rsid w:val="00E065BD"/>
    <w:rsid w:val="00E06D54"/>
    <w:rsid w:val="00E10E93"/>
    <w:rsid w:val="00E12EF5"/>
    <w:rsid w:val="00E13B42"/>
    <w:rsid w:val="00E1437F"/>
    <w:rsid w:val="00E17C61"/>
    <w:rsid w:val="00E2075B"/>
    <w:rsid w:val="00E21A2E"/>
    <w:rsid w:val="00E21A6D"/>
    <w:rsid w:val="00E22505"/>
    <w:rsid w:val="00E2276B"/>
    <w:rsid w:val="00E232B8"/>
    <w:rsid w:val="00E258E6"/>
    <w:rsid w:val="00E27D6F"/>
    <w:rsid w:val="00E3000D"/>
    <w:rsid w:val="00E30B12"/>
    <w:rsid w:val="00E31AED"/>
    <w:rsid w:val="00E36437"/>
    <w:rsid w:val="00E36F2C"/>
    <w:rsid w:val="00E40A05"/>
    <w:rsid w:val="00E43B52"/>
    <w:rsid w:val="00E453E1"/>
    <w:rsid w:val="00E47401"/>
    <w:rsid w:val="00E479E3"/>
    <w:rsid w:val="00E50B46"/>
    <w:rsid w:val="00E50CF1"/>
    <w:rsid w:val="00E52299"/>
    <w:rsid w:val="00E53617"/>
    <w:rsid w:val="00E5366F"/>
    <w:rsid w:val="00E6020E"/>
    <w:rsid w:val="00E6312D"/>
    <w:rsid w:val="00E633B2"/>
    <w:rsid w:val="00E63587"/>
    <w:rsid w:val="00E63B13"/>
    <w:rsid w:val="00E70DDC"/>
    <w:rsid w:val="00E7201B"/>
    <w:rsid w:val="00E7231F"/>
    <w:rsid w:val="00E745C2"/>
    <w:rsid w:val="00E74600"/>
    <w:rsid w:val="00E74AFD"/>
    <w:rsid w:val="00E75457"/>
    <w:rsid w:val="00E766AC"/>
    <w:rsid w:val="00E76F17"/>
    <w:rsid w:val="00E77066"/>
    <w:rsid w:val="00E7768D"/>
    <w:rsid w:val="00E812DE"/>
    <w:rsid w:val="00E81F24"/>
    <w:rsid w:val="00E8582A"/>
    <w:rsid w:val="00E86944"/>
    <w:rsid w:val="00E913A9"/>
    <w:rsid w:val="00E92863"/>
    <w:rsid w:val="00E92B53"/>
    <w:rsid w:val="00E94F90"/>
    <w:rsid w:val="00E9629A"/>
    <w:rsid w:val="00E972F3"/>
    <w:rsid w:val="00E97BDB"/>
    <w:rsid w:val="00EA24C3"/>
    <w:rsid w:val="00EA2F84"/>
    <w:rsid w:val="00EA3222"/>
    <w:rsid w:val="00EA4630"/>
    <w:rsid w:val="00EA6A2A"/>
    <w:rsid w:val="00EA7B30"/>
    <w:rsid w:val="00EB1E3C"/>
    <w:rsid w:val="00EB44E3"/>
    <w:rsid w:val="00EB6118"/>
    <w:rsid w:val="00EB7A70"/>
    <w:rsid w:val="00EC0B74"/>
    <w:rsid w:val="00EC292D"/>
    <w:rsid w:val="00EC4215"/>
    <w:rsid w:val="00EC5CBF"/>
    <w:rsid w:val="00EC72FB"/>
    <w:rsid w:val="00EC7F7B"/>
    <w:rsid w:val="00EC7F92"/>
    <w:rsid w:val="00ED27BB"/>
    <w:rsid w:val="00ED3C33"/>
    <w:rsid w:val="00ED75E9"/>
    <w:rsid w:val="00ED7985"/>
    <w:rsid w:val="00EE016C"/>
    <w:rsid w:val="00EE09A4"/>
    <w:rsid w:val="00EE235F"/>
    <w:rsid w:val="00EE385C"/>
    <w:rsid w:val="00EE3B2E"/>
    <w:rsid w:val="00EE3C94"/>
    <w:rsid w:val="00EE3EE2"/>
    <w:rsid w:val="00EE7687"/>
    <w:rsid w:val="00EE7C99"/>
    <w:rsid w:val="00EF2253"/>
    <w:rsid w:val="00EF25FC"/>
    <w:rsid w:val="00F00443"/>
    <w:rsid w:val="00F010EB"/>
    <w:rsid w:val="00F01C5C"/>
    <w:rsid w:val="00F020BD"/>
    <w:rsid w:val="00F03440"/>
    <w:rsid w:val="00F05B3A"/>
    <w:rsid w:val="00F06248"/>
    <w:rsid w:val="00F06C1F"/>
    <w:rsid w:val="00F07417"/>
    <w:rsid w:val="00F12952"/>
    <w:rsid w:val="00F13CC6"/>
    <w:rsid w:val="00F13DDC"/>
    <w:rsid w:val="00F15866"/>
    <w:rsid w:val="00F15A97"/>
    <w:rsid w:val="00F216D5"/>
    <w:rsid w:val="00F218E5"/>
    <w:rsid w:val="00F21A34"/>
    <w:rsid w:val="00F21B32"/>
    <w:rsid w:val="00F23371"/>
    <w:rsid w:val="00F24FC5"/>
    <w:rsid w:val="00F26BB8"/>
    <w:rsid w:val="00F26BE4"/>
    <w:rsid w:val="00F26E7C"/>
    <w:rsid w:val="00F305CA"/>
    <w:rsid w:val="00F30F37"/>
    <w:rsid w:val="00F3191F"/>
    <w:rsid w:val="00F3237A"/>
    <w:rsid w:val="00F33CAD"/>
    <w:rsid w:val="00F362C6"/>
    <w:rsid w:val="00F3677B"/>
    <w:rsid w:val="00F36897"/>
    <w:rsid w:val="00F37122"/>
    <w:rsid w:val="00F37AE3"/>
    <w:rsid w:val="00F4636E"/>
    <w:rsid w:val="00F46730"/>
    <w:rsid w:val="00F47666"/>
    <w:rsid w:val="00F47E04"/>
    <w:rsid w:val="00F50931"/>
    <w:rsid w:val="00F51575"/>
    <w:rsid w:val="00F51692"/>
    <w:rsid w:val="00F5227F"/>
    <w:rsid w:val="00F57A3C"/>
    <w:rsid w:val="00F62BD4"/>
    <w:rsid w:val="00F635CB"/>
    <w:rsid w:val="00F636EA"/>
    <w:rsid w:val="00F63F75"/>
    <w:rsid w:val="00F673D9"/>
    <w:rsid w:val="00F7117D"/>
    <w:rsid w:val="00F733FC"/>
    <w:rsid w:val="00F75CF6"/>
    <w:rsid w:val="00F772A1"/>
    <w:rsid w:val="00F77A54"/>
    <w:rsid w:val="00F805EE"/>
    <w:rsid w:val="00F84F7C"/>
    <w:rsid w:val="00F86DCF"/>
    <w:rsid w:val="00F92776"/>
    <w:rsid w:val="00F950A3"/>
    <w:rsid w:val="00FA0996"/>
    <w:rsid w:val="00FA28B0"/>
    <w:rsid w:val="00FA5F7F"/>
    <w:rsid w:val="00FB02AE"/>
    <w:rsid w:val="00FB0412"/>
    <w:rsid w:val="00FB09BC"/>
    <w:rsid w:val="00FB3726"/>
    <w:rsid w:val="00FB3EFD"/>
    <w:rsid w:val="00FB4936"/>
    <w:rsid w:val="00FB6235"/>
    <w:rsid w:val="00FB705C"/>
    <w:rsid w:val="00FC1FB3"/>
    <w:rsid w:val="00FC2FA0"/>
    <w:rsid w:val="00FD3E02"/>
    <w:rsid w:val="00FD4040"/>
    <w:rsid w:val="00FD4507"/>
    <w:rsid w:val="00FD59B1"/>
    <w:rsid w:val="00FD76E5"/>
    <w:rsid w:val="00FE156A"/>
    <w:rsid w:val="00FE3C11"/>
    <w:rsid w:val="00FE5219"/>
    <w:rsid w:val="00FE5F3F"/>
    <w:rsid w:val="00FF1A70"/>
    <w:rsid w:val="00FF3FCB"/>
    <w:rsid w:val="00FF4BB7"/>
    <w:rsid w:val="00FF51D1"/>
    <w:rsid w:val="00FF5A1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711B8"/>
    <w:pPr>
      <w:spacing w:after="0" w:line="240" w:lineRule="auto"/>
    </w:pPr>
    <w:rPr>
      <w:rFonts w:ascii="Times New Roman" w:hAnsi="Times New Roman" w:cs="Times New Roman"/>
      <w:sz w:val="24"/>
      <w:szCs w:val="24"/>
      <w:lang w:val="en-US" w:eastAsia="de-DE"/>
    </w:rPr>
  </w:style>
  <w:style w:type="paragraph" w:styleId="berschrift1">
    <w:name w:val="heading 1"/>
    <w:aliases w:val="HeadingLevel1"/>
    <w:basedOn w:val="H2020Standard"/>
    <w:next w:val="H2020Standard"/>
    <w:link w:val="berschrift1Zchn"/>
    <w:qFormat/>
    <w:rsid w:val="00A51B0A"/>
    <w:pPr>
      <w:keepNext/>
      <w:keepLines/>
      <w:numPr>
        <w:numId w:val="18"/>
      </w:numPr>
      <w:spacing w:before="24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aliases w:val="HeadingLevel2"/>
    <w:basedOn w:val="H2020Standard"/>
    <w:next w:val="H2020Standard"/>
    <w:link w:val="berschrift2Zchn"/>
    <w:uiPriority w:val="1"/>
    <w:unhideWhenUsed/>
    <w:qFormat/>
    <w:rsid w:val="00030745"/>
    <w:pPr>
      <w:keepNext/>
      <w:keepLines/>
      <w:numPr>
        <w:ilvl w:val="1"/>
        <w:numId w:val="18"/>
      </w:numPr>
      <w:spacing w:before="180"/>
      <w:outlineLvl w:val="1"/>
    </w:pPr>
    <w:rPr>
      <w:rFonts w:asciiTheme="majorHAnsi" w:eastAsiaTheme="majorEastAsia" w:hAnsiTheme="majorHAnsi" w:cstheme="majorBidi"/>
      <w:b/>
      <w:bCs/>
      <w:color w:val="5B9BD5" w:themeColor="accent1"/>
      <w:sz w:val="32"/>
      <w:szCs w:val="26"/>
    </w:rPr>
  </w:style>
  <w:style w:type="paragraph" w:styleId="berschrift3">
    <w:name w:val="heading 3"/>
    <w:aliases w:val="HeadingLevel3"/>
    <w:basedOn w:val="berschrift4"/>
    <w:next w:val="Standard"/>
    <w:link w:val="berschrift3Zchn"/>
    <w:unhideWhenUsed/>
    <w:qFormat/>
    <w:rsid w:val="00F75CF6"/>
    <w:pPr>
      <w:numPr>
        <w:ilvl w:val="2"/>
      </w:numPr>
      <w:spacing w:before="120" w:after="60"/>
      <w:outlineLvl w:val="2"/>
    </w:pPr>
    <w:rPr>
      <w:sz w:val="28"/>
    </w:rPr>
  </w:style>
  <w:style w:type="paragraph" w:styleId="berschrift4">
    <w:name w:val="heading 4"/>
    <w:aliases w:val="HeadingLevel4"/>
    <w:basedOn w:val="Standard"/>
    <w:next w:val="Standard"/>
    <w:link w:val="berschrift4Zchn"/>
    <w:unhideWhenUsed/>
    <w:qFormat/>
    <w:rsid w:val="00ED7985"/>
    <w:pPr>
      <w:keepNext/>
      <w:keepLines/>
      <w:numPr>
        <w:ilvl w:val="3"/>
        <w:numId w:val="18"/>
      </w:numPr>
      <w:spacing w:before="40"/>
      <w:outlineLvl w:val="3"/>
    </w:pPr>
    <w:rPr>
      <w:rFonts w:asciiTheme="majorHAnsi" w:eastAsiaTheme="majorEastAsia" w:hAnsiTheme="majorHAnsi" w:cstheme="majorBidi"/>
      <w:b/>
      <w:iCs/>
      <w:color w:val="2E74B5" w:themeColor="accent1" w:themeShade="BF"/>
      <w:szCs w:val="22"/>
      <w:lang w:val="en-GB" w:eastAsia="en-US"/>
    </w:rPr>
  </w:style>
  <w:style w:type="paragraph" w:styleId="berschrift5">
    <w:name w:val="heading 5"/>
    <w:basedOn w:val="Standard"/>
    <w:next w:val="Standard"/>
    <w:link w:val="berschrift5Zchn"/>
    <w:uiPriority w:val="1"/>
    <w:unhideWhenUsed/>
    <w:qFormat/>
    <w:rsid w:val="00F84F7C"/>
    <w:pPr>
      <w:keepNext/>
      <w:keepLines/>
      <w:numPr>
        <w:ilvl w:val="4"/>
        <w:numId w:val="18"/>
      </w:numPr>
      <w:spacing w:before="40"/>
      <w:outlineLvl w:val="4"/>
    </w:pPr>
    <w:rPr>
      <w:rFonts w:asciiTheme="majorHAnsi" w:eastAsiaTheme="majorEastAsia" w:hAnsiTheme="majorHAnsi" w:cstheme="majorBidi"/>
      <w:b/>
      <w:color w:val="2E74B5" w:themeColor="accent1" w:themeShade="BF"/>
      <w:sz w:val="22"/>
      <w:szCs w:val="22"/>
      <w:lang w:val="en-GB" w:eastAsia="en-US"/>
    </w:rPr>
  </w:style>
  <w:style w:type="paragraph" w:styleId="berschrift6">
    <w:name w:val="heading 6"/>
    <w:basedOn w:val="Standard"/>
    <w:next w:val="Standard"/>
    <w:link w:val="berschrift6Zchn"/>
    <w:unhideWhenUsed/>
    <w:qFormat/>
    <w:rsid w:val="00845E8E"/>
    <w:pPr>
      <w:keepNext/>
      <w:keepLines/>
      <w:numPr>
        <w:ilvl w:val="5"/>
        <w:numId w:val="18"/>
      </w:numPr>
      <w:spacing w:before="200" w:line="259" w:lineRule="auto"/>
      <w:outlineLvl w:val="5"/>
    </w:pPr>
    <w:rPr>
      <w:rFonts w:asciiTheme="majorHAnsi" w:eastAsiaTheme="majorEastAsia" w:hAnsiTheme="majorHAnsi" w:cstheme="majorBidi"/>
      <w:i/>
      <w:iCs/>
      <w:color w:val="1F4D78" w:themeColor="accent1" w:themeShade="7F"/>
      <w:sz w:val="22"/>
      <w:szCs w:val="22"/>
      <w:lang w:val="en-GB" w:eastAsia="en-US"/>
    </w:rPr>
  </w:style>
  <w:style w:type="paragraph" w:styleId="berschrift7">
    <w:name w:val="heading 7"/>
    <w:basedOn w:val="Standard"/>
    <w:next w:val="Standard"/>
    <w:link w:val="berschrift7Zchn"/>
    <w:unhideWhenUsed/>
    <w:qFormat/>
    <w:rsid w:val="00845E8E"/>
    <w:pPr>
      <w:keepNext/>
      <w:keepLines/>
      <w:numPr>
        <w:ilvl w:val="6"/>
        <w:numId w:val="18"/>
      </w:numPr>
      <w:spacing w:before="200" w:line="259" w:lineRule="auto"/>
      <w:outlineLvl w:val="6"/>
    </w:pPr>
    <w:rPr>
      <w:rFonts w:asciiTheme="majorHAnsi" w:eastAsiaTheme="majorEastAsia" w:hAnsiTheme="majorHAnsi" w:cstheme="majorBidi"/>
      <w:i/>
      <w:iCs/>
      <w:color w:val="404040" w:themeColor="text1" w:themeTint="BF"/>
      <w:sz w:val="22"/>
      <w:szCs w:val="22"/>
      <w:lang w:val="en-GB" w:eastAsia="en-US"/>
    </w:rPr>
  </w:style>
  <w:style w:type="paragraph" w:styleId="berschrift8">
    <w:name w:val="heading 8"/>
    <w:basedOn w:val="Standard"/>
    <w:next w:val="Standard"/>
    <w:link w:val="berschrift8Zchn"/>
    <w:unhideWhenUsed/>
    <w:qFormat/>
    <w:rsid w:val="00845E8E"/>
    <w:pPr>
      <w:keepNext/>
      <w:keepLines/>
      <w:numPr>
        <w:ilvl w:val="7"/>
        <w:numId w:val="18"/>
      </w:numPr>
      <w:spacing w:before="200" w:line="259" w:lineRule="auto"/>
      <w:outlineLvl w:val="7"/>
    </w:pPr>
    <w:rPr>
      <w:rFonts w:asciiTheme="majorHAnsi" w:eastAsiaTheme="majorEastAsia" w:hAnsiTheme="majorHAnsi" w:cstheme="majorBidi"/>
      <w:color w:val="404040" w:themeColor="text1" w:themeTint="BF"/>
      <w:sz w:val="20"/>
      <w:szCs w:val="20"/>
      <w:lang w:val="en-GB" w:eastAsia="en-US"/>
    </w:rPr>
  </w:style>
  <w:style w:type="paragraph" w:styleId="berschrift9">
    <w:name w:val="heading 9"/>
    <w:basedOn w:val="Standard"/>
    <w:next w:val="Standard"/>
    <w:link w:val="berschrift9Zchn"/>
    <w:unhideWhenUsed/>
    <w:qFormat/>
    <w:rsid w:val="00845E8E"/>
    <w:pPr>
      <w:keepNext/>
      <w:keepLines/>
      <w:numPr>
        <w:ilvl w:val="8"/>
        <w:numId w:val="18"/>
      </w:numPr>
      <w:spacing w:before="200" w:line="259" w:lineRule="auto"/>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Level1 Zchn"/>
    <w:basedOn w:val="Absatz-Standardschriftart"/>
    <w:link w:val="berschrift1"/>
    <w:rsid w:val="00A51B0A"/>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aliases w:val="HeadingLevel2 Zchn"/>
    <w:basedOn w:val="Absatz-Standardschriftart"/>
    <w:link w:val="berschrift2"/>
    <w:uiPriority w:val="1"/>
    <w:rsid w:val="00030745"/>
    <w:rPr>
      <w:rFonts w:asciiTheme="majorHAnsi" w:eastAsiaTheme="majorEastAsia" w:hAnsiTheme="majorHAnsi" w:cstheme="majorBidi"/>
      <w:b/>
      <w:bCs/>
      <w:color w:val="5B9BD5" w:themeColor="accent1"/>
      <w:sz w:val="32"/>
      <w:szCs w:val="26"/>
    </w:rPr>
  </w:style>
  <w:style w:type="character" w:customStyle="1" w:styleId="berschrift3Zchn">
    <w:name w:val="Überschrift 3 Zchn"/>
    <w:aliases w:val="HeadingLevel3 Zchn"/>
    <w:basedOn w:val="Absatz-Standardschriftart"/>
    <w:link w:val="berschrift3"/>
    <w:rsid w:val="00F75CF6"/>
    <w:rPr>
      <w:rFonts w:asciiTheme="majorHAnsi" w:eastAsiaTheme="majorEastAsia" w:hAnsiTheme="majorHAnsi" w:cstheme="majorBidi"/>
      <w:b/>
      <w:iCs/>
      <w:color w:val="2E74B5" w:themeColor="accent1" w:themeShade="BF"/>
      <w:sz w:val="28"/>
      <w:lang w:val="en-GB"/>
    </w:rPr>
  </w:style>
  <w:style w:type="character" w:customStyle="1" w:styleId="berschrift4Zchn">
    <w:name w:val="Überschrift 4 Zchn"/>
    <w:aliases w:val="HeadingLevel4 Zchn"/>
    <w:basedOn w:val="Absatz-Standardschriftart"/>
    <w:link w:val="berschrift4"/>
    <w:rsid w:val="00ED7985"/>
    <w:rPr>
      <w:rFonts w:asciiTheme="majorHAnsi" w:eastAsiaTheme="majorEastAsia" w:hAnsiTheme="majorHAnsi" w:cstheme="majorBidi"/>
      <w:b/>
      <w:iCs/>
      <w:color w:val="2E74B5" w:themeColor="accent1" w:themeShade="BF"/>
      <w:sz w:val="24"/>
      <w:lang w:val="en-GB"/>
    </w:rPr>
  </w:style>
  <w:style w:type="character" w:customStyle="1" w:styleId="berschrift5Zchn">
    <w:name w:val="Überschrift 5 Zchn"/>
    <w:basedOn w:val="Absatz-Standardschriftart"/>
    <w:link w:val="berschrift5"/>
    <w:uiPriority w:val="1"/>
    <w:rsid w:val="00F84F7C"/>
    <w:rPr>
      <w:rFonts w:asciiTheme="majorHAnsi" w:eastAsiaTheme="majorEastAsia" w:hAnsiTheme="majorHAnsi" w:cstheme="majorBidi"/>
      <w:b/>
      <w:color w:val="2E74B5" w:themeColor="accent1" w:themeShade="BF"/>
      <w:lang w:val="en-GB"/>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iPriority w:val="99"/>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uiPriority w:val="99"/>
    <w:rsid w:val="00634AF8"/>
    <w:rPr>
      <w:sz w:val="20"/>
      <w:szCs w:val="20"/>
    </w:rPr>
  </w:style>
  <w:style w:type="character" w:styleId="Funotenzeichen">
    <w:name w:val="footnote reference"/>
    <w:aliases w:val="Footnote symbol,Times 10 Point,Exposant 3 Point, Exposant 3 Point"/>
    <w:basedOn w:val="Absatz-Standardschriftart"/>
    <w:uiPriority w:val="99"/>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aliases w:val="Viñetas (Inicio Parrafo),3 Txt tabla,Zerrenda-paragrafoa,1st level - Bullet List Paragraph,Lettre d'introduction,Task Body"/>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aliases w:val="Viñetas (Inicio Parrafo) Zchn,3 Txt tabla Zchn,Zerrenda-paragrafoa Zchn,1st level - Bullet List Paragraph Zchn,Lettre d'introduction Zchn,Task Body Zchn"/>
    <w:link w:val="Listenabsatz"/>
    <w:uiPriority w:val="34"/>
    <w:qFormat/>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774AAE"/>
    <w:pPr>
      <w:spacing w:before="120" w:line="276" w:lineRule="auto"/>
    </w:pPr>
    <w:rPr>
      <w:rFonts w:asciiTheme="minorHAnsi" w:hAnsiTheme="minorHAnsi" w:cstheme="minorBidi"/>
      <w:b/>
      <w:bCs/>
      <w:lang w:eastAsia="en-US"/>
    </w:rPr>
  </w:style>
  <w:style w:type="paragraph" w:styleId="Verzeichnis2">
    <w:name w:val="toc 2"/>
    <w:basedOn w:val="Standard"/>
    <w:next w:val="Standard"/>
    <w:autoRedefine/>
    <w:uiPriority w:val="39"/>
    <w:unhideWhenUsed/>
    <w:rsid w:val="00634AF8"/>
    <w:pPr>
      <w:spacing w:line="276" w:lineRule="auto"/>
      <w:ind w:left="220"/>
    </w:pPr>
    <w:rPr>
      <w:rFonts w:asciiTheme="minorHAnsi" w:hAnsiTheme="minorHAnsi" w:cstheme="minorBidi"/>
      <w:b/>
      <w:bCs/>
      <w:sz w:val="22"/>
      <w:szCs w:val="22"/>
      <w:lang w:eastAsia="en-US"/>
    </w:rPr>
  </w:style>
  <w:style w:type="paragraph" w:styleId="Verzeichnis3">
    <w:name w:val="toc 3"/>
    <w:basedOn w:val="Standard"/>
    <w:next w:val="Standard"/>
    <w:autoRedefine/>
    <w:uiPriority w:val="39"/>
    <w:unhideWhenUsed/>
    <w:rsid w:val="00634AF8"/>
    <w:pPr>
      <w:spacing w:line="276" w:lineRule="auto"/>
      <w:ind w:left="440"/>
    </w:pPr>
    <w:rPr>
      <w:rFonts w:asciiTheme="minorHAnsi" w:hAnsiTheme="minorHAnsi" w:cstheme="minorBidi"/>
      <w:sz w:val="22"/>
      <w:szCs w:val="22"/>
      <w:lang w:eastAsia="en-US"/>
    </w:rPr>
  </w:style>
  <w:style w:type="character" w:styleId="Kommentarzeichen">
    <w:name w:val="annotation reference"/>
    <w:basedOn w:val="Absatz-Standardschriftart"/>
    <w:uiPriority w:val="99"/>
    <w:unhideWhenUsed/>
    <w:rsid w:val="00634AF8"/>
    <w:rPr>
      <w:sz w:val="18"/>
      <w:szCs w:val="18"/>
    </w:rPr>
  </w:style>
  <w:style w:type="paragraph" w:styleId="Kommentartext">
    <w:name w:val="annotation text"/>
    <w:basedOn w:val="Standard"/>
    <w:link w:val="KommentartextZchn"/>
    <w:uiPriority w:val="99"/>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rsid w:val="00634AF8"/>
    <w:rPr>
      <w:sz w:val="24"/>
      <w:szCs w:val="24"/>
    </w:rPr>
  </w:style>
  <w:style w:type="character" w:customStyle="1" w:styleId="InternetLink">
    <w:name w:val="Internet Link"/>
    <w:basedOn w:val="Absatz-Standardschriftart"/>
    <w:uiPriority w:val="99"/>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66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1F16A0"/>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51B0A"/>
    <w:pPr>
      <w:spacing w:after="120" w:line="240" w:lineRule="auto"/>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2A4A1B"/>
    <w:pPr>
      <w:spacing w:after="0" w:line="240" w:lineRule="auto"/>
      <w:ind w:right="357"/>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unhideWhenUsed/>
    <w:rsid w:val="00503CB6"/>
    <w:rPr>
      <w:b/>
      <w:bCs/>
      <w:sz w:val="20"/>
      <w:szCs w:val="20"/>
    </w:rPr>
  </w:style>
  <w:style w:type="character" w:customStyle="1" w:styleId="KommentarthemaZchn">
    <w:name w:val="Kommentarthema Zchn"/>
    <w:basedOn w:val="KommentartextZchn"/>
    <w:link w:val="Kommentarthema"/>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character" w:customStyle="1" w:styleId="berschrift6Zchn">
    <w:name w:val="Überschrift 6 Zchn"/>
    <w:basedOn w:val="Absatz-Standardschriftart"/>
    <w:link w:val="berschrift6"/>
    <w:rsid w:val="00845E8E"/>
    <w:rPr>
      <w:rFonts w:asciiTheme="majorHAnsi" w:eastAsiaTheme="majorEastAsia" w:hAnsiTheme="majorHAnsi" w:cstheme="majorBidi"/>
      <w:i/>
      <w:iCs/>
      <w:color w:val="1F4D78" w:themeColor="accent1" w:themeShade="7F"/>
      <w:lang w:val="en-GB"/>
    </w:rPr>
  </w:style>
  <w:style w:type="character" w:customStyle="1" w:styleId="berschrift7Zchn">
    <w:name w:val="Überschrift 7 Zchn"/>
    <w:basedOn w:val="Absatz-Standardschriftart"/>
    <w:link w:val="berschrift7"/>
    <w:rsid w:val="00845E8E"/>
    <w:rPr>
      <w:rFonts w:asciiTheme="majorHAnsi" w:eastAsiaTheme="majorEastAsia" w:hAnsiTheme="majorHAnsi" w:cstheme="majorBidi"/>
      <w:i/>
      <w:iCs/>
      <w:color w:val="404040" w:themeColor="text1" w:themeTint="BF"/>
      <w:lang w:val="en-GB"/>
    </w:rPr>
  </w:style>
  <w:style w:type="character" w:customStyle="1" w:styleId="berschrift8Zchn">
    <w:name w:val="Überschrift 8 Zchn"/>
    <w:basedOn w:val="Absatz-Standardschriftart"/>
    <w:link w:val="berschrift8"/>
    <w:rsid w:val="00845E8E"/>
    <w:rPr>
      <w:rFonts w:asciiTheme="majorHAnsi" w:eastAsiaTheme="majorEastAsia" w:hAnsiTheme="majorHAnsi" w:cstheme="majorBidi"/>
      <w:color w:val="404040" w:themeColor="text1" w:themeTint="BF"/>
      <w:sz w:val="20"/>
      <w:szCs w:val="20"/>
      <w:lang w:val="en-GB"/>
    </w:rPr>
  </w:style>
  <w:style w:type="character" w:customStyle="1" w:styleId="berschrift9Zchn">
    <w:name w:val="Überschrift 9 Zchn"/>
    <w:basedOn w:val="Absatz-Standardschriftart"/>
    <w:link w:val="berschrift9"/>
    <w:rsid w:val="00845E8E"/>
    <w:rPr>
      <w:rFonts w:asciiTheme="majorHAnsi" w:eastAsiaTheme="majorEastAsia" w:hAnsiTheme="majorHAnsi" w:cstheme="majorBidi"/>
      <w:i/>
      <w:iCs/>
      <w:color w:val="404040" w:themeColor="text1" w:themeTint="BF"/>
      <w:sz w:val="20"/>
      <w:szCs w:val="20"/>
      <w:lang w:val="en-GB"/>
    </w:rPr>
  </w:style>
  <w:style w:type="numbering" w:customStyle="1" w:styleId="H2020">
    <w:name w:val="H2020"/>
    <w:uiPriority w:val="99"/>
    <w:rsid w:val="00845E8E"/>
    <w:pPr>
      <w:numPr>
        <w:numId w:val="5"/>
      </w:numPr>
    </w:pPr>
  </w:style>
  <w:style w:type="paragraph" w:styleId="Beschriftung">
    <w:name w:val="caption"/>
    <w:basedOn w:val="Standard"/>
    <w:next w:val="Standard"/>
    <w:unhideWhenUsed/>
    <w:qFormat/>
    <w:rsid w:val="00845E8E"/>
    <w:pPr>
      <w:spacing w:after="200"/>
    </w:pPr>
    <w:rPr>
      <w:rFonts w:ascii="Univers 45 Light" w:hAnsi="Univers 45 Light" w:cstheme="minorBidi"/>
      <w:i/>
      <w:iCs/>
      <w:color w:val="44546A" w:themeColor="text2"/>
      <w:sz w:val="18"/>
      <w:szCs w:val="18"/>
      <w:lang w:val="en-GB" w:eastAsia="en-US"/>
    </w:rPr>
  </w:style>
  <w:style w:type="paragraph" w:styleId="Untertitel">
    <w:name w:val="Subtitle"/>
    <w:basedOn w:val="Standard"/>
    <w:next w:val="Standard"/>
    <w:link w:val="UntertitelZchn"/>
    <w:uiPriority w:val="11"/>
    <w:qFormat/>
    <w:rsid w:val="00845E8E"/>
    <w:pPr>
      <w:numPr>
        <w:ilvl w:val="1"/>
      </w:numPr>
      <w:spacing w:after="160" w:line="259" w:lineRule="auto"/>
    </w:pPr>
    <w:rPr>
      <w:rFonts w:ascii="Univers 45 Light" w:eastAsiaTheme="minorEastAsia" w:hAnsi="Univers 45 Light" w:cstheme="minorBidi"/>
      <w:color w:val="5A5A5A" w:themeColor="text1" w:themeTint="A5"/>
      <w:spacing w:val="15"/>
      <w:sz w:val="22"/>
      <w:szCs w:val="22"/>
      <w:lang w:val="en-GB" w:eastAsia="en-US"/>
    </w:rPr>
  </w:style>
  <w:style w:type="character" w:customStyle="1" w:styleId="UntertitelZchn">
    <w:name w:val="Untertitel Zchn"/>
    <w:basedOn w:val="Absatz-Standardschriftart"/>
    <w:link w:val="Untertitel"/>
    <w:uiPriority w:val="11"/>
    <w:rsid w:val="00845E8E"/>
    <w:rPr>
      <w:rFonts w:ascii="Univers 45 Light" w:eastAsiaTheme="minorEastAsia" w:hAnsi="Univers 45 Light"/>
      <w:color w:val="5A5A5A" w:themeColor="text1" w:themeTint="A5"/>
      <w:spacing w:val="15"/>
      <w:lang w:val="en-GB"/>
    </w:rPr>
  </w:style>
  <w:style w:type="numbering" w:customStyle="1" w:styleId="Style-a">
    <w:name w:val="Style-a"/>
    <w:uiPriority w:val="99"/>
    <w:rsid w:val="00845E8E"/>
    <w:pPr>
      <w:numPr>
        <w:numId w:val="6"/>
      </w:numPr>
    </w:pPr>
  </w:style>
  <w:style w:type="character" w:styleId="HTMLZitat">
    <w:name w:val="HTML Cite"/>
    <w:basedOn w:val="Absatz-Standardschriftart"/>
    <w:uiPriority w:val="99"/>
    <w:unhideWhenUsed/>
    <w:rsid w:val="00845E8E"/>
    <w:rPr>
      <w:i/>
      <w:iCs/>
    </w:rPr>
  </w:style>
  <w:style w:type="character" w:styleId="Fett">
    <w:name w:val="Strong"/>
    <w:basedOn w:val="Absatz-Standardschriftart"/>
    <w:uiPriority w:val="22"/>
    <w:qFormat/>
    <w:rsid w:val="00845E8E"/>
    <w:rPr>
      <w:b/>
      <w:bCs/>
    </w:rPr>
  </w:style>
  <w:style w:type="paragraph" w:customStyle="1" w:styleId="Block">
    <w:name w:val="Block"/>
    <w:basedOn w:val="Standard"/>
    <w:autoRedefine/>
    <w:qFormat/>
    <w:rsid w:val="00845E8E"/>
    <w:pPr>
      <w:shd w:val="clear" w:color="auto" w:fill="D5DCE4" w:themeFill="text2" w:themeFillTint="33"/>
      <w:spacing w:after="160" w:line="259" w:lineRule="auto"/>
      <w:jc w:val="both"/>
    </w:pPr>
    <w:rPr>
      <w:rFonts w:ascii="Univers 45 Light" w:hAnsi="Univers 45 Light" w:cstheme="minorBidi"/>
      <w:color w:val="000000" w:themeColor="text1"/>
      <w:sz w:val="22"/>
      <w:szCs w:val="22"/>
      <w:lang w:val="en-GB" w:eastAsia="en-US"/>
      <w14:textOutline w14:w="9525" w14:cap="rnd" w14:cmpd="sng" w14:algn="ctr">
        <w14:noFill/>
        <w14:prstDash w14:val="solid"/>
        <w14:bevel/>
      </w14:textOutline>
    </w:rPr>
  </w:style>
  <w:style w:type="character" w:customStyle="1" w:styleId="FootnoteAnchor">
    <w:name w:val="Footnote Anchor"/>
    <w:rsid w:val="00845E8E"/>
    <w:rPr>
      <w:vertAlign w:val="superscript"/>
    </w:rPr>
  </w:style>
  <w:style w:type="table" w:styleId="HelleListe-Akzent1">
    <w:name w:val="Light List Accent 1"/>
    <w:basedOn w:val="NormaleTabelle"/>
    <w:uiPriority w:val="61"/>
    <w:rsid w:val="00845E8E"/>
    <w:pPr>
      <w:spacing w:after="0" w:line="240" w:lineRule="auto"/>
    </w:pPr>
    <w:rPr>
      <w:rFonts w:eastAsiaTheme="minorEastAsia"/>
      <w:sz w:val="24"/>
      <w:szCs w:val="24"/>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berarbeitung">
    <w:name w:val="Revision"/>
    <w:hidden/>
    <w:uiPriority w:val="99"/>
    <w:semiHidden/>
    <w:rsid w:val="00845E8E"/>
    <w:pPr>
      <w:spacing w:after="0" w:line="240" w:lineRule="auto"/>
    </w:pPr>
    <w:rPr>
      <w:rFonts w:ascii="Univers 45 Light" w:hAnsi="Univers 45 Light"/>
      <w:lang w:val="en-GB"/>
    </w:rPr>
  </w:style>
  <w:style w:type="paragraph" w:customStyle="1" w:styleId="H2020Untertitel">
    <w:name w:val="H2020Untertitel"/>
    <w:basedOn w:val="H2020Standard"/>
    <w:qFormat/>
    <w:rsid w:val="009312DA"/>
    <w:rPr>
      <w:sz w:val="20"/>
    </w:rPr>
  </w:style>
  <w:style w:type="paragraph" w:customStyle="1" w:styleId="H2020Block">
    <w:name w:val="H2020Block"/>
    <w:basedOn w:val="H2020Standard"/>
    <w:qFormat/>
    <w:rsid w:val="009312DA"/>
    <w:pPr>
      <w:shd w:val="clear" w:color="auto" w:fill="ACB9CA" w:themeFill="text2" w:themeFillTint="66"/>
    </w:pPr>
  </w:style>
  <w:style w:type="paragraph" w:styleId="Verzeichnis5">
    <w:name w:val="toc 5"/>
    <w:basedOn w:val="Standard"/>
    <w:next w:val="Standard"/>
    <w:autoRedefine/>
    <w:uiPriority w:val="39"/>
    <w:unhideWhenUsed/>
    <w:rsid w:val="00A51B0A"/>
    <w:pPr>
      <w:spacing w:line="276" w:lineRule="auto"/>
      <w:ind w:left="88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51B0A"/>
    <w:pPr>
      <w:spacing w:line="276" w:lineRule="auto"/>
      <w:ind w:left="110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51B0A"/>
    <w:pPr>
      <w:spacing w:line="276" w:lineRule="auto"/>
      <w:ind w:left="132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51B0A"/>
    <w:pPr>
      <w:spacing w:line="276" w:lineRule="auto"/>
      <w:ind w:left="154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51B0A"/>
    <w:pPr>
      <w:spacing w:line="276" w:lineRule="auto"/>
      <w:ind w:left="1760"/>
    </w:pPr>
    <w:rPr>
      <w:rFonts w:asciiTheme="minorHAnsi" w:hAnsiTheme="minorHAnsi" w:cstheme="minorBidi"/>
      <w:sz w:val="20"/>
      <w:szCs w:val="20"/>
      <w:lang w:eastAsia="en-US"/>
    </w:rPr>
  </w:style>
  <w:style w:type="paragraph" w:customStyle="1" w:styleId="Heading1">
    <w:name w:val="Heading1"/>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Heading3">
    <w:name w:val="Heading3"/>
    <w:basedOn w:val="Standard"/>
    <w:rsid w:val="00030745"/>
    <w:pPr>
      <w:jc w:val="both"/>
      <w:outlineLvl w:val="0"/>
    </w:pPr>
    <w:rPr>
      <w:rFonts w:ascii="ArialNarrow,Bold" w:eastAsia="Times New Roman" w:hAnsi="ArialNarrow,Bold" w:cs="ArialNarrow,Bold"/>
      <w:b/>
      <w:bCs/>
      <w:color w:val="000080"/>
      <w:lang w:val="en-GB" w:eastAsia="en-GB"/>
    </w:rPr>
  </w:style>
  <w:style w:type="paragraph" w:customStyle="1" w:styleId="Me">
    <w:name w:val="Me"/>
    <w:basedOn w:val="Standard"/>
    <w:rsid w:val="00030745"/>
    <w:pPr>
      <w:keepNext/>
      <w:keepLines/>
      <w:spacing w:after="120"/>
      <w:ind w:left="697" w:hanging="697"/>
      <w:jc w:val="both"/>
      <w:outlineLvl w:val="1"/>
    </w:pPr>
    <w:rPr>
      <w:rFonts w:ascii="Arial" w:eastAsia="Times New Roman" w:hAnsi="Arial" w:cs="Arial"/>
      <w:b/>
      <w:i/>
      <w:sz w:val="28"/>
      <w:szCs w:val="28"/>
      <w:lang w:val="en-GB" w:eastAsia="en-GB"/>
    </w:rPr>
  </w:style>
  <w:style w:type="paragraph" w:customStyle="1" w:styleId="Text1Char">
    <w:name w:val="Text 1 Char"/>
    <w:basedOn w:val="Standard"/>
    <w:link w:val="Text1CharChar"/>
    <w:rsid w:val="00030745"/>
    <w:pPr>
      <w:spacing w:after="240"/>
      <w:ind w:left="482"/>
      <w:jc w:val="both"/>
    </w:pPr>
    <w:rPr>
      <w:rFonts w:eastAsia="Times New Roman"/>
      <w:sz w:val="22"/>
      <w:szCs w:val="20"/>
      <w:lang w:val="en-GB" w:eastAsia="en-GB"/>
    </w:rPr>
  </w:style>
  <w:style w:type="character" w:customStyle="1" w:styleId="Text1CharChar">
    <w:name w:val="Text 1 Char Char"/>
    <w:link w:val="Text1Char"/>
    <w:locked/>
    <w:rsid w:val="00030745"/>
    <w:rPr>
      <w:rFonts w:ascii="Times New Roman" w:eastAsia="Times New Roman" w:hAnsi="Times New Roman" w:cs="Times New Roman"/>
      <w:szCs w:val="20"/>
      <w:lang w:val="en-GB" w:eastAsia="en-GB"/>
    </w:rPr>
  </w:style>
  <w:style w:type="paragraph" w:customStyle="1" w:styleId="formquest2">
    <w:name w:val="formquest2"/>
    <w:basedOn w:val="Standard"/>
    <w:rsid w:val="00030745"/>
    <w:pPr>
      <w:pBdr>
        <w:top w:val="single" w:sz="24" w:space="1" w:color="auto"/>
        <w:left w:val="single" w:sz="24" w:space="1" w:color="auto"/>
        <w:bottom w:val="single" w:sz="24" w:space="1" w:color="auto"/>
        <w:right w:val="single" w:sz="24" w:space="1" w:color="auto"/>
      </w:pBdr>
      <w:shd w:val="pct10" w:color="auto" w:fill="auto"/>
      <w:ind w:right="-21"/>
      <w:jc w:val="both"/>
    </w:pPr>
    <w:rPr>
      <w:rFonts w:eastAsia="Times New Roman"/>
      <w:b/>
      <w:sz w:val="22"/>
      <w:szCs w:val="20"/>
      <w:lang w:val="en-GB" w:eastAsia="en-GB"/>
    </w:rPr>
  </w:style>
  <w:style w:type="paragraph" w:customStyle="1" w:styleId="BodyText1">
    <w:name w:val="Body Text1"/>
    <w:basedOn w:val="Standard"/>
    <w:rsid w:val="00030745"/>
    <w:pPr>
      <w:ind w:left="2880"/>
      <w:jc w:val="both"/>
    </w:pPr>
    <w:rPr>
      <w:rFonts w:eastAsia="Times New Roman"/>
      <w:sz w:val="22"/>
      <w:szCs w:val="20"/>
      <w:lang w:val="en-GB" w:eastAsia="en-GB"/>
    </w:rPr>
  </w:style>
  <w:style w:type="paragraph" w:customStyle="1" w:styleId="formquest1">
    <w:name w:val="formquest1"/>
    <w:basedOn w:val="Standard"/>
    <w:rsid w:val="00030745"/>
    <w:pPr>
      <w:tabs>
        <w:tab w:val="left" w:pos="2880"/>
        <w:tab w:val="left" w:leader="dot" w:pos="8640"/>
      </w:tabs>
      <w:jc w:val="both"/>
    </w:pPr>
    <w:rPr>
      <w:rFonts w:eastAsia="Times New Roman"/>
      <w:b/>
      <w:sz w:val="22"/>
      <w:szCs w:val="20"/>
      <w:lang w:val="en-GB" w:eastAsia="en-GB"/>
    </w:rPr>
  </w:style>
  <w:style w:type="paragraph" w:customStyle="1" w:styleId="ZCom">
    <w:name w:val="Z_Com"/>
    <w:basedOn w:val="Standard"/>
    <w:next w:val="ZDGName"/>
    <w:rsid w:val="00030745"/>
    <w:pPr>
      <w:widowControl w:val="0"/>
      <w:ind w:right="85"/>
      <w:jc w:val="both"/>
    </w:pPr>
    <w:rPr>
      <w:rFonts w:ascii="Arial" w:eastAsia="Times New Roman" w:hAnsi="Arial"/>
      <w:sz w:val="22"/>
      <w:szCs w:val="20"/>
      <w:lang w:val="en-GB" w:eastAsia="en-GB"/>
    </w:rPr>
  </w:style>
  <w:style w:type="paragraph" w:customStyle="1" w:styleId="ZDGName">
    <w:name w:val="Z_DGName"/>
    <w:basedOn w:val="Standard"/>
    <w:rsid w:val="00030745"/>
    <w:pPr>
      <w:widowControl w:val="0"/>
      <w:ind w:right="85"/>
      <w:jc w:val="both"/>
    </w:pPr>
    <w:rPr>
      <w:rFonts w:ascii="Arial" w:eastAsia="Times New Roman" w:hAnsi="Arial"/>
      <w:sz w:val="16"/>
      <w:szCs w:val="20"/>
      <w:lang w:val="en-GB" w:eastAsia="en-GB"/>
    </w:rPr>
  </w:style>
  <w:style w:type="paragraph" w:customStyle="1" w:styleId="Text4">
    <w:name w:val="Text 4"/>
    <w:basedOn w:val="Standard"/>
    <w:rsid w:val="00030745"/>
    <w:pPr>
      <w:tabs>
        <w:tab w:val="left" w:pos="2161"/>
      </w:tabs>
      <w:spacing w:after="240"/>
      <w:ind w:left="1440"/>
      <w:jc w:val="both"/>
    </w:pPr>
    <w:rPr>
      <w:rFonts w:eastAsia="Times New Roman"/>
      <w:sz w:val="22"/>
      <w:szCs w:val="20"/>
      <w:lang w:val="en-GB" w:eastAsia="en-GB"/>
    </w:rPr>
  </w:style>
  <w:style w:type="paragraph" w:customStyle="1" w:styleId="box">
    <w:name w:val="box"/>
    <w:basedOn w:val="Standard"/>
    <w:rsid w:val="00030745"/>
    <w:pPr>
      <w:spacing w:before="120" w:after="120"/>
      <w:jc w:val="both"/>
    </w:pPr>
    <w:rPr>
      <w:rFonts w:eastAsia="Times New Roman"/>
      <w:sz w:val="32"/>
      <w:szCs w:val="20"/>
      <w:lang w:val="en-GB" w:eastAsia="en-GB"/>
    </w:rPr>
  </w:style>
  <w:style w:type="paragraph" w:customStyle="1" w:styleId="T11B">
    <w:name w:val="T11B"/>
    <w:rsid w:val="00030745"/>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eastAsia="Times New Roman" w:hAnsi="Swiss" w:cs="Times New Roman"/>
      <w:b/>
      <w:szCs w:val="20"/>
      <w:lang w:val="en-US" w:eastAsia="en-GB"/>
    </w:rPr>
  </w:style>
  <w:style w:type="paragraph" w:customStyle="1" w:styleId="T2an">
    <w:name w:val="T2an"/>
    <w:rsid w:val="00030745"/>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eastAsia="Times New Roman" w:hAnsi="Swiss" w:cs="Times New Roman"/>
      <w:sz w:val="40"/>
      <w:szCs w:val="20"/>
      <w:lang w:val="en-US" w:eastAsia="en-GB"/>
    </w:rPr>
  </w:style>
  <w:style w:type="paragraph" w:customStyle="1" w:styleId="5Bcell">
    <w:name w:val="5B:cell"/>
    <w:rsid w:val="00030745"/>
    <w:pPr>
      <w:tabs>
        <w:tab w:val="left" w:pos="0"/>
        <w:tab w:val="left" w:pos="720"/>
        <w:tab w:val="left" w:pos="1440"/>
        <w:tab w:val="left" w:pos="2160"/>
      </w:tabs>
      <w:spacing w:after="38" w:line="178" w:lineRule="atLeast"/>
      <w:jc w:val="both"/>
    </w:pPr>
    <w:rPr>
      <w:rFonts w:ascii="Swiss" w:eastAsia="Times New Roman" w:hAnsi="Swiss" w:cs="Times New Roman"/>
      <w:sz w:val="16"/>
      <w:szCs w:val="20"/>
      <w:lang w:val="en-US" w:eastAsia="en-GB"/>
    </w:rPr>
  </w:style>
  <w:style w:type="paragraph" w:customStyle="1" w:styleId="cell">
    <w:name w:val="cell"/>
    <w:rsid w:val="00030745"/>
    <w:pPr>
      <w:tabs>
        <w:tab w:val="left" w:pos="0"/>
        <w:tab w:val="left" w:pos="720"/>
        <w:tab w:val="left" w:pos="1440"/>
        <w:tab w:val="left" w:pos="2160"/>
      </w:tabs>
      <w:spacing w:before="250" w:after="28" w:line="178" w:lineRule="atLeast"/>
    </w:pPr>
    <w:rPr>
      <w:rFonts w:ascii="Swiss" w:eastAsia="Times New Roman" w:hAnsi="Swiss" w:cs="Times New Roman"/>
      <w:sz w:val="16"/>
      <w:szCs w:val="20"/>
      <w:lang w:val="en-US" w:eastAsia="en-GB"/>
    </w:rPr>
  </w:style>
  <w:style w:type="paragraph" w:customStyle="1" w:styleId="parapag">
    <w:name w:val="parapag"/>
    <w:rsid w:val="00030745"/>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after="0" w:line="240" w:lineRule="atLeast"/>
      <w:jc w:val="both"/>
    </w:pPr>
    <w:rPr>
      <w:rFonts w:ascii="Swiss" w:eastAsia="Times New Roman" w:hAnsi="Swiss" w:cs="Times New Roman"/>
      <w:sz w:val="20"/>
      <w:szCs w:val="20"/>
      <w:lang w:val="en-US" w:eastAsia="en-GB"/>
    </w:rPr>
  </w:style>
  <w:style w:type="paragraph" w:customStyle="1" w:styleId="SubTitle1">
    <w:name w:val="SubTitle 1"/>
    <w:basedOn w:val="Standard"/>
    <w:next w:val="Standard"/>
    <w:rsid w:val="00030745"/>
    <w:pPr>
      <w:spacing w:after="240"/>
      <w:jc w:val="center"/>
    </w:pPr>
    <w:rPr>
      <w:rFonts w:ascii="Arial" w:eastAsia="Times New Roman" w:hAnsi="Arial"/>
      <w:b/>
      <w:sz w:val="40"/>
      <w:szCs w:val="20"/>
      <w:lang w:val="en-GB" w:eastAsia="en-GB"/>
    </w:rPr>
  </w:style>
  <w:style w:type="character" w:styleId="Endnotenzeichen">
    <w:name w:val="endnote reference"/>
    <w:uiPriority w:val="99"/>
    <w:unhideWhenUsed/>
    <w:rsid w:val="00030745"/>
    <w:rPr>
      <w:vertAlign w:val="superscript"/>
    </w:rPr>
  </w:style>
  <w:style w:type="paragraph" w:styleId="Standardeinzug">
    <w:name w:val="Normal Indent"/>
    <w:basedOn w:val="Standard"/>
    <w:uiPriority w:val="99"/>
    <w:rsid w:val="00030745"/>
    <w:pPr>
      <w:ind w:left="357"/>
      <w:jc w:val="both"/>
    </w:pPr>
    <w:rPr>
      <w:rFonts w:eastAsia="Times New Roman"/>
      <w:sz w:val="22"/>
      <w:szCs w:val="20"/>
      <w:lang w:val="en-GB" w:eastAsia="en-GB"/>
    </w:rPr>
  </w:style>
  <w:style w:type="paragraph" w:customStyle="1" w:styleId="NaceInclusionsid2">
    <w:name w:val="Nace Inclusions id 2"/>
    <w:basedOn w:val="Standard"/>
    <w:rsid w:val="00030745"/>
    <w:pPr>
      <w:keepNext/>
      <w:keepLines/>
      <w:ind w:left="1191" w:hanging="170"/>
      <w:jc w:val="both"/>
    </w:pPr>
    <w:rPr>
      <w:rFonts w:ascii="Times" w:eastAsia="Times New Roman" w:hAnsi="Times"/>
      <w:noProof/>
      <w:sz w:val="18"/>
      <w:szCs w:val="20"/>
      <w:lang w:val="en-GB" w:eastAsia="en-GB"/>
    </w:rPr>
  </w:style>
  <w:style w:type="paragraph" w:customStyle="1" w:styleId="NaceInclusionsId11">
    <w:name w:val="Nace Inclusions Id 11"/>
    <w:basedOn w:val="Standard"/>
    <w:rsid w:val="00030745"/>
    <w:pPr>
      <w:keepNext/>
      <w:keepLines/>
      <w:ind w:left="1021" w:hanging="170"/>
      <w:jc w:val="both"/>
    </w:pPr>
    <w:rPr>
      <w:rFonts w:ascii="Times" w:eastAsia="Times New Roman" w:hAnsi="Times"/>
      <w:noProof/>
      <w:sz w:val="18"/>
      <w:szCs w:val="20"/>
      <w:lang w:val="en-GB" w:eastAsia="en-GB"/>
    </w:rPr>
  </w:style>
  <w:style w:type="paragraph" w:customStyle="1" w:styleId="NaceExclusionsid1">
    <w:name w:val="Nace Exclusions id 1"/>
    <w:basedOn w:val="NaceExclusions"/>
    <w:rsid w:val="00030745"/>
    <w:pPr>
      <w:spacing w:before="0"/>
    </w:pPr>
  </w:style>
  <w:style w:type="paragraph" w:customStyle="1" w:styleId="NaceExclusions">
    <w:name w:val="Nace Exclusions"/>
    <w:basedOn w:val="NaceInclusions"/>
    <w:rsid w:val="00030745"/>
    <w:rPr>
      <w:i/>
    </w:rPr>
  </w:style>
  <w:style w:type="paragraph" w:customStyle="1" w:styleId="NaceInclusions">
    <w:name w:val="Nace Inclusions"/>
    <w:basedOn w:val="NaceEdition"/>
    <w:rsid w:val="00030745"/>
    <w:pPr>
      <w:keepNext/>
      <w:spacing w:after="0"/>
      <w:ind w:left="1135" w:hanging="284"/>
    </w:pPr>
  </w:style>
  <w:style w:type="paragraph" w:customStyle="1" w:styleId="NaceEdition">
    <w:name w:val="Nace Edition"/>
    <w:basedOn w:val="Nace"/>
    <w:rsid w:val="00030745"/>
    <w:pPr>
      <w:spacing w:before="120" w:after="120"/>
    </w:pPr>
    <w:rPr>
      <w:sz w:val="18"/>
    </w:rPr>
  </w:style>
  <w:style w:type="paragraph" w:customStyle="1" w:styleId="Nace">
    <w:name w:val="Nace"/>
    <w:basedOn w:val="Standard"/>
    <w:rsid w:val="00030745"/>
    <w:pPr>
      <w:keepLines/>
      <w:spacing w:before="240"/>
      <w:jc w:val="both"/>
    </w:pPr>
    <w:rPr>
      <w:rFonts w:ascii="Times" w:eastAsia="Times New Roman" w:hAnsi="Times"/>
      <w:noProof/>
      <w:sz w:val="20"/>
      <w:szCs w:val="20"/>
      <w:lang w:val="en-GB" w:eastAsia="en-GB"/>
    </w:rPr>
  </w:style>
  <w:style w:type="paragraph" w:styleId="Umschlagadresse">
    <w:name w:val="envelope address"/>
    <w:basedOn w:val="Standard"/>
    <w:uiPriority w:val="99"/>
    <w:rsid w:val="00030745"/>
    <w:pPr>
      <w:framePr w:w="7920" w:h="1980" w:hRule="exact" w:hSpace="180" w:wrap="auto" w:hAnchor="page" w:xAlign="center" w:yAlign="bottom"/>
      <w:jc w:val="both"/>
    </w:pPr>
    <w:rPr>
      <w:rFonts w:eastAsia="Times New Roman"/>
      <w:sz w:val="22"/>
      <w:szCs w:val="20"/>
      <w:lang w:val="en-GB" w:eastAsia="en-GB"/>
    </w:rPr>
  </w:style>
  <w:style w:type="paragraph" w:customStyle="1" w:styleId="NumPar1">
    <w:name w:val="NumPar 1"/>
    <w:basedOn w:val="berschrift1"/>
    <w:next w:val="Text1Char"/>
    <w:rsid w:val="00030745"/>
    <w:pPr>
      <w:keepNext w:val="0"/>
      <w:keepLines w:val="0"/>
      <w:numPr>
        <w:numId w:val="0"/>
      </w:numPr>
      <w:spacing w:before="0" w:after="240"/>
      <w:ind w:left="483" w:hanging="483"/>
      <w:outlineLvl w:val="9"/>
    </w:pPr>
    <w:rPr>
      <w:rFonts w:ascii="Times New Roman" w:eastAsia="Times New Roman" w:hAnsi="Times New Roman" w:cs="Times New Roman"/>
      <w:b w:val="0"/>
      <w:bCs w:val="0"/>
      <w:color w:val="auto"/>
      <w:sz w:val="24"/>
      <w:szCs w:val="20"/>
      <w:lang w:val="en-GB" w:eastAsia="en-GB"/>
    </w:rPr>
  </w:style>
  <w:style w:type="paragraph" w:customStyle="1" w:styleId="NumPar2">
    <w:name w:val="NumPar 2"/>
    <w:basedOn w:val="berschrift2"/>
    <w:next w:val="Text2"/>
    <w:rsid w:val="00030745"/>
    <w:pPr>
      <w:keepNext w:val="0"/>
      <w:keepLines w:val="0"/>
      <w:numPr>
        <w:ilvl w:val="0"/>
        <w:numId w:val="7"/>
      </w:numPr>
      <w:spacing w:before="0" w:after="240"/>
      <w:ind w:left="0" w:firstLine="0"/>
    </w:pPr>
    <w:rPr>
      <w:rFonts w:ascii="Times New Roman" w:eastAsia="Times New Roman" w:hAnsi="Times New Roman" w:cs="Times New Roman"/>
      <w:b w:val="0"/>
      <w:bCs w:val="0"/>
      <w:color w:val="auto"/>
      <w:sz w:val="24"/>
      <w:szCs w:val="20"/>
      <w:lang w:val="en-GB" w:eastAsia="en-GB"/>
    </w:rPr>
  </w:style>
  <w:style w:type="paragraph" w:customStyle="1" w:styleId="Text2">
    <w:name w:val="Text 2"/>
    <w:basedOn w:val="Standard"/>
    <w:rsid w:val="00030745"/>
    <w:pPr>
      <w:tabs>
        <w:tab w:val="left" w:pos="2161"/>
      </w:tabs>
      <w:spacing w:after="240"/>
      <w:ind w:left="1077"/>
      <w:jc w:val="both"/>
    </w:pPr>
    <w:rPr>
      <w:rFonts w:eastAsia="Times New Roman"/>
      <w:sz w:val="22"/>
      <w:szCs w:val="20"/>
      <w:lang w:val="en-GB" w:eastAsia="en-GB"/>
    </w:rPr>
  </w:style>
  <w:style w:type="paragraph" w:customStyle="1" w:styleId="n4">
    <w:name w:val="n4"/>
    <w:basedOn w:val="berschrift4"/>
    <w:rsid w:val="00030745"/>
    <w:pPr>
      <w:keepLines w:val="0"/>
      <w:numPr>
        <w:ilvl w:val="0"/>
        <w:numId w:val="0"/>
      </w:numPr>
      <w:spacing w:before="120" w:after="120"/>
      <w:ind w:left="720"/>
      <w:jc w:val="both"/>
    </w:pPr>
    <w:rPr>
      <w:rFonts w:ascii="Times New Roman" w:eastAsia="Times New Roman" w:hAnsi="Times New Roman" w:cs="Times New Roman"/>
      <w:b w:val="0"/>
      <w:iCs w:val="0"/>
      <w:color w:val="auto"/>
      <w:sz w:val="22"/>
      <w:szCs w:val="20"/>
      <w:lang w:eastAsia="en-GB"/>
    </w:rPr>
  </w:style>
  <w:style w:type="paragraph" w:styleId="Dokumentstruktur">
    <w:name w:val="Document Map"/>
    <w:basedOn w:val="Standard"/>
    <w:link w:val="DokumentstrukturZchn"/>
    <w:uiPriority w:val="99"/>
    <w:semiHidden/>
    <w:rsid w:val="00030745"/>
    <w:pPr>
      <w:shd w:val="clear" w:color="auto" w:fill="000080"/>
      <w:jc w:val="both"/>
    </w:pPr>
    <w:rPr>
      <w:rFonts w:ascii="Tahoma" w:eastAsia="Times New Roman" w:hAnsi="Tahoma"/>
      <w:sz w:val="22"/>
      <w:szCs w:val="20"/>
      <w:lang w:val="en-GB" w:eastAsia="en-GB"/>
    </w:rPr>
  </w:style>
  <w:style w:type="character" w:customStyle="1" w:styleId="DokumentstrukturZchn">
    <w:name w:val="Dokumentstruktur Zchn"/>
    <w:basedOn w:val="Absatz-Standardschriftart"/>
    <w:link w:val="Dokumentstruktur"/>
    <w:uiPriority w:val="99"/>
    <w:semiHidden/>
    <w:rsid w:val="00030745"/>
    <w:rPr>
      <w:rFonts w:ascii="Tahoma" w:eastAsia="Times New Roman" w:hAnsi="Tahoma" w:cs="Times New Roman"/>
      <w:szCs w:val="20"/>
      <w:shd w:val="clear" w:color="auto" w:fill="000080"/>
      <w:lang w:val="en-GB" w:eastAsia="en-GB"/>
    </w:rPr>
  </w:style>
  <w:style w:type="paragraph" w:customStyle="1" w:styleId="NoteHead">
    <w:name w:val="NoteHead"/>
    <w:basedOn w:val="Standard"/>
    <w:next w:val="Standard"/>
    <w:rsid w:val="00030745"/>
    <w:pPr>
      <w:spacing w:before="720" w:after="720"/>
      <w:jc w:val="center"/>
    </w:pPr>
    <w:rPr>
      <w:rFonts w:eastAsia="Times New Roman"/>
      <w:b/>
      <w:smallCaps/>
      <w:sz w:val="22"/>
      <w:szCs w:val="20"/>
      <w:lang w:val="en-GB" w:eastAsia="en-GB"/>
    </w:rPr>
  </w:style>
  <w:style w:type="paragraph" w:styleId="Index1">
    <w:name w:val="index 1"/>
    <w:basedOn w:val="Standard"/>
    <w:next w:val="Standard"/>
    <w:autoRedefine/>
    <w:uiPriority w:val="99"/>
    <w:semiHidden/>
    <w:rsid w:val="00030745"/>
    <w:rPr>
      <w:rFonts w:ascii="Arial" w:eastAsia="Times New Roman" w:hAnsi="Arial" w:cs="Arial"/>
      <w:b/>
      <w:noProof/>
      <w:sz w:val="20"/>
      <w:szCs w:val="20"/>
      <w:lang w:val="en-GB" w:eastAsia="en-GB"/>
    </w:rPr>
  </w:style>
  <w:style w:type="paragraph" w:styleId="Index2">
    <w:name w:val="index 2"/>
    <w:basedOn w:val="Standard"/>
    <w:next w:val="Standard"/>
    <w:autoRedefine/>
    <w:uiPriority w:val="99"/>
    <w:semiHidden/>
    <w:rsid w:val="00030745"/>
    <w:pPr>
      <w:ind w:left="440" w:hanging="220"/>
    </w:pPr>
    <w:rPr>
      <w:rFonts w:eastAsia="Times New Roman"/>
      <w:sz w:val="18"/>
      <w:szCs w:val="18"/>
      <w:lang w:val="en-GB" w:eastAsia="en-GB"/>
    </w:rPr>
  </w:style>
  <w:style w:type="paragraph" w:styleId="Index3">
    <w:name w:val="index 3"/>
    <w:basedOn w:val="Standard"/>
    <w:next w:val="Standard"/>
    <w:autoRedefine/>
    <w:uiPriority w:val="99"/>
    <w:semiHidden/>
    <w:rsid w:val="00030745"/>
    <w:pPr>
      <w:ind w:left="660" w:hanging="220"/>
    </w:pPr>
    <w:rPr>
      <w:rFonts w:eastAsia="Times New Roman"/>
      <w:sz w:val="18"/>
      <w:szCs w:val="18"/>
      <w:lang w:val="en-GB" w:eastAsia="en-GB"/>
    </w:rPr>
  </w:style>
  <w:style w:type="paragraph" w:styleId="Index4">
    <w:name w:val="index 4"/>
    <w:basedOn w:val="Standard"/>
    <w:next w:val="Standard"/>
    <w:autoRedefine/>
    <w:uiPriority w:val="99"/>
    <w:semiHidden/>
    <w:rsid w:val="00030745"/>
    <w:pPr>
      <w:ind w:left="880" w:hanging="220"/>
    </w:pPr>
    <w:rPr>
      <w:rFonts w:eastAsia="Times New Roman"/>
      <w:sz w:val="18"/>
      <w:szCs w:val="18"/>
      <w:lang w:val="en-GB" w:eastAsia="en-GB"/>
    </w:rPr>
  </w:style>
  <w:style w:type="paragraph" w:styleId="Index5">
    <w:name w:val="index 5"/>
    <w:basedOn w:val="Standard"/>
    <w:next w:val="Standard"/>
    <w:autoRedefine/>
    <w:uiPriority w:val="99"/>
    <w:semiHidden/>
    <w:rsid w:val="00030745"/>
    <w:pPr>
      <w:ind w:left="1100" w:hanging="220"/>
    </w:pPr>
    <w:rPr>
      <w:rFonts w:eastAsia="Times New Roman"/>
      <w:sz w:val="18"/>
      <w:szCs w:val="18"/>
      <w:lang w:val="en-GB" w:eastAsia="en-GB"/>
    </w:rPr>
  </w:style>
  <w:style w:type="paragraph" w:styleId="Index6">
    <w:name w:val="index 6"/>
    <w:basedOn w:val="Standard"/>
    <w:next w:val="Standard"/>
    <w:autoRedefine/>
    <w:uiPriority w:val="99"/>
    <w:semiHidden/>
    <w:rsid w:val="00030745"/>
    <w:pPr>
      <w:ind w:left="1320" w:hanging="220"/>
    </w:pPr>
    <w:rPr>
      <w:rFonts w:eastAsia="Times New Roman"/>
      <w:sz w:val="18"/>
      <w:szCs w:val="18"/>
      <w:lang w:val="en-GB" w:eastAsia="en-GB"/>
    </w:rPr>
  </w:style>
  <w:style w:type="paragraph" w:styleId="Index7">
    <w:name w:val="index 7"/>
    <w:basedOn w:val="Standard"/>
    <w:next w:val="Standard"/>
    <w:autoRedefine/>
    <w:uiPriority w:val="99"/>
    <w:semiHidden/>
    <w:rsid w:val="00030745"/>
    <w:pPr>
      <w:ind w:left="1540" w:hanging="220"/>
    </w:pPr>
    <w:rPr>
      <w:rFonts w:eastAsia="Times New Roman"/>
      <w:sz w:val="18"/>
      <w:szCs w:val="18"/>
      <w:lang w:val="en-GB" w:eastAsia="en-GB"/>
    </w:rPr>
  </w:style>
  <w:style w:type="paragraph" w:styleId="Index8">
    <w:name w:val="index 8"/>
    <w:basedOn w:val="Standard"/>
    <w:next w:val="Standard"/>
    <w:autoRedefine/>
    <w:uiPriority w:val="99"/>
    <w:semiHidden/>
    <w:rsid w:val="00030745"/>
    <w:pPr>
      <w:ind w:left="1760" w:hanging="220"/>
    </w:pPr>
    <w:rPr>
      <w:rFonts w:eastAsia="Times New Roman"/>
      <w:sz w:val="18"/>
      <w:szCs w:val="18"/>
      <w:lang w:val="en-GB" w:eastAsia="en-GB"/>
    </w:rPr>
  </w:style>
  <w:style w:type="paragraph" w:styleId="Index9">
    <w:name w:val="index 9"/>
    <w:basedOn w:val="Standard"/>
    <w:next w:val="Standard"/>
    <w:autoRedefine/>
    <w:uiPriority w:val="99"/>
    <w:semiHidden/>
    <w:rsid w:val="00030745"/>
    <w:pPr>
      <w:ind w:left="1980" w:hanging="220"/>
    </w:pPr>
    <w:rPr>
      <w:rFonts w:eastAsia="Times New Roman"/>
      <w:sz w:val="18"/>
      <w:szCs w:val="18"/>
      <w:lang w:val="en-GB" w:eastAsia="en-GB"/>
    </w:rPr>
  </w:style>
  <w:style w:type="paragraph" w:styleId="Indexberschrift">
    <w:name w:val="index heading"/>
    <w:basedOn w:val="Standard"/>
    <w:next w:val="Index1"/>
    <w:uiPriority w:val="99"/>
    <w:semiHidden/>
    <w:rsid w:val="00030745"/>
    <w:pPr>
      <w:spacing w:before="240" w:after="120"/>
      <w:ind w:left="140"/>
    </w:pPr>
    <w:rPr>
      <w:rFonts w:ascii="Arial" w:eastAsia="Times New Roman" w:hAnsi="Arial" w:cs="Arial"/>
      <w:b/>
      <w:bCs/>
      <w:sz w:val="28"/>
      <w:szCs w:val="28"/>
      <w:lang w:val="en-GB" w:eastAsia="en-GB"/>
    </w:rPr>
  </w:style>
  <w:style w:type="paragraph" w:customStyle="1" w:styleId="Subject">
    <w:name w:val="Subject"/>
    <w:basedOn w:val="Standard"/>
    <w:next w:val="Standard"/>
    <w:rsid w:val="00030745"/>
    <w:pPr>
      <w:spacing w:after="480"/>
      <w:ind w:left="1191" w:hanging="1191"/>
    </w:pPr>
    <w:rPr>
      <w:rFonts w:eastAsia="Times New Roman"/>
      <w:b/>
      <w:szCs w:val="20"/>
      <w:lang w:val="en-GB" w:eastAsia="en-GB"/>
    </w:rPr>
  </w:style>
  <w:style w:type="paragraph" w:styleId="Unterschrift">
    <w:name w:val="Signature"/>
    <w:basedOn w:val="Standard"/>
    <w:next w:val="Standard"/>
    <w:link w:val="UnterschriftZchn"/>
    <w:uiPriority w:val="99"/>
    <w:rsid w:val="00030745"/>
    <w:pPr>
      <w:tabs>
        <w:tab w:val="left" w:pos="5103"/>
      </w:tabs>
      <w:spacing w:before="1200"/>
      <w:ind w:left="5103"/>
      <w:jc w:val="center"/>
    </w:pPr>
    <w:rPr>
      <w:rFonts w:eastAsia="Times New Roman"/>
      <w:szCs w:val="20"/>
      <w:lang w:val="en-GB" w:eastAsia="en-GB"/>
    </w:rPr>
  </w:style>
  <w:style w:type="character" w:customStyle="1" w:styleId="UnterschriftZchn">
    <w:name w:val="Unterschrift Zchn"/>
    <w:basedOn w:val="Absatz-Standardschriftart"/>
    <w:link w:val="Unterschrift"/>
    <w:uiPriority w:val="99"/>
    <w:rsid w:val="00030745"/>
    <w:rPr>
      <w:rFonts w:ascii="Times New Roman" w:eastAsia="Times New Roman" w:hAnsi="Times New Roman" w:cs="Times New Roman"/>
      <w:sz w:val="24"/>
      <w:szCs w:val="20"/>
      <w:lang w:val="en-GB" w:eastAsia="en-GB"/>
    </w:rPr>
  </w:style>
  <w:style w:type="paragraph" w:customStyle="1" w:styleId="Enclosures">
    <w:name w:val="Enclosures"/>
    <w:basedOn w:val="Standard"/>
    <w:rsid w:val="00030745"/>
    <w:pPr>
      <w:keepNext/>
      <w:keepLines/>
      <w:tabs>
        <w:tab w:val="left" w:pos="5642"/>
      </w:tabs>
      <w:spacing w:before="480"/>
      <w:ind w:left="1191" w:hanging="1191"/>
    </w:pPr>
    <w:rPr>
      <w:rFonts w:eastAsia="Times New Roman"/>
      <w:szCs w:val="20"/>
      <w:lang w:val="en-GB" w:eastAsia="en-GB"/>
    </w:rPr>
  </w:style>
  <w:style w:type="paragraph" w:customStyle="1" w:styleId="Tiret0">
    <w:name w:val="Tiret 0"/>
    <w:basedOn w:val="Standard"/>
    <w:rsid w:val="00030745"/>
    <w:pPr>
      <w:spacing w:before="120" w:after="120"/>
      <w:ind w:left="851" w:hanging="851"/>
      <w:jc w:val="both"/>
    </w:pPr>
    <w:rPr>
      <w:rFonts w:eastAsia="Times New Roman"/>
      <w:szCs w:val="20"/>
      <w:lang w:val="en-GB" w:eastAsia="en-GB"/>
    </w:rPr>
  </w:style>
  <w:style w:type="paragraph" w:customStyle="1" w:styleId="numparg">
    <w:name w:val="numparg"/>
    <w:basedOn w:val="berschrift1"/>
    <w:rsid w:val="00030745"/>
    <w:pPr>
      <w:keepLines w:val="0"/>
      <w:numPr>
        <w:numId w:val="8"/>
      </w:numPr>
      <w:spacing w:after="120"/>
    </w:pPr>
    <w:rPr>
      <w:rFonts w:ascii="Times New Roman" w:eastAsia="Times New Roman" w:hAnsi="Times New Roman" w:cs="Times New Roman"/>
      <w:bCs w:val="0"/>
      <w:color w:val="auto"/>
      <w:kern w:val="28"/>
      <w:sz w:val="24"/>
      <w:szCs w:val="20"/>
      <w:lang w:val="en-US"/>
    </w:rPr>
  </w:style>
  <w:style w:type="character" w:customStyle="1" w:styleId="Added">
    <w:name w:val="Added"/>
    <w:rsid w:val="00030745"/>
    <w:rPr>
      <w:b/>
      <w:u w:val="single"/>
    </w:rPr>
  </w:style>
  <w:style w:type="paragraph" w:styleId="Aufzhlungszeichen">
    <w:name w:val="List Bullet"/>
    <w:basedOn w:val="Standard"/>
    <w:autoRedefine/>
    <w:uiPriority w:val="99"/>
    <w:rsid w:val="00030745"/>
    <w:pPr>
      <w:spacing w:after="240"/>
      <w:jc w:val="both"/>
    </w:pPr>
    <w:rPr>
      <w:rFonts w:eastAsia="Times New Roman"/>
      <w:szCs w:val="20"/>
      <w:lang w:val="en-GB" w:eastAsia="en-GB"/>
    </w:rPr>
  </w:style>
  <w:style w:type="paragraph" w:customStyle="1" w:styleId="Point0">
    <w:name w:val="Point 0"/>
    <w:basedOn w:val="Standard"/>
    <w:link w:val="Point0Char"/>
    <w:rsid w:val="00030745"/>
    <w:pPr>
      <w:spacing w:before="120" w:after="120"/>
      <w:ind w:left="850" w:hanging="850"/>
      <w:jc w:val="both"/>
    </w:pPr>
    <w:rPr>
      <w:rFonts w:eastAsia="Times New Roman"/>
      <w:szCs w:val="20"/>
      <w:lang w:val="en-GB" w:eastAsia="zh-CN"/>
    </w:rPr>
  </w:style>
  <w:style w:type="character" w:customStyle="1" w:styleId="Point0Char">
    <w:name w:val="Point 0 Char"/>
    <w:link w:val="Point0"/>
    <w:locked/>
    <w:rsid w:val="00030745"/>
    <w:rPr>
      <w:rFonts w:ascii="Times New Roman" w:eastAsia="Times New Roman" w:hAnsi="Times New Roman" w:cs="Times New Roman"/>
      <w:sz w:val="24"/>
      <w:szCs w:val="20"/>
      <w:lang w:val="en-GB" w:eastAsia="zh-CN"/>
    </w:rPr>
  </w:style>
  <w:style w:type="paragraph" w:customStyle="1" w:styleId="CharCharChar1CharCharChar">
    <w:name w:val="Char Char Char1 Char Char Char"/>
    <w:aliases w:val="Char Char Char1 Char"/>
    <w:basedOn w:val="Standard"/>
    <w:rsid w:val="00030745"/>
    <w:rPr>
      <w:rFonts w:eastAsia="Times New Roman"/>
      <w:lang w:val="pl-PL" w:eastAsia="pl-PL"/>
    </w:rPr>
  </w:style>
  <w:style w:type="paragraph" w:customStyle="1" w:styleId="CharCharChar">
    <w:name w:val="Char Char Char"/>
    <w:basedOn w:val="Standard"/>
    <w:rsid w:val="00030745"/>
    <w:rPr>
      <w:rFonts w:eastAsia="Times New Roman"/>
      <w:lang w:val="pl-PL" w:eastAsia="pl-PL"/>
    </w:rPr>
  </w:style>
  <w:style w:type="paragraph" w:customStyle="1" w:styleId="Point1">
    <w:name w:val="Point 1"/>
    <w:basedOn w:val="Standard"/>
    <w:link w:val="Point1Char"/>
    <w:rsid w:val="00030745"/>
    <w:pPr>
      <w:spacing w:before="120" w:after="120"/>
      <w:ind w:left="1418" w:hanging="567"/>
      <w:jc w:val="both"/>
    </w:pPr>
    <w:rPr>
      <w:rFonts w:eastAsia="Times New Roman"/>
      <w:lang w:val="en-GB" w:eastAsia="fr-BE"/>
    </w:rPr>
  </w:style>
  <w:style w:type="character" w:customStyle="1" w:styleId="Point1Char">
    <w:name w:val="Point 1 Char"/>
    <w:link w:val="Point1"/>
    <w:locked/>
    <w:rsid w:val="00030745"/>
    <w:rPr>
      <w:rFonts w:ascii="Times New Roman" w:eastAsia="Times New Roman" w:hAnsi="Times New Roman" w:cs="Times New Roman"/>
      <w:sz w:val="24"/>
      <w:szCs w:val="24"/>
      <w:lang w:val="en-GB" w:eastAsia="fr-BE"/>
    </w:rPr>
  </w:style>
  <w:style w:type="paragraph" w:customStyle="1" w:styleId="Normal12a12b">
    <w:name w:val="Normal12a12b"/>
    <w:basedOn w:val="Standard"/>
    <w:rsid w:val="00030745"/>
    <w:pPr>
      <w:widowControl w:val="0"/>
      <w:spacing w:before="240" w:after="240"/>
    </w:pPr>
    <w:rPr>
      <w:rFonts w:eastAsia="Times New Roman"/>
      <w:noProof/>
      <w:szCs w:val="20"/>
      <w:lang w:val="en-GB" w:eastAsia="en-GB"/>
    </w:rPr>
  </w:style>
  <w:style w:type="paragraph" w:customStyle="1" w:styleId="Numberedparagraph">
    <w:name w:val="Numbered paragraph"/>
    <w:basedOn w:val="Standard"/>
    <w:rsid w:val="00030745"/>
    <w:pPr>
      <w:numPr>
        <w:numId w:val="9"/>
      </w:numPr>
      <w:spacing w:before="240"/>
      <w:ind w:left="357" w:hanging="357"/>
    </w:pPr>
    <w:rPr>
      <w:rFonts w:ascii="Arial" w:eastAsia="Times New Roman" w:hAnsi="Arial"/>
      <w:b/>
      <w:szCs w:val="20"/>
      <w:lang w:eastAsia="en-US"/>
    </w:rPr>
  </w:style>
  <w:style w:type="paragraph" w:customStyle="1" w:styleId="Char">
    <w:name w:val="Char"/>
    <w:basedOn w:val="Standard"/>
    <w:rsid w:val="00030745"/>
    <w:rPr>
      <w:rFonts w:eastAsia="Times New Roman"/>
      <w:lang w:val="pl-PL" w:eastAsia="pl-PL"/>
    </w:rPr>
  </w:style>
  <w:style w:type="paragraph" w:customStyle="1" w:styleId="QuotedText">
    <w:name w:val="Quoted Text"/>
    <w:basedOn w:val="Standard"/>
    <w:rsid w:val="00030745"/>
    <w:pPr>
      <w:spacing w:before="120" w:after="120" w:line="360" w:lineRule="auto"/>
      <w:ind w:left="1417"/>
    </w:pPr>
    <w:rPr>
      <w:rFonts w:eastAsia="Times New Roman"/>
      <w:szCs w:val="20"/>
      <w:lang w:val="en-GB" w:eastAsia="en-US"/>
    </w:rPr>
  </w:style>
  <w:style w:type="paragraph" w:customStyle="1" w:styleId="ManualNumPar1">
    <w:name w:val="Manual NumPar 1"/>
    <w:basedOn w:val="Standard"/>
    <w:next w:val="Text1Char"/>
    <w:link w:val="ManualNumPar1Char"/>
    <w:rsid w:val="00030745"/>
    <w:pPr>
      <w:spacing w:before="120" w:after="120"/>
      <w:ind w:left="850" w:hanging="850"/>
      <w:jc w:val="both"/>
    </w:pPr>
    <w:rPr>
      <w:rFonts w:eastAsia="Times New Roman"/>
      <w:lang w:val="en-GB" w:eastAsia="zh-CN"/>
    </w:rPr>
  </w:style>
  <w:style w:type="character" w:customStyle="1" w:styleId="ManualNumPar1Char">
    <w:name w:val="Manual NumPar 1 Char"/>
    <w:link w:val="ManualNumPar1"/>
    <w:locked/>
    <w:rsid w:val="00030745"/>
    <w:rPr>
      <w:rFonts w:ascii="Times New Roman" w:eastAsia="Times New Roman" w:hAnsi="Times New Roman" w:cs="Times New Roman"/>
      <w:sz w:val="24"/>
      <w:szCs w:val="24"/>
      <w:lang w:val="en-GB" w:eastAsia="zh-CN"/>
    </w:rPr>
  </w:style>
  <w:style w:type="character" w:styleId="Hervorhebung">
    <w:name w:val="Emphasis"/>
    <w:uiPriority w:val="20"/>
    <w:qFormat/>
    <w:rsid w:val="00030745"/>
    <w:rPr>
      <w:i/>
    </w:rPr>
  </w:style>
  <w:style w:type="paragraph" w:customStyle="1" w:styleId="Text1">
    <w:name w:val="Text 1"/>
    <w:basedOn w:val="Standard"/>
    <w:rsid w:val="00030745"/>
    <w:pPr>
      <w:spacing w:after="240"/>
      <w:ind w:left="482"/>
      <w:jc w:val="both"/>
    </w:pPr>
    <w:rPr>
      <w:rFonts w:eastAsia="Times New Roman"/>
      <w:sz w:val="22"/>
      <w:szCs w:val="20"/>
      <w:lang w:val="en-GB" w:eastAsia="en-GB"/>
    </w:rPr>
  </w:style>
  <w:style w:type="paragraph" w:styleId="Listennummer">
    <w:name w:val="List Number"/>
    <w:basedOn w:val="Standard"/>
    <w:uiPriority w:val="99"/>
    <w:rsid w:val="00030745"/>
    <w:pPr>
      <w:numPr>
        <w:numId w:val="10"/>
      </w:numPr>
      <w:spacing w:before="120" w:after="120" w:line="360" w:lineRule="auto"/>
    </w:pPr>
    <w:rPr>
      <w:rFonts w:eastAsia="Times New Roman"/>
      <w:szCs w:val="20"/>
      <w:lang w:val="en-GB" w:eastAsia="en-US"/>
    </w:rPr>
  </w:style>
  <w:style w:type="paragraph" w:customStyle="1" w:styleId="ListNumberLevel2">
    <w:name w:val="List Number (Level 2)"/>
    <w:basedOn w:val="Standard"/>
    <w:link w:val="ListNumberLevel2Char"/>
    <w:rsid w:val="00030745"/>
    <w:pPr>
      <w:numPr>
        <w:ilvl w:val="1"/>
        <w:numId w:val="10"/>
      </w:numPr>
      <w:spacing w:before="120" w:after="120" w:line="360" w:lineRule="auto"/>
    </w:pPr>
    <w:rPr>
      <w:rFonts w:eastAsia="Times New Roman"/>
      <w:szCs w:val="20"/>
      <w:lang w:val="en-GB" w:eastAsia="en-US"/>
    </w:rPr>
  </w:style>
  <w:style w:type="character" w:customStyle="1" w:styleId="ListNumberLevel2Char">
    <w:name w:val="List Number (Level 2) Char"/>
    <w:link w:val="ListNumberLevel2"/>
    <w:locked/>
    <w:rsid w:val="00030745"/>
    <w:rPr>
      <w:rFonts w:ascii="Times New Roman" w:eastAsia="Times New Roman" w:hAnsi="Times New Roman" w:cs="Times New Roman"/>
      <w:sz w:val="24"/>
      <w:szCs w:val="20"/>
      <w:lang w:val="en-GB"/>
    </w:rPr>
  </w:style>
  <w:style w:type="paragraph" w:customStyle="1" w:styleId="ListNumberLevel3">
    <w:name w:val="List Number (Level 3)"/>
    <w:basedOn w:val="Standard"/>
    <w:rsid w:val="00030745"/>
    <w:pPr>
      <w:numPr>
        <w:ilvl w:val="2"/>
        <w:numId w:val="10"/>
      </w:numPr>
      <w:spacing w:before="120" w:after="120" w:line="360" w:lineRule="auto"/>
    </w:pPr>
    <w:rPr>
      <w:rFonts w:eastAsia="Times New Roman"/>
      <w:szCs w:val="20"/>
      <w:lang w:val="en-GB" w:eastAsia="en-US"/>
    </w:rPr>
  </w:style>
  <w:style w:type="paragraph" w:customStyle="1" w:styleId="ListNumberLevel4">
    <w:name w:val="List Number (Level 4)"/>
    <w:basedOn w:val="Standard"/>
    <w:rsid w:val="00030745"/>
    <w:pPr>
      <w:tabs>
        <w:tab w:val="num" w:pos="2835"/>
      </w:tabs>
      <w:spacing w:before="120" w:after="120" w:line="360" w:lineRule="auto"/>
      <w:ind w:left="2835" w:hanging="709"/>
    </w:pPr>
    <w:rPr>
      <w:rFonts w:eastAsia="Times New Roman"/>
      <w:szCs w:val="20"/>
      <w:lang w:val="en-GB" w:eastAsia="en-US"/>
    </w:rPr>
  </w:style>
  <w:style w:type="paragraph" w:customStyle="1" w:styleId="Normal1">
    <w:name w:val="Normal1"/>
    <w:basedOn w:val="Standard"/>
    <w:rsid w:val="00030745"/>
    <w:pPr>
      <w:spacing w:after="120" w:line="360" w:lineRule="atLeast"/>
    </w:pPr>
    <w:rPr>
      <w:rFonts w:eastAsia="Times New Roman"/>
      <w:sz w:val="26"/>
      <w:szCs w:val="26"/>
      <w:lang w:val="en-GB" w:eastAsia="en-GB"/>
    </w:rPr>
  </w:style>
  <w:style w:type="paragraph" w:customStyle="1" w:styleId="CharCharChar1Char1">
    <w:name w:val="Char Char Char1 Char1"/>
    <w:aliases w:val="Char Char Char1 Char Char Char1"/>
    <w:basedOn w:val="Standard"/>
    <w:rsid w:val="00030745"/>
    <w:rPr>
      <w:rFonts w:eastAsia="Times New Roman"/>
      <w:lang w:val="pl-PL" w:eastAsia="pl-PL"/>
    </w:rPr>
  </w:style>
  <w:style w:type="paragraph" w:customStyle="1" w:styleId="ZchnZchn">
    <w:name w:val="Zchn Zchn"/>
    <w:basedOn w:val="Standard"/>
    <w:rsid w:val="00030745"/>
    <w:pPr>
      <w:numPr>
        <w:numId w:val="11"/>
      </w:numPr>
      <w:spacing w:after="160" w:line="240" w:lineRule="exact"/>
    </w:pPr>
    <w:rPr>
      <w:rFonts w:eastAsia="Times New Roman"/>
      <w:i/>
      <w:lang w:eastAsia="en-US"/>
    </w:rPr>
  </w:style>
  <w:style w:type="paragraph" w:customStyle="1" w:styleId="CM1">
    <w:name w:val="CM1"/>
    <w:basedOn w:val="Default"/>
    <w:next w:val="Default"/>
    <w:rsid w:val="00030745"/>
    <w:rPr>
      <w:rFonts w:ascii="EUAlbertina" w:eastAsia="Times New Roman" w:hAnsi="EUAlbertina"/>
      <w:color w:val="auto"/>
      <w:lang w:val="en-GB" w:eastAsia="en-GB"/>
    </w:rPr>
  </w:style>
  <w:style w:type="paragraph" w:customStyle="1" w:styleId="CM3">
    <w:name w:val="CM3"/>
    <w:basedOn w:val="Default"/>
    <w:next w:val="Default"/>
    <w:rsid w:val="00030745"/>
    <w:rPr>
      <w:rFonts w:ascii="EUAlbertina" w:eastAsia="Times New Roman" w:hAnsi="EUAlbertina"/>
      <w:color w:val="auto"/>
      <w:lang w:val="en-GB" w:eastAsia="en-GB"/>
    </w:rPr>
  </w:style>
  <w:style w:type="paragraph" w:customStyle="1" w:styleId="CM4">
    <w:name w:val="CM4"/>
    <w:basedOn w:val="Default"/>
    <w:next w:val="Default"/>
    <w:rsid w:val="00030745"/>
    <w:rPr>
      <w:rFonts w:ascii="EUAlbertina" w:eastAsia="Times New Roman" w:hAnsi="EUAlbertina"/>
      <w:color w:val="auto"/>
      <w:lang w:val="en-GB" w:eastAsia="en-GB"/>
    </w:rPr>
  </w:style>
  <w:style w:type="paragraph" w:customStyle="1" w:styleId="LightGrid-Accent31">
    <w:name w:val="Light Grid - Accent 31"/>
    <w:basedOn w:val="Standard"/>
    <w:uiPriority w:val="34"/>
    <w:qFormat/>
    <w:rsid w:val="00030745"/>
    <w:pPr>
      <w:ind w:left="720"/>
    </w:pPr>
    <w:rPr>
      <w:rFonts w:eastAsia="Times New Roman"/>
      <w:lang w:val="en-GB" w:eastAsia="en-GB"/>
    </w:rPr>
  </w:style>
  <w:style w:type="table" w:customStyle="1" w:styleId="TableGrid1">
    <w:name w:val="Table Grid1"/>
    <w:basedOn w:val="NormaleTabelle"/>
    <w:next w:val="Tabellenraster"/>
    <w:uiPriority w:val="59"/>
    <w:rsid w:val="00030745"/>
    <w:pPr>
      <w:spacing w:after="0" w:afterAutospacing="1" w:line="240" w:lineRule="auto"/>
    </w:pPr>
    <w:rPr>
      <w:rFonts w:ascii="Calibri" w:eastAsia="Times New Roman" w:hAnsi="Calibri" w:cs="Times New Roman"/>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030745"/>
    <w:pPr>
      <w:spacing w:after="0" w:line="240" w:lineRule="auto"/>
    </w:pPr>
    <w:rPr>
      <w:rFonts w:ascii="Times New Roman" w:eastAsia="Times New Roman" w:hAnsi="Times New Roman" w:cs="Times New Roman"/>
      <w:sz w:val="24"/>
      <w:szCs w:val="24"/>
      <w:lang w:val="en-GB" w:eastAsia="en-GB"/>
    </w:rPr>
  </w:style>
  <w:style w:type="paragraph" w:customStyle="1" w:styleId="FarbigeListe-Akzent11">
    <w:name w:val="Farbige Liste - Akzent 11"/>
    <w:basedOn w:val="Standard"/>
    <w:uiPriority w:val="34"/>
    <w:qFormat/>
    <w:rsid w:val="00030745"/>
    <w:pPr>
      <w:ind w:left="720"/>
      <w:contextualSpacing/>
    </w:pPr>
    <w:rPr>
      <w:rFonts w:eastAsia="Times New Roman"/>
      <w:lang w:val="en-GB" w:eastAsia="en-GB"/>
    </w:rPr>
  </w:style>
  <w:style w:type="paragraph" w:customStyle="1" w:styleId="FarbigeSchattierung-Akzent11">
    <w:name w:val="Farbige Schattierung - Akzent 11"/>
    <w:hidden/>
    <w:uiPriority w:val="71"/>
    <w:rsid w:val="00030745"/>
    <w:pPr>
      <w:spacing w:after="0" w:line="240" w:lineRule="auto"/>
    </w:pPr>
    <w:rPr>
      <w:rFonts w:ascii="Times New Roman" w:eastAsia="Times New Roman" w:hAnsi="Times New Roman" w:cs="Times New Roman"/>
      <w:sz w:val="24"/>
      <w:szCs w:val="24"/>
      <w:lang w:val="en-GB" w:eastAsia="en-GB"/>
    </w:rPr>
  </w:style>
  <w:style w:type="character" w:customStyle="1" w:styleId="SubarticleChar">
    <w:name w:val="Subarticle Char"/>
    <w:link w:val="Subarticle"/>
    <w:locked/>
    <w:rsid w:val="00030745"/>
    <w:rPr>
      <w:b/>
      <w:lang w:val="x-none"/>
    </w:rPr>
  </w:style>
  <w:style w:type="paragraph" w:customStyle="1" w:styleId="Subarticle">
    <w:name w:val="Subarticle"/>
    <w:basedOn w:val="Standard"/>
    <w:link w:val="SubarticleChar"/>
    <w:rsid w:val="00030745"/>
    <w:pPr>
      <w:ind w:left="720" w:hanging="720"/>
      <w:jc w:val="both"/>
    </w:pPr>
    <w:rPr>
      <w:rFonts w:asciiTheme="minorHAnsi" w:hAnsiTheme="minorHAnsi" w:cstheme="minorBidi"/>
      <w:b/>
      <w:sz w:val="22"/>
      <w:szCs w:val="22"/>
      <w:lang w:val="x-none" w:eastAsia="en-US"/>
    </w:rPr>
  </w:style>
  <w:style w:type="character" w:styleId="Intensivhervorheb">
    <w:name w:val="Intense Emphasis"/>
    <w:uiPriority w:val="21"/>
    <w:qFormat/>
    <w:rsid w:val="00030745"/>
    <w:rPr>
      <w:b/>
      <w:bCs/>
      <w:smallCaps/>
      <w:color w:val="838D9B"/>
      <w:spacing w:val="40"/>
    </w:rPr>
  </w:style>
  <w:style w:type="character" w:styleId="SchwacherVerweis">
    <w:name w:val="Subtle Reference"/>
    <w:uiPriority w:val="31"/>
    <w:qFormat/>
    <w:rsid w:val="00030745"/>
    <w:rPr>
      <w:rFonts w:ascii="Cambria" w:eastAsia="MS Gothic" w:hAnsi="Cambria" w:cs="Times New Roman"/>
      <w:i/>
      <w:iCs/>
      <w:smallCaps/>
      <w:color w:val="5A5A5A"/>
      <w:spacing w:val="20"/>
    </w:rPr>
  </w:style>
  <w:style w:type="paragraph" w:styleId="KeinLeerraum">
    <w:name w:val="No Spacing"/>
    <w:basedOn w:val="Standard"/>
    <w:link w:val="KeinLeerraumZchn"/>
    <w:uiPriority w:val="1"/>
    <w:qFormat/>
    <w:rsid w:val="00030745"/>
    <w:rPr>
      <w:rFonts w:ascii="Cambria" w:eastAsia="MS Mincho" w:hAnsi="Cambria"/>
      <w:color w:val="283138"/>
      <w:sz w:val="22"/>
      <w:szCs w:val="20"/>
      <w:lang w:eastAsia="en-US"/>
    </w:rPr>
  </w:style>
  <w:style w:type="character" w:customStyle="1" w:styleId="KeinLeerraumZchn">
    <w:name w:val="Kein Leerraum Zchn"/>
    <w:link w:val="KeinLeerraum"/>
    <w:uiPriority w:val="1"/>
    <w:rsid w:val="00030745"/>
    <w:rPr>
      <w:rFonts w:ascii="Cambria" w:eastAsia="MS Mincho" w:hAnsi="Cambria" w:cs="Times New Roman"/>
      <w:color w:val="283138"/>
      <w:szCs w:val="20"/>
    </w:rPr>
  </w:style>
  <w:style w:type="paragraph" w:styleId="Zitat">
    <w:name w:val="Quote"/>
    <w:basedOn w:val="Standard"/>
    <w:next w:val="Standard"/>
    <w:link w:val="ZitatZchn"/>
    <w:uiPriority w:val="29"/>
    <w:qFormat/>
    <w:rsid w:val="00030745"/>
    <w:pPr>
      <w:spacing w:after="160" w:line="276" w:lineRule="auto"/>
    </w:pPr>
    <w:rPr>
      <w:rFonts w:ascii="Cambria" w:eastAsia="MS Mincho" w:hAnsi="Cambria"/>
      <w:i/>
      <w:iCs/>
      <w:color w:val="283138"/>
      <w:sz w:val="22"/>
      <w:szCs w:val="20"/>
      <w:lang w:eastAsia="en-US"/>
    </w:rPr>
  </w:style>
  <w:style w:type="character" w:customStyle="1" w:styleId="ZitatZchn">
    <w:name w:val="Zitat Zchn"/>
    <w:basedOn w:val="Absatz-Standardschriftart"/>
    <w:link w:val="Zitat"/>
    <w:uiPriority w:val="29"/>
    <w:rsid w:val="00030745"/>
    <w:rPr>
      <w:rFonts w:ascii="Cambria" w:eastAsia="MS Mincho" w:hAnsi="Cambria" w:cs="Times New Roman"/>
      <w:i/>
      <w:iCs/>
      <w:color w:val="283138"/>
      <w:szCs w:val="20"/>
    </w:rPr>
  </w:style>
  <w:style w:type="character" w:styleId="Schwachhervorheb">
    <w:name w:val="Subtle Emphasis"/>
    <w:uiPriority w:val="19"/>
    <w:qFormat/>
    <w:rsid w:val="00030745"/>
    <w:rPr>
      <w:smallCaps/>
      <w:dstrike w:val="0"/>
      <w:color w:val="5A5A5A"/>
      <w:vertAlign w:val="baseline"/>
    </w:rPr>
  </w:style>
  <w:style w:type="character" w:styleId="IntensiverVerweis">
    <w:name w:val="Intense Reference"/>
    <w:uiPriority w:val="32"/>
    <w:qFormat/>
    <w:rsid w:val="00030745"/>
    <w:rPr>
      <w:rFonts w:ascii="Cambria" w:eastAsia="MS Gothic" w:hAnsi="Cambria" w:cs="Times New Roman"/>
      <w:b/>
      <w:bCs/>
      <w:i/>
      <w:iCs/>
      <w:smallCaps/>
      <w:color w:val="1E2429"/>
      <w:spacing w:val="20"/>
    </w:rPr>
  </w:style>
  <w:style w:type="character" w:styleId="Buchtitel">
    <w:name w:val="Book Title"/>
    <w:uiPriority w:val="33"/>
    <w:qFormat/>
    <w:rsid w:val="00030745"/>
    <w:rPr>
      <w:rFonts w:ascii="Cambria" w:eastAsia="MS Gothic" w:hAnsi="Cambria" w:cs="Times New Roman"/>
      <w:b/>
      <w:bCs/>
      <w:smallCaps/>
      <w:color w:val="1E2429"/>
      <w:spacing w:val="10"/>
      <w:u w:val="single"/>
    </w:rPr>
  </w:style>
  <w:style w:type="paragraph" w:customStyle="1" w:styleId="TableContents">
    <w:name w:val="Table Contents"/>
    <w:basedOn w:val="Standard"/>
    <w:qFormat/>
    <w:rsid w:val="00030745"/>
    <w:pPr>
      <w:widowControl w:val="0"/>
      <w:suppressAutoHyphens/>
      <w:spacing w:after="120"/>
    </w:pPr>
    <w:rPr>
      <w:rFonts w:eastAsia="Nimbus Sans L" w:cs="Nimbus Sans L"/>
    </w:rPr>
  </w:style>
  <w:style w:type="paragraph" w:customStyle="1" w:styleId="TableHeading">
    <w:name w:val="Table Heading"/>
    <w:basedOn w:val="TableContents"/>
    <w:rsid w:val="00030745"/>
    <w:pPr>
      <w:jc w:val="center"/>
    </w:pPr>
    <w:rPr>
      <w:b/>
      <w:i/>
    </w:rPr>
  </w:style>
  <w:style w:type="table" w:customStyle="1" w:styleId="MittlereListe11">
    <w:name w:val="Mittlere Liste 11"/>
    <w:basedOn w:val="NormaleTabelle"/>
    <w:uiPriority w:val="65"/>
    <w:rsid w:val="00030745"/>
    <w:pPr>
      <w:widowControl w:val="0"/>
      <w:suppressAutoHyphens/>
      <w:spacing w:after="0" w:line="240" w:lineRule="auto"/>
    </w:pPr>
    <w:rPr>
      <w:rFonts w:ascii="Times New Roman" w:eastAsia="Nimbus Sans L" w:hAnsi="Times New Roman" w:cs="Nimbus Sans L"/>
      <w:color w:val="000000"/>
      <w:sz w:val="24"/>
      <w:szCs w:val="24"/>
      <w:lang w:val="en-US" w:eastAsia="de-D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MS Gothic" w:hAnsi="Cambria" w:cs="Times New Roman"/>
      </w:rPr>
      <w:tblPr/>
      <w:tcPr>
        <w:tcBorders>
          <w:top w:val="nil"/>
          <w:bottom w:val="single" w:sz="8" w:space="0" w:color="000000"/>
        </w:tcBorders>
      </w:tcPr>
    </w:tblStylePr>
    <w:tblStylePr w:type="lastRow">
      <w:rPr>
        <w:b/>
        <w:bCs/>
        <w:color w:val="283138"/>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F2F2F2"/>
      </w:tcPr>
    </w:tblStylePr>
  </w:style>
  <w:style w:type="paragraph" w:styleId="Abbildungsverzeichnis">
    <w:name w:val="table of figures"/>
    <w:basedOn w:val="Standard"/>
    <w:next w:val="Standard"/>
    <w:uiPriority w:val="99"/>
    <w:unhideWhenUsed/>
    <w:rsid w:val="00030745"/>
    <w:pPr>
      <w:spacing w:line="276" w:lineRule="auto"/>
    </w:pPr>
    <w:rPr>
      <w:rFonts w:ascii="Cambria" w:eastAsia="MS Mincho" w:hAnsi="Cambria"/>
      <w:color w:val="283138"/>
      <w:sz w:val="22"/>
      <w:szCs w:val="20"/>
      <w:lang w:eastAsia="en-US"/>
    </w:rPr>
  </w:style>
  <w:style w:type="table" w:styleId="MittlereSchattierung1-Akzent2">
    <w:name w:val="Medium Shading 1 Accent 2"/>
    <w:basedOn w:val="NormaleTabelle"/>
    <w:uiPriority w:val="63"/>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F38532"/>
        <w:left w:val="single" w:sz="8" w:space="0" w:color="F38532"/>
        <w:bottom w:val="single" w:sz="8" w:space="0" w:color="F38532"/>
        <w:right w:val="single" w:sz="8" w:space="0" w:color="F38532"/>
        <w:insideH w:val="single" w:sz="8" w:space="0" w:color="F3853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38532"/>
          <w:left w:val="single" w:sz="8" w:space="0" w:color="F38532"/>
          <w:bottom w:val="single" w:sz="8" w:space="0" w:color="F38532"/>
          <w:right w:val="single" w:sz="8" w:space="0" w:color="F38532"/>
          <w:insideH w:val="nil"/>
          <w:insideV w:val="nil"/>
        </w:tcBorders>
        <w:shd w:val="clear" w:color="auto" w:fill="D2610C"/>
      </w:tcPr>
    </w:tblStylePr>
    <w:tblStylePr w:type="lastRow">
      <w:pPr>
        <w:spacing w:before="0" w:after="0" w:line="240" w:lineRule="auto"/>
      </w:pPr>
      <w:rPr>
        <w:b/>
        <w:bCs/>
      </w:rPr>
      <w:tblPr/>
      <w:tcPr>
        <w:tcBorders>
          <w:top w:val="double" w:sz="6" w:space="0" w:color="F38532"/>
          <w:left w:val="single" w:sz="8" w:space="0" w:color="F38532"/>
          <w:bottom w:val="single" w:sz="8" w:space="0" w:color="F38532"/>
          <w:right w:val="single" w:sz="8" w:space="0" w:color="F38532"/>
          <w:insideH w:val="nil"/>
          <w:insideV w:val="nil"/>
        </w:tcBorders>
      </w:tcPr>
    </w:tblStylePr>
    <w:tblStylePr w:type="firstCol">
      <w:rPr>
        <w:b/>
        <w:bCs/>
      </w:rPr>
    </w:tblStylePr>
    <w:tblStylePr w:type="lastCol">
      <w:rPr>
        <w:b/>
        <w:bCs/>
      </w:rPr>
    </w:tblStylePr>
    <w:tblStylePr w:type="band1Vert">
      <w:tblPr/>
      <w:tcPr>
        <w:shd w:val="clear" w:color="auto" w:fill="FBD6BB"/>
      </w:tcPr>
    </w:tblStylePr>
    <w:tblStylePr w:type="band1Horz">
      <w:tblPr/>
      <w:tcPr>
        <w:tcBorders>
          <w:insideH w:val="nil"/>
          <w:insideV w:val="nil"/>
        </w:tcBorders>
        <w:shd w:val="clear" w:color="auto" w:fill="FBD6BB"/>
      </w:tcPr>
    </w:tblStylePr>
    <w:tblStylePr w:type="band2Horz">
      <w:tblPr/>
      <w:tcPr>
        <w:tcBorders>
          <w:insideH w:val="nil"/>
          <w:insideV w:val="nil"/>
        </w:tcBorders>
      </w:tcPr>
    </w:tblStylePr>
  </w:style>
  <w:style w:type="table" w:styleId="HelleListe-Akzent2">
    <w:name w:val="Light List Accent 2"/>
    <w:basedOn w:val="NormaleTabelle"/>
    <w:uiPriority w:val="61"/>
    <w:rsid w:val="00030745"/>
    <w:pPr>
      <w:spacing w:after="0" w:line="240" w:lineRule="auto"/>
    </w:pPr>
    <w:rPr>
      <w:rFonts w:ascii="Calibri" w:eastAsia="MS Mincho" w:hAnsi="Calibri" w:cs="Times New Roman"/>
      <w:sz w:val="20"/>
      <w:szCs w:val="20"/>
      <w:lang w:eastAsia="de-DE"/>
    </w:rPr>
    <w:tblPr>
      <w:tblStyleRowBandSize w:val="1"/>
      <w:tblStyleColBandSize w:val="1"/>
      <w:tblInd w:w="0" w:type="dxa"/>
      <w:tblBorders>
        <w:top w:val="single" w:sz="8" w:space="0" w:color="D2610C"/>
        <w:left w:val="single" w:sz="8" w:space="0" w:color="D2610C"/>
        <w:bottom w:val="single" w:sz="8" w:space="0" w:color="D2610C"/>
        <w:right w:val="single" w:sz="8" w:space="0" w:color="D2610C"/>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D2610C"/>
      </w:tcPr>
    </w:tblStylePr>
    <w:tblStylePr w:type="lastRow">
      <w:pPr>
        <w:spacing w:before="0" w:after="0" w:line="240" w:lineRule="auto"/>
      </w:pPr>
      <w:rPr>
        <w:b/>
        <w:bCs/>
      </w:rPr>
      <w:tblPr/>
      <w:tcPr>
        <w:tcBorders>
          <w:top w:val="double" w:sz="6" w:space="0" w:color="D2610C"/>
          <w:left w:val="single" w:sz="8" w:space="0" w:color="D2610C"/>
          <w:bottom w:val="single" w:sz="8" w:space="0" w:color="D2610C"/>
          <w:right w:val="single" w:sz="8" w:space="0" w:color="D2610C"/>
        </w:tcBorders>
      </w:tcPr>
    </w:tblStylePr>
    <w:tblStylePr w:type="firstCol">
      <w:rPr>
        <w:b/>
        <w:bCs/>
      </w:rPr>
    </w:tblStylePr>
    <w:tblStylePr w:type="lastCol">
      <w:rPr>
        <w:b/>
        <w:bCs/>
      </w:rPr>
    </w:tblStylePr>
    <w:tblStylePr w:type="band1Vert">
      <w:tblPr/>
      <w:tcPr>
        <w:tcBorders>
          <w:top w:val="single" w:sz="8" w:space="0" w:color="D2610C"/>
          <w:left w:val="single" w:sz="8" w:space="0" w:color="D2610C"/>
          <w:bottom w:val="single" w:sz="8" w:space="0" w:color="D2610C"/>
          <w:right w:val="single" w:sz="8" w:space="0" w:color="D2610C"/>
        </w:tcBorders>
      </w:tcPr>
    </w:tblStylePr>
    <w:tblStylePr w:type="band1Horz">
      <w:tblPr/>
      <w:tcPr>
        <w:tcBorders>
          <w:top w:val="single" w:sz="8" w:space="0" w:color="D2610C"/>
          <w:left w:val="single" w:sz="8" w:space="0" w:color="D2610C"/>
          <w:bottom w:val="single" w:sz="8" w:space="0" w:color="D2610C"/>
          <w:right w:val="single" w:sz="8" w:space="0" w:color="D2610C"/>
        </w:tcBorders>
      </w:tcPr>
    </w:tblStylePr>
  </w:style>
  <w:style w:type="table" w:customStyle="1" w:styleId="Gitternetztabelle5dunkelAkzent11">
    <w:name w:val="Gitternetztabelle 5 dunkel  – Akzent 11"/>
    <w:basedOn w:val="NormaleTabelle"/>
    <w:uiPriority w:val="50"/>
    <w:rsid w:val="000307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itternetztabelle4Akzent51">
    <w:name w:val="Gitternetztabelle 4 – Akzent 51"/>
    <w:basedOn w:val="NormaleTabelle"/>
    <w:uiPriority w:val="49"/>
    <w:rsid w:val="0003074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Vorformatiert">
    <w:name w:val="HTML Preformatted"/>
    <w:basedOn w:val="Standard"/>
    <w:link w:val="HTMLVorformatiertZchn"/>
    <w:uiPriority w:val="99"/>
    <w:semiHidden/>
    <w:unhideWhenUsed/>
    <w:rsid w:val="000932AE"/>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0932AE"/>
    <w:rPr>
      <w:rFonts w:ascii="Courier" w:hAnsi="Courier"/>
      <w:sz w:val="20"/>
      <w:szCs w:val="20"/>
    </w:rPr>
  </w:style>
  <w:style w:type="paragraph" w:customStyle="1" w:styleId="TLeft1">
    <w:name w:val="TLeft1"/>
    <w:basedOn w:val="Standard"/>
    <w:qFormat/>
    <w:rsid w:val="001A42A6"/>
    <w:pPr>
      <w:widowControl w:val="0"/>
    </w:pPr>
    <w:rPr>
      <w:rFonts w:asciiTheme="minorHAnsi" w:hAnsiTheme="minorHAnsi" w:cstheme="minorBidi"/>
      <w:sz w:val="22"/>
      <w:szCs w:val="22"/>
      <w:lang w:val="en-GB" w:eastAsia="en-US"/>
    </w:rPr>
  </w:style>
  <w:style w:type="paragraph" w:styleId="Aufzhlungszeichen2">
    <w:name w:val="List Bullet 2"/>
    <w:basedOn w:val="Standard"/>
    <w:uiPriority w:val="99"/>
    <w:semiHidden/>
    <w:unhideWhenUsed/>
    <w:rsid w:val="00607FBF"/>
    <w:pPr>
      <w:numPr>
        <w:numId w:val="16"/>
      </w:numPr>
      <w:spacing w:after="200" w:line="276" w:lineRule="auto"/>
      <w:contextualSpacing/>
    </w:pPr>
    <w:rPr>
      <w:rFonts w:asciiTheme="minorHAnsi" w:hAnsiTheme="minorHAnsi" w:cstheme="minorBidi"/>
      <w:sz w:val="22"/>
      <w:szCs w:val="22"/>
      <w:lang w:eastAsia="en-US"/>
    </w:rPr>
  </w:style>
  <w:style w:type="paragraph" w:customStyle="1" w:styleId="TJust1">
    <w:name w:val="TJust1"/>
    <w:basedOn w:val="Standard"/>
    <w:qFormat/>
    <w:rsid w:val="00607FBF"/>
    <w:pPr>
      <w:widowControl w:val="0"/>
      <w:jc w:val="both"/>
    </w:pPr>
    <w:rPr>
      <w:rFonts w:asciiTheme="minorHAnsi" w:hAnsiTheme="minorHAnsi" w:cstheme="minorBid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61343">
      <w:bodyDiv w:val="1"/>
      <w:marLeft w:val="0"/>
      <w:marRight w:val="0"/>
      <w:marTop w:val="0"/>
      <w:marBottom w:val="0"/>
      <w:divBdr>
        <w:top w:val="none" w:sz="0" w:space="0" w:color="auto"/>
        <w:left w:val="none" w:sz="0" w:space="0" w:color="auto"/>
        <w:bottom w:val="none" w:sz="0" w:space="0" w:color="auto"/>
        <w:right w:val="none" w:sz="0" w:space="0" w:color="auto"/>
      </w:divBdr>
    </w:div>
    <w:div w:id="471869050">
      <w:bodyDiv w:val="1"/>
      <w:marLeft w:val="0"/>
      <w:marRight w:val="0"/>
      <w:marTop w:val="0"/>
      <w:marBottom w:val="0"/>
      <w:divBdr>
        <w:top w:val="none" w:sz="0" w:space="0" w:color="auto"/>
        <w:left w:val="none" w:sz="0" w:space="0" w:color="auto"/>
        <w:bottom w:val="none" w:sz="0" w:space="0" w:color="auto"/>
        <w:right w:val="none" w:sz="0" w:space="0" w:color="auto"/>
      </w:divBdr>
    </w:div>
    <w:div w:id="535391401">
      <w:bodyDiv w:val="1"/>
      <w:marLeft w:val="0"/>
      <w:marRight w:val="0"/>
      <w:marTop w:val="0"/>
      <w:marBottom w:val="0"/>
      <w:divBdr>
        <w:top w:val="none" w:sz="0" w:space="0" w:color="auto"/>
        <w:left w:val="none" w:sz="0" w:space="0" w:color="auto"/>
        <w:bottom w:val="none" w:sz="0" w:space="0" w:color="auto"/>
        <w:right w:val="none" w:sz="0" w:space="0" w:color="auto"/>
      </w:divBdr>
    </w:div>
    <w:div w:id="613752060">
      <w:bodyDiv w:val="1"/>
      <w:marLeft w:val="0"/>
      <w:marRight w:val="0"/>
      <w:marTop w:val="0"/>
      <w:marBottom w:val="0"/>
      <w:divBdr>
        <w:top w:val="none" w:sz="0" w:space="0" w:color="auto"/>
        <w:left w:val="none" w:sz="0" w:space="0" w:color="auto"/>
        <w:bottom w:val="none" w:sz="0" w:space="0" w:color="auto"/>
        <w:right w:val="none" w:sz="0" w:space="0" w:color="auto"/>
      </w:divBdr>
    </w:div>
    <w:div w:id="615792071">
      <w:bodyDiv w:val="1"/>
      <w:marLeft w:val="0"/>
      <w:marRight w:val="0"/>
      <w:marTop w:val="0"/>
      <w:marBottom w:val="0"/>
      <w:divBdr>
        <w:top w:val="none" w:sz="0" w:space="0" w:color="auto"/>
        <w:left w:val="none" w:sz="0" w:space="0" w:color="auto"/>
        <w:bottom w:val="none" w:sz="0" w:space="0" w:color="auto"/>
        <w:right w:val="none" w:sz="0" w:space="0" w:color="auto"/>
      </w:divBdr>
    </w:div>
    <w:div w:id="836964600">
      <w:bodyDiv w:val="1"/>
      <w:marLeft w:val="0"/>
      <w:marRight w:val="0"/>
      <w:marTop w:val="0"/>
      <w:marBottom w:val="0"/>
      <w:divBdr>
        <w:top w:val="none" w:sz="0" w:space="0" w:color="auto"/>
        <w:left w:val="none" w:sz="0" w:space="0" w:color="auto"/>
        <w:bottom w:val="none" w:sz="0" w:space="0" w:color="auto"/>
        <w:right w:val="none" w:sz="0" w:space="0" w:color="auto"/>
      </w:divBdr>
    </w:div>
    <w:div w:id="925531947">
      <w:bodyDiv w:val="1"/>
      <w:marLeft w:val="0"/>
      <w:marRight w:val="0"/>
      <w:marTop w:val="0"/>
      <w:marBottom w:val="0"/>
      <w:divBdr>
        <w:top w:val="none" w:sz="0" w:space="0" w:color="auto"/>
        <w:left w:val="none" w:sz="0" w:space="0" w:color="auto"/>
        <w:bottom w:val="none" w:sz="0" w:space="0" w:color="auto"/>
        <w:right w:val="none" w:sz="0" w:space="0" w:color="auto"/>
      </w:divBdr>
    </w:div>
    <w:div w:id="1022898768">
      <w:bodyDiv w:val="1"/>
      <w:marLeft w:val="0"/>
      <w:marRight w:val="0"/>
      <w:marTop w:val="0"/>
      <w:marBottom w:val="0"/>
      <w:divBdr>
        <w:top w:val="none" w:sz="0" w:space="0" w:color="auto"/>
        <w:left w:val="none" w:sz="0" w:space="0" w:color="auto"/>
        <w:bottom w:val="none" w:sz="0" w:space="0" w:color="auto"/>
        <w:right w:val="none" w:sz="0" w:space="0" w:color="auto"/>
      </w:divBdr>
    </w:div>
    <w:div w:id="1051854407">
      <w:bodyDiv w:val="1"/>
      <w:marLeft w:val="0"/>
      <w:marRight w:val="0"/>
      <w:marTop w:val="0"/>
      <w:marBottom w:val="0"/>
      <w:divBdr>
        <w:top w:val="none" w:sz="0" w:space="0" w:color="auto"/>
        <w:left w:val="none" w:sz="0" w:space="0" w:color="auto"/>
        <w:bottom w:val="none" w:sz="0" w:space="0" w:color="auto"/>
        <w:right w:val="none" w:sz="0" w:space="0" w:color="auto"/>
      </w:divBdr>
    </w:div>
    <w:div w:id="1175534602">
      <w:bodyDiv w:val="1"/>
      <w:marLeft w:val="0"/>
      <w:marRight w:val="0"/>
      <w:marTop w:val="0"/>
      <w:marBottom w:val="0"/>
      <w:divBdr>
        <w:top w:val="none" w:sz="0" w:space="0" w:color="auto"/>
        <w:left w:val="none" w:sz="0" w:space="0" w:color="auto"/>
        <w:bottom w:val="none" w:sz="0" w:space="0" w:color="auto"/>
        <w:right w:val="none" w:sz="0" w:space="0" w:color="auto"/>
      </w:divBdr>
    </w:div>
    <w:div w:id="1255553861">
      <w:bodyDiv w:val="1"/>
      <w:marLeft w:val="0"/>
      <w:marRight w:val="0"/>
      <w:marTop w:val="0"/>
      <w:marBottom w:val="0"/>
      <w:divBdr>
        <w:top w:val="none" w:sz="0" w:space="0" w:color="auto"/>
        <w:left w:val="none" w:sz="0" w:space="0" w:color="auto"/>
        <w:bottom w:val="none" w:sz="0" w:space="0" w:color="auto"/>
        <w:right w:val="none" w:sz="0" w:space="0" w:color="auto"/>
      </w:divBdr>
    </w:div>
    <w:div w:id="1311784801">
      <w:bodyDiv w:val="1"/>
      <w:marLeft w:val="0"/>
      <w:marRight w:val="0"/>
      <w:marTop w:val="0"/>
      <w:marBottom w:val="0"/>
      <w:divBdr>
        <w:top w:val="none" w:sz="0" w:space="0" w:color="auto"/>
        <w:left w:val="none" w:sz="0" w:space="0" w:color="auto"/>
        <w:bottom w:val="none" w:sz="0" w:space="0" w:color="auto"/>
        <w:right w:val="none" w:sz="0" w:space="0" w:color="auto"/>
      </w:divBdr>
    </w:div>
    <w:div w:id="1381006658">
      <w:bodyDiv w:val="1"/>
      <w:marLeft w:val="0"/>
      <w:marRight w:val="0"/>
      <w:marTop w:val="0"/>
      <w:marBottom w:val="0"/>
      <w:divBdr>
        <w:top w:val="none" w:sz="0" w:space="0" w:color="auto"/>
        <w:left w:val="none" w:sz="0" w:space="0" w:color="auto"/>
        <w:bottom w:val="none" w:sz="0" w:space="0" w:color="auto"/>
        <w:right w:val="none" w:sz="0" w:space="0" w:color="auto"/>
      </w:divBdr>
    </w:div>
    <w:div w:id="1630555054">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761221669">
      <w:bodyDiv w:val="1"/>
      <w:marLeft w:val="0"/>
      <w:marRight w:val="0"/>
      <w:marTop w:val="0"/>
      <w:marBottom w:val="0"/>
      <w:divBdr>
        <w:top w:val="none" w:sz="0" w:space="0" w:color="auto"/>
        <w:left w:val="none" w:sz="0" w:space="0" w:color="auto"/>
        <w:bottom w:val="none" w:sz="0" w:space="0" w:color="auto"/>
        <w:right w:val="none" w:sz="0" w:space="0" w:color="auto"/>
      </w:divBdr>
    </w:div>
    <w:div w:id="1821653880">
      <w:bodyDiv w:val="1"/>
      <w:marLeft w:val="0"/>
      <w:marRight w:val="0"/>
      <w:marTop w:val="0"/>
      <w:marBottom w:val="0"/>
      <w:divBdr>
        <w:top w:val="none" w:sz="0" w:space="0" w:color="auto"/>
        <w:left w:val="none" w:sz="0" w:space="0" w:color="auto"/>
        <w:bottom w:val="none" w:sz="0" w:space="0" w:color="auto"/>
        <w:right w:val="none" w:sz="0" w:space="0" w:color="auto"/>
      </w:divBdr>
    </w:div>
    <w:div w:id="1876233499">
      <w:bodyDiv w:val="1"/>
      <w:marLeft w:val="0"/>
      <w:marRight w:val="0"/>
      <w:marTop w:val="0"/>
      <w:marBottom w:val="0"/>
      <w:divBdr>
        <w:top w:val="none" w:sz="0" w:space="0" w:color="auto"/>
        <w:left w:val="none" w:sz="0" w:space="0" w:color="auto"/>
        <w:bottom w:val="none" w:sz="0" w:space="0" w:color="auto"/>
        <w:right w:val="none" w:sz="0" w:space="0" w:color="auto"/>
      </w:divBdr>
    </w:div>
    <w:div w:id="1964342443">
      <w:bodyDiv w:val="1"/>
      <w:marLeft w:val="0"/>
      <w:marRight w:val="0"/>
      <w:marTop w:val="0"/>
      <w:marBottom w:val="0"/>
      <w:divBdr>
        <w:top w:val="none" w:sz="0" w:space="0" w:color="auto"/>
        <w:left w:val="none" w:sz="0" w:space="0" w:color="auto"/>
        <w:bottom w:val="none" w:sz="0" w:space="0" w:color="auto"/>
        <w:right w:val="none" w:sz="0" w:space="0" w:color="auto"/>
      </w:divBdr>
    </w:div>
    <w:div w:id="2112360568">
      <w:bodyDiv w:val="1"/>
      <w:marLeft w:val="0"/>
      <w:marRight w:val="0"/>
      <w:marTop w:val="0"/>
      <w:marBottom w:val="0"/>
      <w:divBdr>
        <w:top w:val="none" w:sz="0" w:space="0" w:color="auto"/>
        <w:left w:val="none" w:sz="0" w:space="0" w:color="auto"/>
        <w:bottom w:val="none" w:sz="0" w:space="0" w:color="auto"/>
        <w:right w:val="none" w:sz="0" w:space="0" w:color="auto"/>
      </w:divBdr>
    </w:div>
    <w:div w:id="211906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3.jpg"/><Relationship Id="rId15" Type="http://schemas.openxmlformats.org/officeDocument/2006/relationships/image" Target="media/image4.tmp"/><Relationship Id="rId16" Type="http://schemas.openxmlformats.org/officeDocument/2006/relationships/header" Target="head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81D52-2AE4-8846-840D-D3D9159DBA68}">
  <ds:schemaRefs>
    <ds:schemaRef ds:uri="http://schemas.openxmlformats.org/officeDocument/2006/bibliography"/>
  </ds:schemaRefs>
</ds:datastoreItem>
</file>

<file path=customXml/itemProps2.xml><?xml version="1.0" encoding="utf-8"?>
<ds:datastoreItem xmlns:ds="http://schemas.openxmlformats.org/officeDocument/2006/customXml" ds:itemID="{9B5F517D-99FD-C840-899F-06182724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12556</Words>
  <Characters>79110</Characters>
  <Application>Microsoft Macintosh Word</Application>
  <DocSecurity>0</DocSecurity>
  <Lines>659</Lines>
  <Paragraphs>182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1078</cp:revision>
  <cp:lastPrinted>2016-10-24T22:33:00Z</cp:lastPrinted>
  <dcterms:created xsi:type="dcterms:W3CDTF">2016-10-16T06:09:00Z</dcterms:created>
  <dcterms:modified xsi:type="dcterms:W3CDTF">2016-10-25T08:05:00Z</dcterms:modified>
</cp:coreProperties>
</file>